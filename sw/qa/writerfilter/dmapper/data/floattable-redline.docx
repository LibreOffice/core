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</w:p>
    <w:tbl>
      <w:tblPr>
        <w:tblpPr w:leftFromText="141" w:rightFromText="141" w:vertAnchor="text" w:horzAnchor="margin" w:tblpY="-17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2000"/>
      </w:tblGrid>
      <w:tr>
        <w:trPr>
          <w:trHeight w:val="1043"/>
        </w:trPr>
        <w:tc>
          <w:tcPr>
            <w:tcW w:w="2000" w:type="dxa"/>
            <w:tcBorders>
              <w:top w:val="single" w:sz="24" w:space="0" w:color="FFFFFF" w:themeColor="background1"/>
              <w:left w:val="single" w:sz="8" w:space="0" w:color="FFFFFF"/>
              <w:bottom w:val="single" w:sz="24" w:space="0" w:color="FFFFFF" w:themeColor="background1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r>
              <w:t>Table1:A1</w:t>
            </w:r>
          </w:p>
        </w:tc>
        <w:tc>
          <w:tcPr>
            <w:tcW w:w="2000" w:type="dxa"/>
            <w:tcBorders>
              <w:top w:val="single" w:sz="24" w:space="0" w:color="FFFFFF" w:themeColor="background1"/>
              <w:left w:val="single" w:sz="8" w:space="0" w:color="FFFFFF"/>
              <w:bottom w:val="single" w:sz="24" w:space="0" w:color="FFFFFF" w:themeColor="background1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r>
              <w:t>Table1:B1 before</w:t>
            </w:r>
            <w:ins w:id="0" w:author="Autor">
              <w:r w:rsidR="00856007">
                <w:t>ins</w:t>
              </w:r>
            </w:ins>
            <w:r>
              <w:t>after</w:t>
            </w:r>
          </w:p>
        </w:tc>
      </w:tr>
    </w:tbl>
    <w:p>
    </w:p>
    <w:tbl>
      <w:tblPr>
        <w:tblpPr w:leftFromText="141" w:rightFromText="141" w:vertAnchor="text" w:horzAnchor="margin" w:tblpY="-41"/>
        <w:tblW w:w="934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2000"/>
      </w:tblGrid>
      <w:tr>
        <w:trPr>
          <w:trHeight w:val="115"/>
        </w:trPr>
        <w:tc>
          <w:tcPr>
            <w:tcW w:w="20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t>Table2:A1</w:t>
            </w:r>
          </w:p>
        </w:tc>
        <w:tc>
          <w:tcPr>
            <w:tcW w:w="20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r>
              <w:t>Table2:B1</w:t>
            </w:r>
          </w:p>
        </w:tc>
      </w:tr>
    </w:tbl>
    <w:p>
    </w:p>
    <w:tbl>
      <w:tblPr>
        <w:tblW w:w="9356" w:type="dxa"/>
        <w:tblInd w:w="-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2000"/>
      </w:tblGrid>
      <w:tr>
        <w:trPr>
          <w:trHeight w:val="115"/>
        </w:trPr>
        <w:tc>
          <w:tcPr>
            <w:tcW w:w="400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t>Table3:A1</w:t>
            </w:r>
          </w:p>
        </w:tc>
      </w:tr>
      <w:tr>
        <w:trPr>
          <w:trHeight w:val="785"/>
        </w:trPr>
        <w:tc>
          <w:tcPr>
            <w:tcW w:w="20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360" w:lineRule="auto"/>
              <w:ind w:firstLine="127"/>
              <w:jc w:val="both"/>
              <w:rPr>
                <w:rFonts w:asciiTheme="minorHAnsi" w:hAnsiTheme="minorHAnsi" w:cstheme="minorHAnsi"/>
                <w:b/>
                <w:iCs/>
              </w:rPr>
            </w:pPr>
            <w:r>
              <w:rPr>
                <w:rFonts w:asciiTheme="minorHAnsi" w:hAnsiTheme="minorHAnsi" w:cstheme="minorHAnsi"/>
                <w:b/>
                <w:iCs/>
              </w:rPr>
              <w:t>Table3:A2</w:t>
            </w:r>
          </w:p>
        </w:tc>
        <w:tc>
          <w:tcPr>
            <w:tcW w:w="20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r>
              <w:t>Table3:B2</w:t>
            </w:r>
          </w:p>
        </w:tc>
      </w:tr>
    </w:tbl>
    <w:p>
    </w:p>
    <w:sectPr w:rsidR="00C869B4" w:rsidSect="00514779">
      <w:pgSz w:w="11906" w:h="16838"/>
      <w:pgMar w:top="1417" w:right="1417" w:bottom="1134" w:left="1417" w:header="708" w:footer="708" w:gutter="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4CA175C" w16cex:dateUtc="2025-04-10T09:19:00Z"/>
  <w16cex:commentExtensible w16cex:durableId="203F2093" w16cex:dateUtc="2025-04-10T10:17:00Z"/>
  <w16cex:commentExtensible w16cex:durableId="2C500743" w16cex:dateUtc="2025-04-10T10:20:00Z"/>
  <w16cex:commentExtensible w16cex:durableId="20A47345" w16cex:dateUtc="2025-04-10T11:13:00Z"/>
  <w16cex:commentExtensible w16cex:durableId="22E3A6B9" w16cex:dateUtc="2025-04-10T11:14:00Z"/>
  <w16cex:commentExtensible w16cex:durableId="47B32F72" w16cex:dateUtc="2025-04-10T11:24:00Z"/>
  <w16cex:commentExtensible w16cex:durableId="426848A0" w16cex:dateUtc="2025-04-10T11:39:00Z"/>
</w16cex:commentsExtensible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20F773" w14:textId="77777777" w:rsidR="002B524D" w:rsidRDefault="002B524D">
      <w:r>
        <w:separator/>
      </w:r>
    </w:p>
  </w:endnote>
  <w:endnote w:type="continuationSeparator" w:id="0">
    <w:p w14:paraId="506C0A16" w14:textId="77777777" w:rsidR="002B524D" w:rsidRDefault="002B5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A1B815" w14:textId="77777777" w:rsidR="002B524D" w:rsidRDefault="002B524D">
      <w:r>
        <w:separator/>
      </w:r>
    </w:p>
  </w:footnote>
  <w:footnote w:type="continuationSeparator" w:id="0">
    <w:p w14:paraId="01D8F9EA" w14:textId="77777777" w:rsidR="002B524D" w:rsidRDefault="002B52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02835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49275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B18A56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D1AE8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AF2395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7FA155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72CBC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CC47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A5853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8F8CD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DC15AE"/>
    <w:multiLevelType w:val="hybridMultilevel"/>
    <w:tmpl w:val="E65624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7B074C"/>
    <w:multiLevelType w:val="hybridMultilevel"/>
    <w:tmpl w:val="40009B94"/>
    <w:lvl w:ilvl="0" w:tplc="04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093A2FBF"/>
    <w:multiLevelType w:val="hybridMultilevel"/>
    <w:tmpl w:val="DA104CFC"/>
    <w:lvl w:ilvl="0" w:tplc="658073A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CEB5604"/>
    <w:multiLevelType w:val="hybridMultilevel"/>
    <w:tmpl w:val="6128AB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BF5FA6"/>
    <w:multiLevelType w:val="hybridMultilevel"/>
    <w:tmpl w:val="3782F3A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066D5F"/>
    <w:multiLevelType w:val="hybridMultilevel"/>
    <w:tmpl w:val="590C9B5E"/>
    <w:lvl w:ilvl="0" w:tplc="0407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28910128"/>
    <w:multiLevelType w:val="hybridMultilevel"/>
    <w:tmpl w:val="55203A7C"/>
    <w:lvl w:ilvl="0" w:tplc="C73E27BA">
      <w:numFmt w:val="bullet"/>
      <w:lvlText w:val="•"/>
      <w:lvlJc w:val="left"/>
      <w:pPr>
        <w:ind w:left="1068" w:hanging="360"/>
      </w:pPr>
      <w:rPr>
        <w:rFonts w:ascii="Calibri" w:eastAsia="Times New Roman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21F030F"/>
    <w:multiLevelType w:val="hybridMultilevel"/>
    <w:tmpl w:val="02C2434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333C3E3F"/>
    <w:multiLevelType w:val="hybridMultilevel"/>
    <w:tmpl w:val="7EDC2D3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4060C8A"/>
    <w:multiLevelType w:val="hybridMultilevel"/>
    <w:tmpl w:val="6E02BB94"/>
    <w:lvl w:ilvl="0" w:tplc="0407000F">
      <w:start w:val="1"/>
      <w:numFmt w:val="decimal"/>
      <w:lvlText w:val="%1."/>
      <w:lvlJc w:val="left"/>
      <w:pPr>
        <w:ind w:left="708" w:hanging="360"/>
      </w:pPr>
    </w:lvl>
    <w:lvl w:ilvl="1" w:tplc="04070019" w:tentative="1">
      <w:start w:val="1"/>
      <w:numFmt w:val="lowerLetter"/>
      <w:lvlText w:val="%2."/>
      <w:lvlJc w:val="left"/>
      <w:pPr>
        <w:ind w:left="1428" w:hanging="360"/>
      </w:pPr>
    </w:lvl>
    <w:lvl w:ilvl="2" w:tplc="0407001B" w:tentative="1">
      <w:start w:val="1"/>
      <w:numFmt w:val="lowerRoman"/>
      <w:lvlText w:val="%3."/>
      <w:lvlJc w:val="right"/>
      <w:pPr>
        <w:ind w:left="2148" w:hanging="180"/>
      </w:pPr>
    </w:lvl>
    <w:lvl w:ilvl="3" w:tplc="0407000F" w:tentative="1">
      <w:start w:val="1"/>
      <w:numFmt w:val="decimal"/>
      <w:lvlText w:val="%4."/>
      <w:lvlJc w:val="left"/>
      <w:pPr>
        <w:ind w:left="2868" w:hanging="360"/>
      </w:pPr>
    </w:lvl>
    <w:lvl w:ilvl="4" w:tplc="04070019" w:tentative="1">
      <w:start w:val="1"/>
      <w:numFmt w:val="lowerLetter"/>
      <w:lvlText w:val="%5."/>
      <w:lvlJc w:val="left"/>
      <w:pPr>
        <w:ind w:left="3588" w:hanging="360"/>
      </w:pPr>
    </w:lvl>
    <w:lvl w:ilvl="5" w:tplc="0407001B" w:tentative="1">
      <w:start w:val="1"/>
      <w:numFmt w:val="lowerRoman"/>
      <w:lvlText w:val="%6."/>
      <w:lvlJc w:val="right"/>
      <w:pPr>
        <w:ind w:left="4308" w:hanging="180"/>
      </w:pPr>
    </w:lvl>
    <w:lvl w:ilvl="6" w:tplc="0407000F" w:tentative="1">
      <w:start w:val="1"/>
      <w:numFmt w:val="decimal"/>
      <w:lvlText w:val="%7."/>
      <w:lvlJc w:val="left"/>
      <w:pPr>
        <w:ind w:left="5028" w:hanging="360"/>
      </w:pPr>
    </w:lvl>
    <w:lvl w:ilvl="7" w:tplc="04070019" w:tentative="1">
      <w:start w:val="1"/>
      <w:numFmt w:val="lowerLetter"/>
      <w:lvlText w:val="%8."/>
      <w:lvlJc w:val="left"/>
      <w:pPr>
        <w:ind w:left="5748" w:hanging="360"/>
      </w:pPr>
    </w:lvl>
    <w:lvl w:ilvl="8" w:tplc="0407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0" w15:restartNumberingAfterBreak="0">
    <w:nsid w:val="37475523"/>
    <w:multiLevelType w:val="hybridMultilevel"/>
    <w:tmpl w:val="CC963FAE"/>
    <w:lvl w:ilvl="0" w:tplc="04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1" w15:restartNumberingAfterBreak="0">
    <w:nsid w:val="417722FF"/>
    <w:multiLevelType w:val="hybridMultilevel"/>
    <w:tmpl w:val="A6B641C8"/>
    <w:lvl w:ilvl="0" w:tplc="F3661A3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595306"/>
    <w:multiLevelType w:val="hybridMultilevel"/>
    <w:tmpl w:val="55BEAC20"/>
    <w:lvl w:ilvl="0" w:tplc="E67A7A3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C5049E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510C6D31"/>
    <w:multiLevelType w:val="multilevel"/>
    <w:tmpl w:val="8042D72E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92D6769"/>
    <w:multiLevelType w:val="hybridMultilevel"/>
    <w:tmpl w:val="3AD09146"/>
    <w:lvl w:ilvl="0" w:tplc="846EF0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5F72A2"/>
    <w:multiLevelType w:val="hybridMultilevel"/>
    <w:tmpl w:val="08B2DFA2"/>
    <w:lvl w:ilvl="0" w:tplc="54A224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317E79"/>
    <w:multiLevelType w:val="multilevel"/>
    <w:tmpl w:val="6B3410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91033D"/>
    <w:multiLevelType w:val="hybridMultilevel"/>
    <w:tmpl w:val="375413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544B0A"/>
    <w:multiLevelType w:val="hybridMultilevel"/>
    <w:tmpl w:val="C898276C"/>
    <w:lvl w:ilvl="0" w:tplc="E2463D8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C9094D"/>
    <w:multiLevelType w:val="multilevel"/>
    <w:tmpl w:val="036C8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F934AC"/>
    <w:multiLevelType w:val="hybridMultilevel"/>
    <w:tmpl w:val="A84622A8"/>
    <w:lvl w:ilvl="0" w:tplc="1396DC8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A35468"/>
    <w:multiLevelType w:val="hybridMultilevel"/>
    <w:tmpl w:val="72A6D30C"/>
    <w:lvl w:ilvl="0" w:tplc="573ADCAC">
      <w:start w:val="13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971289"/>
    <w:multiLevelType w:val="hybridMultilevel"/>
    <w:tmpl w:val="78CE14EE"/>
    <w:lvl w:ilvl="0" w:tplc="0407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5"/>
  </w:num>
  <w:num w:numId="3">
    <w:abstractNumId w:val="10"/>
  </w:num>
  <w:num w:numId="4">
    <w:abstractNumId w:val="23"/>
  </w:num>
  <w:num w:numId="5">
    <w:abstractNumId w:val="13"/>
  </w:num>
  <w:num w:numId="6">
    <w:abstractNumId w:val="17"/>
  </w:num>
  <w:num w:numId="7">
    <w:abstractNumId w:val="16"/>
  </w:num>
  <w:num w:numId="8">
    <w:abstractNumId w:val="15"/>
  </w:num>
  <w:num w:numId="9">
    <w:abstractNumId w:val="24"/>
  </w:num>
  <w:num w:numId="10">
    <w:abstractNumId w:val="29"/>
  </w:num>
  <w:num w:numId="11">
    <w:abstractNumId w:val="20"/>
  </w:num>
  <w:num w:numId="12">
    <w:abstractNumId w:val="18"/>
  </w:num>
  <w:num w:numId="13">
    <w:abstractNumId w:val="11"/>
  </w:num>
  <w:num w:numId="14">
    <w:abstractNumId w:val="14"/>
  </w:num>
  <w:num w:numId="15">
    <w:abstractNumId w:val="33"/>
  </w:num>
  <w:num w:numId="16">
    <w:abstractNumId w:val="23"/>
  </w:num>
  <w:num w:numId="17">
    <w:abstractNumId w:val="28"/>
  </w:num>
  <w:num w:numId="18">
    <w:abstractNumId w:val="30"/>
  </w:num>
  <w:num w:numId="19">
    <w:abstractNumId w:val="23"/>
  </w:num>
  <w:num w:numId="20">
    <w:abstractNumId w:val="23"/>
  </w:num>
  <w:num w:numId="21">
    <w:abstractNumId w:val="19"/>
  </w:num>
  <w:num w:numId="22">
    <w:abstractNumId w:val="23"/>
  </w:num>
  <w:num w:numId="23">
    <w:abstractNumId w:val="27"/>
  </w:num>
  <w:num w:numId="24">
    <w:abstractNumId w:val="23"/>
  </w:num>
  <w:num w:numId="25">
    <w:abstractNumId w:val="32"/>
  </w:num>
  <w:num w:numId="26">
    <w:abstractNumId w:val="21"/>
  </w:num>
  <w:num w:numId="27">
    <w:abstractNumId w:val="31"/>
  </w:num>
  <w:num w:numId="28">
    <w:abstractNumId w:val="12"/>
  </w:num>
  <w:num w:numId="29">
    <w:abstractNumId w:val="22"/>
  </w:num>
  <w:num w:numId="30">
    <w:abstractNumId w:val="9"/>
  </w:num>
  <w:num w:numId="31">
    <w:abstractNumId w:val="7"/>
  </w:num>
  <w:num w:numId="32">
    <w:abstractNumId w:val="6"/>
  </w:num>
  <w:num w:numId="33">
    <w:abstractNumId w:val="5"/>
  </w:num>
  <w:num w:numId="34">
    <w:abstractNumId w:val="4"/>
  </w:num>
  <w:num w:numId="35">
    <w:abstractNumId w:val="8"/>
  </w:num>
  <w:num w:numId="36">
    <w:abstractNumId w:val="3"/>
  </w:num>
  <w:num w:numId="37">
    <w:abstractNumId w:val="2"/>
  </w:num>
  <w:num w:numId="38">
    <w:abstractNumId w:val="1"/>
  </w:num>
  <w:num w:numId="39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compat>
    <w:compatSetting w:name="compatibilityMode" w:uri="http://schemas.microsoft.com/office/word" w:val="15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9CE234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420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numPr>
        <w:numId w:val="4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numPr>
        <w:ilvl w:val="1"/>
        <w:numId w:val="4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numPr>
        <w:ilvl w:val="2"/>
        <w:numId w:val="4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Zeilennummer">
    <w:name w:val="line number"/>
    <w:basedOn w:val="Absatz-Standardschriftart"/>
    <w:uiPriority w:val="99"/>
    <w:semiHidden/>
    <w:unhideWhenUsed/>
    <w:rsid w:val="002420BA"/>
  </w:style>
  <w:style w:type="paragraph" w:styleId="Sprechblasentext">
    <w:name w:val="Balloon Text"/>
    <w:basedOn w:val="Standard"/>
    <w:link w:val="SprechblasentextZchn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ndnotenzeichen">
    <w:name w:val="endnote reference"/>
    <w:basedOn w:val="Absatz-Standardschriftart"/>
    <w:uiPriority w:val="99"/>
    <w:semiHidden/>
    <w:unhideWhenUsed/>
    <w:rPr>
      <w:vertAlign w:val="superscript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de-DE"/>
    </w:rPr>
  </w:style>
  <w:style w:type="paragraph" w:styleId="berarbeitung">
    <w:name w:val="Revision"/>
    <w:hidden/>
    <w:uiPriority w:val="99"/>
    <w:semiHidden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Gitternetztabelle5dunkelAkzent1">
    <w:name w:val="Grid Table 5 Dark Accent 1"/>
    <w:basedOn w:val="NormaleTabelle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Funotentext">
    <w:name w:val="footnote text"/>
    <w:basedOn w:val="Standard"/>
    <w:link w:val="FunotentextZchn"/>
    <w:uiPriority w:val="99"/>
    <w:semiHidden/>
    <w:unhideWhenUsed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styleId="Funotenzeichen">
    <w:name w:val="footnote reference"/>
    <w:basedOn w:val="Absatz-Standardschriftart"/>
    <w:uiPriority w:val="99"/>
    <w:semiHidden/>
    <w:unhideWhenUsed/>
    <w:rPr>
      <w:vertAlign w:val="superscript"/>
    </w:rPr>
  </w:style>
  <w:style w:type="table" w:customStyle="1" w:styleId="TableNormal1">
    <w:name w:val="Table Normal1"/>
    <w:uiPriority w:val="2"/>
    <w:semiHidden/>
    <w:unhideWhenUsed/>
    <w:qFormat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05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0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4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9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81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3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5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6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0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18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4237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8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9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06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91890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4947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3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6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1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2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2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84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4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82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0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47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00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7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4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65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8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6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1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7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0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83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3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9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70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3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5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2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6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76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5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65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2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3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2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7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9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63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5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0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9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8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6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8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7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2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3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4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3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0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8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9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44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05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43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0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0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8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9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3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09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8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20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44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6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9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47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6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82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6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54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8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3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8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1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0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2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9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00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3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2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13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14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5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3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6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41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8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3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8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08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7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37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1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2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4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2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3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87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9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7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64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0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06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3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6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7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5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9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7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23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22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9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6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2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7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56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61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2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33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6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47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1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4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39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4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1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7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9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9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0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2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5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2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4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5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2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1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9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5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1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5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7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8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1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3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57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08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67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3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49342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3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9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20808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9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66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9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2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39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9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86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64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6562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0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2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53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5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3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8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7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7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60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14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1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43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3937F1-1894-4D99-8D7A-98177294A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849</Characters>
  <Application>Microsoft Office Word</Application>
  <DocSecurity>0</DocSecurity>
  <Lines>7</Lines>
  <Paragraphs>1</Paragraphs>
  <ScaleCrop>false</ScaleCrop>
  <Company/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2025-06-25T22:20:00Z</dcterms:created>
  <dcterms:modified xsi:type="dcterms:W3CDTF">2025-06-25T22:37:00Z</dcterms:modified>
</cp:coreProperties>
</file>