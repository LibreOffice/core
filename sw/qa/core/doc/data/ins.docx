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3DA1" w:rsidRDefault="00D1684F">
      <w:ins w:id="0" w:author="Alice" w:date="2025-04-16T10:37:00Z" w16du:dateUtc="2025-04-16T08:37:00Z">
        <w:r>
          <w:t>AAABBBCCC</w:t>
        </w:r>
      </w:ins>
    </w:p>
    <w:sectPr w:rsidR="00A03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iklos Vajna">
    <w15:presenceInfo w15:providerId="Windows Live" w15:userId="241508bab9f53c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4F"/>
    <w:rsid w:val="006B184C"/>
    <w:rsid w:val="007F27F6"/>
    <w:rsid w:val="00A03DA1"/>
    <w:rsid w:val="00A9675B"/>
    <w:rsid w:val="00D1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F3E3B-B276-426E-8EDE-360854EB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84F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D168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2</cp:revision>
  <dcterms:created xsi:type="dcterms:W3CDTF">2025-04-16T08:37:00Z</dcterms:created>
  <dcterms:modified xsi:type="dcterms:W3CDTF">2025-04-16T09:07:00Z</dcterms:modified>
</cp:coreProperties>
</file>