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Normal"/>
        <w:bidi w:val="0"/>
        <w:jc w:val="start"/>
        <w:rPr/>
      </w:pPr>
      <w:ins w:id="78" w:author="Alice" w:date="2025-07-11T17:51:36Z">
        <w:r>
          <w:rPr>
            <w:color w:val="auto"/>
            <w:kern w:val="2"/>
            <w:sz w:val="24"/>
            <w:szCs w:val="24"/>
            <w:lang w:val="fr-FR" w:eastAsia="zh-CN" w:bidi="hi-IN"/>
          </w:rPr>
          <w:t>A</w:t>
        </w:r>
      </w:ins>
      <w:ins w:id="79" w:author="Alice" w:date="2025-07-11T17:51:36Z">
        <w:r>
          <w:rPr>
            <w:color w:val="auto"/>
            <w:kern w:val="2"/>
            <w:sz w:val="24"/>
            <w:szCs w:val="24"/>
            <w:lang w:val="fr-FR" w:eastAsia="zh-CN" w:bidi="hi-IN"/>
            <w:rPrChange w:id="0" w:author="Alice" w:date="2025-07-11T17:51:36Z">
              <w:rPr>
                <w:sz w:val="24"/>
                <w:kern w:val="2"/>
                <w:szCs w:val="24"/>
              </w:rPr>
            </w:rPrChange>
          </w:rPr>
          <w:t>B</w:t>
        </w:r>
      </w:ins>
      <w:ins w:id="81" w:author="Alice" w:date="2025-07-11T17:51:36Z">
        <w:r>
          <w:rPr>
            <w:color w:val="auto"/>
            <w:kern w:val="2"/>
            <w:sz w:val="24"/>
            <w:szCs w:val="24"/>
            <w:lang w:val="fr-FR" w:eastAsia="zh-CN" w:bidi="hi-IN"/>
          </w:rPr>
          <w:t>C</w:t>
        </w:r>
      </w:ins>
    </w:p>
    <w:sectPr w:rsidR="00A0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7C"/>
    <w:rsid w:val="006B184C"/>
    <w:rsid w:val="0083388D"/>
    <w:rsid w:val="00A03DA1"/>
    <w:rsid w:val="00AD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988F"/>
  <w15:chartTrackingRefBased/>
  <w15:docId w15:val="{97A2EC20-94A5-4050-85D4-2D5BACAD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Liberation Serif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2025-07-14T12:49:00Z</dcterms:created>
  <dcterms:modified xsi:type="dcterms:W3CDTF">2025-07-14T12:49:00Z</dcterms:modified>
</cp:coreProperties>
</file>