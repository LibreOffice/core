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ustomXmlDelRangeStart w:id="0" w:author="László Németh" w:date="2022-07-20T14:01:00Z"/>
    <w:sdt>
      <w:sdtPr>
        <w:id w:val="-123247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customXmlDelRangeEnd w:id="0"/>
        <w:p w:rsidR="00214ADE" w:rsidDel="009E04EA" w:rsidRDefault="00214ADE">
          <w:pPr>
            <w:pStyle w:val="Tartalomjegyzkcmsora"/>
            <w:rPr>
              <w:del w:id="1" w:author="László Németh" w:date="2022-07-20T14:01:00Z"/>
            </w:rPr>
          </w:pPr>
          <w:del w:id="2" w:author="László Németh" w:date="2022-07-20T14:01:00Z">
            <w:r w:rsidDel="009E04EA">
              <w:delText>Content</w:delText>
            </w:r>
          </w:del>
        </w:p>
        <w:p w:rsidR="00214ADE" w:rsidDel="009E04EA" w:rsidRDefault="00214ADE">
          <w:pPr>
            <w:pStyle w:val="TJ1"/>
            <w:tabs>
              <w:tab w:val="left" w:pos="440"/>
              <w:tab w:val="right" w:leader="dot" w:pos="9016"/>
            </w:tabs>
            <w:rPr>
              <w:del w:id="3" w:author="László Németh" w:date="2022-07-20T14:01:00Z"/>
              <w:noProof/>
            </w:rPr>
          </w:pPr>
          <w:del w:id="4" w:author="László Németh" w:date="2022-07-20T14:01:00Z">
            <w:r w:rsidDel="009E04EA">
              <w:fldChar w:fldCharType="begin"/>
            </w:r>
            <w:r w:rsidDel="009E04EA">
              <w:delInstrText xml:space="preserve"> TOC \o "1-3" \h \z \u </w:delInstrText>
            </w:r>
            <w:r w:rsidDel="009E04EA">
              <w:fldChar w:fldCharType="separate"/>
            </w:r>
            <w:r w:rsidRPr="00EF60F9" w:rsidDel="009E04EA">
              <w:rPr>
                <w:rStyle w:val="Hiperhivatkozs"/>
                <w:noProof/>
              </w:rPr>
              <w:fldChar w:fldCharType="begin"/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Del="009E04EA">
              <w:rPr>
                <w:noProof/>
              </w:rPr>
              <w:delInstrText>HYPERLINK \l "_Toc109217837"</w:delInstrText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RPr="00EF60F9" w:rsidDel="009E04EA">
              <w:rPr>
                <w:rStyle w:val="Hiperhivatkozs"/>
                <w:noProof/>
              </w:rPr>
            </w:r>
            <w:r w:rsidRPr="00EF60F9" w:rsidDel="009E04EA">
              <w:rPr>
                <w:rStyle w:val="Hiperhivatkozs"/>
                <w:noProof/>
              </w:rPr>
              <w:fldChar w:fldCharType="separate"/>
            </w:r>
            <w:r w:rsidRPr="00EF60F9" w:rsidDel="009E04EA">
              <w:rPr>
                <w:rStyle w:val="Hiperhivatkozs"/>
                <w:noProof/>
              </w:rPr>
              <w:delText>1</w:delText>
            </w:r>
            <w:r w:rsidDel="009E04EA">
              <w:rPr>
                <w:noProof/>
              </w:rPr>
              <w:tab/>
            </w:r>
            <w:r w:rsidRPr="00EF60F9" w:rsidDel="009E04EA">
              <w:rPr>
                <w:rStyle w:val="Hiperhivatkozs"/>
                <w:noProof/>
              </w:rPr>
              <w:delText>Chapter</w:delText>
            </w:r>
            <w:r w:rsidDel="009E04EA">
              <w:rPr>
                <w:noProof/>
                <w:webHidden/>
              </w:rPr>
              <w:tab/>
            </w:r>
            <w:r w:rsidDel="009E04EA">
              <w:rPr>
                <w:noProof/>
                <w:webHidden/>
              </w:rPr>
              <w:fldChar w:fldCharType="begin"/>
            </w:r>
            <w:r w:rsidDel="009E04EA">
              <w:rPr>
                <w:noProof/>
                <w:webHidden/>
              </w:rPr>
              <w:delInstrText xml:space="preserve"> PAGEREF _Toc109217837 \h </w:delInstrText>
            </w:r>
            <w:r w:rsidDel="009E04EA">
              <w:rPr>
                <w:noProof/>
                <w:webHidden/>
              </w:rPr>
            </w:r>
            <w:r w:rsidDel="009E04EA">
              <w:rPr>
                <w:noProof/>
                <w:webHidden/>
              </w:rPr>
              <w:fldChar w:fldCharType="separate"/>
            </w:r>
            <w:r w:rsidR="009E04EA" w:rsidDel="009E04EA">
              <w:rPr>
                <w:noProof/>
                <w:webHidden/>
              </w:rPr>
              <w:delText>1</w:delText>
            </w:r>
            <w:r w:rsidDel="009E04EA">
              <w:rPr>
                <w:noProof/>
                <w:webHidden/>
              </w:rPr>
              <w:fldChar w:fldCharType="end"/>
            </w:r>
            <w:r w:rsidRPr="00EF60F9" w:rsidDel="009E04EA">
              <w:rPr>
                <w:rStyle w:val="Hiperhivatkozs"/>
                <w:noProof/>
              </w:rPr>
              <w:fldChar w:fldCharType="end"/>
            </w:r>
          </w:del>
        </w:p>
        <w:p w:rsidR="00214ADE" w:rsidDel="009E04EA" w:rsidRDefault="00214ADE">
          <w:pPr>
            <w:pStyle w:val="TJ1"/>
            <w:tabs>
              <w:tab w:val="left" w:pos="440"/>
              <w:tab w:val="right" w:leader="dot" w:pos="9016"/>
            </w:tabs>
            <w:rPr>
              <w:del w:id="5" w:author="László Németh" w:date="2022-07-20T14:01:00Z"/>
              <w:noProof/>
            </w:rPr>
          </w:pPr>
          <w:del w:id="6" w:author="László Németh" w:date="2022-07-20T14:01:00Z">
            <w:r w:rsidRPr="00EF60F9" w:rsidDel="009E04EA">
              <w:rPr>
                <w:rStyle w:val="Hiperhivatkozs"/>
                <w:noProof/>
              </w:rPr>
              <w:fldChar w:fldCharType="begin"/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Del="009E04EA">
              <w:rPr>
                <w:noProof/>
              </w:rPr>
              <w:delInstrText>HYPERLINK \l "_Toc109217838"</w:delInstrText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RPr="00EF60F9" w:rsidDel="009E04EA">
              <w:rPr>
                <w:rStyle w:val="Hiperhivatkozs"/>
                <w:noProof/>
              </w:rPr>
            </w:r>
            <w:r w:rsidRPr="00EF60F9" w:rsidDel="009E04EA">
              <w:rPr>
                <w:rStyle w:val="Hiperhivatkozs"/>
                <w:noProof/>
              </w:rPr>
              <w:fldChar w:fldCharType="separate"/>
            </w:r>
            <w:r w:rsidRPr="00EF60F9" w:rsidDel="009E04EA">
              <w:rPr>
                <w:rStyle w:val="Hiperhivatkozs"/>
                <w:noProof/>
              </w:rPr>
              <w:delText>2</w:delText>
            </w:r>
            <w:r w:rsidDel="009E04EA">
              <w:rPr>
                <w:noProof/>
              </w:rPr>
              <w:tab/>
            </w:r>
            <w:r w:rsidRPr="00EF60F9" w:rsidDel="009E04EA">
              <w:rPr>
                <w:rStyle w:val="Hiperhivatkozs"/>
                <w:noProof/>
              </w:rPr>
              <w:delText>Chapter</w:delText>
            </w:r>
            <w:r w:rsidDel="009E04EA">
              <w:rPr>
                <w:noProof/>
                <w:webHidden/>
              </w:rPr>
              <w:tab/>
            </w:r>
            <w:r w:rsidDel="009E04EA">
              <w:rPr>
                <w:noProof/>
                <w:webHidden/>
              </w:rPr>
              <w:fldChar w:fldCharType="begin"/>
            </w:r>
            <w:r w:rsidDel="009E04EA">
              <w:rPr>
                <w:noProof/>
                <w:webHidden/>
              </w:rPr>
              <w:delInstrText xml:space="preserve"> PAGEREF _Toc109217838 \h </w:delInstrText>
            </w:r>
            <w:r w:rsidDel="009E04EA">
              <w:rPr>
                <w:noProof/>
                <w:webHidden/>
              </w:rPr>
            </w:r>
            <w:r w:rsidDel="009E04EA">
              <w:rPr>
                <w:noProof/>
                <w:webHidden/>
              </w:rPr>
              <w:fldChar w:fldCharType="separate"/>
            </w:r>
            <w:r w:rsidR="009E04EA" w:rsidDel="009E04EA">
              <w:rPr>
                <w:noProof/>
                <w:webHidden/>
              </w:rPr>
              <w:delText>1</w:delText>
            </w:r>
            <w:r w:rsidDel="009E04EA">
              <w:rPr>
                <w:noProof/>
                <w:webHidden/>
              </w:rPr>
              <w:fldChar w:fldCharType="end"/>
            </w:r>
            <w:r w:rsidRPr="00EF60F9" w:rsidDel="009E04EA">
              <w:rPr>
                <w:rStyle w:val="Hiperhivatkozs"/>
                <w:noProof/>
              </w:rPr>
              <w:fldChar w:fldCharType="end"/>
            </w:r>
          </w:del>
        </w:p>
        <w:p w:rsidR="00214ADE" w:rsidDel="009E04EA" w:rsidRDefault="00214ADE">
          <w:pPr>
            <w:pStyle w:val="TJ1"/>
            <w:tabs>
              <w:tab w:val="left" w:pos="440"/>
              <w:tab w:val="right" w:leader="dot" w:pos="9016"/>
            </w:tabs>
            <w:rPr>
              <w:del w:id="7" w:author="László Németh" w:date="2022-07-20T14:01:00Z"/>
              <w:noProof/>
            </w:rPr>
          </w:pPr>
          <w:del w:id="8" w:author="László Németh" w:date="2022-07-20T14:01:00Z">
            <w:r w:rsidRPr="00EF60F9" w:rsidDel="009E04EA">
              <w:rPr>
                <w:rStyle w:val="Hiperhivatkozs"/>
                <w:noProof/>
              </w:rPr>
              <w:fldChar w:fldCharType="begin"/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Del="009E04EA">
              <w:rPr>
                <w:noProof/>
              </w:rPr>
              <w:delInstrText>HYPERLINK \l "_Toc109217839"</w:delInstrText>
            </w:r>
            <w:r w:rsidRPr="00EF60F9" w:rsidDel="009E04EA">
              <w:rPr>
                <w:rStyle w:val="Hiperhivatkozs"/>
                <w:noProof/>
              </w:rPr>
              <w:delInstrText xml:space="preserve"> </w:delInstrText>
            </w:r>
            <w:r w:rsidRPr="00EF60F9" w:rsidDel="009E04EA">
              <w:rPr>
                <w:rStyle w:val="Hiperhivatkozs"/>
                <w:noProof/>
              </w:rPr>
            </w:r>
            <w:r w:rsidRPr="00EF60F9" w:rsidDel="009E04EA">
              <w:rPr>
                <w:rStyle w:val="Hiperhivatkozs"/>
                <w:noProof/>
              </w:rPr>
              <w:fldChar w:fldCharType="separate"/>
            </w:r>
            <w:r w:rsidRPr="00EF60F9" w:rsidDel="009E04EA">
              <w:rPr>
                <w:rStyle w:val="Hiperhivatkozs"/>
                <w:noProof/>
              </w:rPr>
              <w:delText>3</w:delText>
            </w:r>
            <w:r w:rsidDel="009E04EA">
              <w:rPr>
                <w:noProof/>
              </w:rPr>
              <w:tab/>
            </w:r>
            <w:r w:rsidRPr="00EF60F9" w:rsidDel="009E04EA">
              <w:rPr>
                <w:rStyle w:val="Hiperhivatkozs"/>
                <w:noProof/>
              </w:rPr>
              <w:delText>Chapter</w:delText>
            </w:r>
            <w:r w:rsidDel="009E04EA">
              <w:rPr>
                <w:noProof/>
                <w:webHidden/>
              </w:rPr>
              <w:tab/>
            </w:r>
            <w:r w:rsidDel="009E04EA">
              <w:rPr>
                <w:noProof/>
                <w:webHidden/>
              </w:rPr>
              <w:fldChar w:fldCharType="begin"/>
            </w:r>
            <w:r w:rsidDel="009E04EA">
              <w:rPr>
                <w:noProof/>
                <w:webHidden/>
              </w:rPr>
              <w:delInstrText xml:space="preserve"> PAGEREF _Toc109217839 \h </w:delInstrText>
            </w:r>
            <w:r w:rsidDel="009E04EA">
              <w:rPr>
                <w:noProof/>
                <w:webHidden/>
              </w:rPr>
            </w:r>
            <w:r w:rsidDel="009E04EA">
              <w:rPr>
                <w:noProof/>
                <w:webHidden/>
              </w:rPr>
              <w:fldChar w:fldCharType="separate"/>
            </w:r>
            <w:r w:rsidR="009E04EA" w:rsidDel="009E04EA">
              <w:rPr>
                <w:noProof/>
                <w:webHidden/>
              </w:rPr>
              <w:delText>1</w:delText>
            </w:r>
            <w:r w:rsidDel="009E04EA">
              <w:rPr>
                <w:noProof/>
                <w:webHidden/>
              </w:rPr>
              <w:fldChar w:fldCharType="end"/>
            </w:r>
            <w:r w:rsidRPr="00EF60F9" w:rsidDel="009E04EA">
              <w:rPr>
                <w:rStyle w:val="Hiperhivatkozs"/>
                <w:noProof/>
              </w:rPr>
              <w:fldChar w:fldCharType="end"/>
            </w:r>
          </w:del>
        </w:p>
        <w:p w:rsidR="00214ADE" w:rsidDel="009E04EA" w:rsidRDefault="00214ADE">
          <w:pPr>
            <w:rPr>
              <w:del w:id="9" w:author="László Németh" w:date="2022-07-20T14:01:00Z"/>
            </w:rPr>
          </w:pPr>
          <w:del w:id="10" w:author="László Németh" w:date="2022-07-20T14:01:00Z">
            <w:r w:rsidDel="009E04EA">
              <w:rPr>
                <w:b/>
                <w:bCs/>
              </w:rPr>
              <w:fldChar w:fldCharType="end"/>
            </w:r>
          </w:del>
        </w:p>
        <w:customXmlDelRangeStart w:id="11" w:author="László Németh" w:date="2022-07-20T14:01:00Z"/>
      </w:sdtContent>
    </w:sdt>
    <w:customXmlDelRangeEnd w:id="11"/>
    <w:p w:rsidR="00214ADE" w:rsidDel="009E04EA" w:rsidRDefault="00214ADE">
      <w:pPr>
        <w:rPr>
          <w:del w:id="12" w:author="László Németh" w:date="2022-07-20T14:01:00Z"/>
        </w:rPr>
      </w:pPr>
    </w:p>
    <w:p w:rsidR="00214ADE" w:rsidRDefault="00214ADE">
      <w:bookmarkStart w:id="13" w:name="_GoBack"/>
      <w:bookmarkEnd w:id="13"/>
    </w:p>
    <w:p w:rsidR="00D70E06" w:rsidRDefault="00214ADE" w:rsidP="00214ADE">
      <w:pPr>
        <w:pStyle w:val="Cmsor1"/>
      </w:pPr>
      <w:bookmarkStart w:id="14" w:name="_Toc109217837"/>
      <w:r>
        <w:t>Chapter</w:t>
      </w:r>
      <w:bookmarkEnd w:id="14"/>
    </w:p>
    <w:p w:rsidR="00214ADE" w:rsidRDefault="00214ADE" w:rsidP="00214ADE">
      <w:pPr>
        <w:pStyle w:val="Cmsor1"/>
      </w:pPr>
      <w:bookmarkStart w:id="15" w:name="_Toc109217838"/>
      <w:r>
        <w:t>Chapter</w:t>
      </w:r>
      <w:bookmarkEnd w:id="15"/>
    </w:p>
    <w:p w:rsidR="00214ADE" w:rsidRDefault="00214ADE" w:rsidP="00214ADE">
      <w:pPr>
        <w:pStyle w:val="Cmsor1"/>
      </w:pPr>
      <w:bookmarkStart w:id="16" w:name="_Toc109217839"/>
      <w:r>
        <w:t>Chapter</w:t>
      </w:r>
      <w:bookmarkEnd w:id="16"/>
    </w:p>
    <w:p w:rsidR="00214ADE" w:rsidRDefault="00214ADE"/>
    <w:customXmlInsRangeStart w:id="17" w:author="László Németh" w:date="2022-07-20T14:00:00Z"/>
    <w:sdt>
      <w:sdtPr>
        <w:id w:val="1034466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customXmlInsRangeEnd w:id="17"/>
        <w:p w:rsidR="009E04EA" w:rsidRDefault="009E04EA" w:rsidP="009E04EA">
          <w:pPr>
            <w:pStyle w:val="Tartalomjegyzkcmsora"/>
            <w:rPr>
              <w:ins w:id="18" w:author="László Németh" w:date="2022-07-20T14:00:00Z"/>
            </w:rPr>
          </w:pPr>
          <w:ins w:id="19" w:author="László Németh" w:date="2022-07-20T14:00:00Z">
            <w:r>
              <w:t>Content</w:t>
            </w:r>
          </w:ins>
        </w:p>
        <w:p w:rsidR="009E04EA" w:rsidRDefault="009E04EA" w:rsidP="009E04EA">
          <w:pPr>
            <w:pStyle w:val="TJ1"/>
            <w:tabs>
              <w:tab w:val="left" w:pos="440"/>
              <w:tab w:val="right" w:leader="dot" w:pos="9016"/>
            </w:tabs>
            <w:rPr>
              <w:ins w:id="20" w:author="László Németh" w:date="2022-07-20T14:00:00Z"/>
              <w:noProof/>
            </w:rPr>
          </w:pPr>
          <w:ins w:id="21" w:author="László Németh" w:date="2022-07-20T14:00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r w:rsidRPr="00EF60F9">
              <w:rPr>
                <w:rStyle w:val="Hiperhivatkozs"/>
                <w:noProof/>
              </w:rPr>
              <w:fldChar w:fldCharType="begin"/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"_Toc109217837"</w:instrText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 w:rsidRPr="00EF60F9">
              <w:rPr>
                <w:rStyle w:val="Hiperhivatkozs"/>
                <w:noProof/>
              </w:rPr>
            </w:r>
            <w:r w:rsidRPr="00EF60F9">
              <w:rPr>
                <w:rStyle w:val="Hiperhivatkozs"/>
                <w:noProof/>
              </w:rPr>
              <w:fldChar w:fldCharType="separate"/>
            </w:r>
            <w:r w:rsidRPr="00EF60F9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EF60F9">
              <w:rPr>
                <w:rStyle w:val="Hiperhivatkozs"/>
                <w:noProof/>
              </w:rPr>
              <w:t>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F60F9">
              <w:rPr>
                <w:rStyle w:val="Hiperhivatkozs"/>
                <w:noProof/>
              </w:rPr>
              <w:fldChar w:fldCharType="end"/>
            </w:r>
          </w:ins>
        </w:p>
        <w:p w:rsidR="009E04EA" w:rsidRDefault="009E04EA" w:rsidP="009E04EA">
          <w:pPr>
            <w:pStyle w:val="TJ1"/>
            <w:tabs>
              <w:tab w:val="left" w:pos="440"/>
              <w:tab w:val="right" w:leader="dot" w:pos="9016"/>
            </w:tabs>
            <w:rPr>
              <w:ins w:id="22" w:author="László Németh" w:date="2022-07-20T14:00:00Z"/>
              <w:noProof/>
            </w:rPr>
          </w:pPr>
          <w:ins w:id="23" w:author="László Németh" w:date="2022-07-20T14:00:00Z">
            <w:r w:rsidRPr="00EF60F9">
              <w:rPr>
                <w:rStyle w:val="Hiperhivatkozs"/>
                <w:noProof/>
              </w:rPr>
              <w:fldChar w:fldCharType="begin"/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"_Toc109217838"</w:instrText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 w:rsidRPr="00EF60F9">
              <w:rPr>
                <w:rStyle w:val="Hiperhivatkozs"/>
                <w:noProof/>
              </w:rPr>
            </w:r>
            <w:r w:rsidRPr="00EF60F9">
              <w:rPr>
                <w:rStyle w:val="Hiperhivatkozs"/>
                <w:noProof/>
              </w:rPr>
              <w:fldChar w:fldCharType="separate"/>
            </w:r>
            <w:r w:rsidRPr="00EF60F9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EF60F9">
              <w:rPr>
                <w:rStyle w:val="Hiperhivatkozs"/>
                <w:noProof/>
              </w:rPr>
              <w:t>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F60F9">
              <w:rPr>
                <w:rStyle w:val="Hiperhivatkozs"/>
                <w:noProof/>
              </w:rPr>
              <w:fldChar w:fldCharType="end"/>
            </w:r>
          </w:ins>
        </w:p>
        <w:p w:rsidR="009E04EA" w:rsidRDefault="009E04EA" w:rsidP="009E04EA">
          <w:pPr>
            <w:pStyle w:val="TJ1"/>
            <w:tabs>
              <w:tab w:val="left" w:pos="440"/>
              <w:tab w:val="right" w:leader="dot" w:pos="9016"/>
            </w:tabs>
            <w:rPr>
              <w:ins w:id="24" w:author="László Németh" w:date="2022-07-20T14:00:00Z"/>
              <w:noProof/>
            </w:rPr>
          </w:pPr>
          <w:ins w:id="25" w:author="László Németh" w:date="2022-07-20T14:00:00Z">
            <w:r w:rsidRPr="00EF60F9">
              <w:rPr>
                <w:rStyle w:val="Hiperhivatkozs"/>
                <w:noProof/>
              </w:rPr>
              <w:fldChar w:fldCharType="begin"/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"_Toc109217839"</w:instrText>
            </w:r>
            <w:r w:rsidRPr="00EF60F9">
              <w:rPr>
                <w:rStyle w:val="Hiperhivatkozs"/>
                <w:noProof/>
              </w:rPr>
              <w:instrText xml:space="preserve"> </w:instrText>
            </w:r>
            <w:r w:rsidRPr="00EF60F9">
              <w:rPr>
                <w:rStyle w:val="Hiperhivatkozs"/>
                <w:noProof/>
              </w:rPr>
            </w:r>
            <w:r w:rsidRPr="00EF60F9">
              <w:rPr>
                <w:rStyle w:val="Hiperhivatkozs"/>
                <w:noProof/>
              </w:rPr>
              <w:fldChar w:fldCharType="separate"/>
            </w:r>
            <w:r w:rsidRPr="00EF60F9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EF60F9">
              <w:rPr>
                <w:rStyle w:val="Hiperhivatkozs"/>
                <w:noProof/>
              </w:rPr>
              <w:t>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EF60F9">
              <w:rPr>
                <w:rStyle w:val="Hiperhivatkozs"/>
                <w:noProof/>
              </w:rPr>
              <w:fldChar w:fldCharType="end"/>
            </w:r>
          </w:ins>
        </w:p>
        <w:p w:rsidR="009E04EA" w:rsidRDefault="009E04EA" w:rsidP="009E04EA">
          <w:pPr>
            <w:rPr>
              <w:ins w:id="26" w:author="László Németh" w:date="2022-07-20T14:00:00Z"/>
            </w:rPr>
          </w:pPr>
          <w:ins w:id="27" w:author="László Németh" w:date="2022-07-20T14:00:00Z">
            <w:r>
              <w:rPr>
                <w:b/>
                <w:bCs/>
              </w:rPr>
              <w:fldChar w:fldCharType="end"/>
            </w:r>
          </w:ins>
        </w:p>
        <w:customXmlInsRangeStart w:id="28" w:author="László Németh" w:date="2022-07-20T14:00:00Z"/>
      </w:sdtContent>
    </w:sdt>
    <w:customXmlInsRangeEnd w:id="28"/>
    <w:p w:rsidR="00214ADE" w:rsidRDefault="00214ADE"/>
    <w:sectPr w:rsidR="0021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C60C7"/>
    <w:multiLevelType w:val="hybridMultilevel"/>
    <w:tmpl w:val="FCBC5AEA"/>
    <w:lvl w:ilvl="0" w:tplc="F49EE086">
      <w:start w:val="1"/>
      <w:numFmt w:val="decimal"/>
      <w:pStyle w:val="Cmsor1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E"/>
    <w:rsid w:val="00214ADE"/>
    <w:rsid w:val="00286F70"/>
    <w:rsid w:val="00375957"/>
    <w:rsid w:val="00410C20"/>
    <w:rsid w:val="008B75CF"/>
    <w:rsid w:val="009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A705"/>
  <w15:chartTrackingRefBased/>
  <w15:docId w15:val="{B724627B-4D6C-4E29-AB87-F6CC9013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14AD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4A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4ADE"/>
    <w:pPr>
      <w:numPr>
        <w:numId w:val="0"/>
      </w:numPr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4AD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4ADE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0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04E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82A4-EE6E-4049-A51A-C930C7C7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2022-07-20T21:01:00Z</dcterms:created>
  <dcterms:modified xsi:type="dcterms:W3CDTF">2022-07-20T21:01:00Z</dcterms:modified>
</cp:coreProperties>
</file>