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>
  <w:body>
    <w:p>
      <w:r>
        <w:t>start</w:t>
      </w:r>
    </w:p>
    <w:p>
      <w:pPr>
        <w:rPr>
          <w:del w:id="1" w:author="Author" w:date="2019-08-13T10:16:00Z"/>
        </w:rPr>
      </w:pPr>
      <w:del w:id="2" w:author="Author" w:date="2019-08-13T10:16:00Z">
        <w:r>
          <w:delText>&lt;add-table-of-content&gt;</w:delText>
        </w:r>
      </w:del>
    </w:p>
    <w:p>
      <w:ins w:id="3" w:author="Author" w:date="2019-08-13T13:44:00Z">
        <w:r>
          <w:fldChar w:fldCharType="begin"/>
        </w:r>
        <w:r>
          <w:instrText xml:space="preserve"> TOC \o "1-5" \h \z \u </w:instrText>
        </w:r>
        <w:r>
          <w:fldChar w:fldCharType="separate"/>
        </w:r>
        <w:r>
          <w:t>Chapter 1</w:t>
        </w:r>
        <w:r>
          <w:fldChar w:fldCharType="end"/>
        </w:r>
      </w:ins>
    </w:p>
    <w:p>
      <w:r>
        <w:t>end</w:t>
      </w:r>
    </w:p>
    <w:sectPr>
      <w:pgSz w:w="11906" w:h="16838"/>
      <w:pgMar w:top="2666" w:right="1417" w:bottom="1134" w:left="1417" w:header="993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revisionView w:markup="0" w:formatting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2020-11-05T14:53:00Z</dcterms:created>
  <dcterms:modified xsi:type="dcterms:W3CDTF">2020-11-05T14:53:00Z</dcterms:modified>
</cp:coreProperties>
</file>