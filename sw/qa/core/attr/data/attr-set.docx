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C07F" w14:textId="77777777" w:rsidR="006C00CB" w:rsidRDefault="00397C69">
      <w:r>
        <w:rPr>
          <w:rFonts w:ascii="Karla" w:hAnsi="Karla"/>
          <w:color w:val="106802"/>
        </w:rPr>
        <w:t xml:space="preserve">before</w:t>
      </w:r>
      <w:ins w:id="12" w:author="Alice" w:date="2021-11-23T23:34:00Z">
        <w:r>
          <w:rPr>
            <w:rFonts w:ascii="Karla" w:hAnsi="Karla"/>
            <w:b/>
            <w:bCs/>
            <w:color w:val="106802"/>
          </w:rPr>
          <w:t>insert</w:t>
        </w:r>
      </w:ins>
      <w:r>
        <w:rPr>
          <w:rFonts w:ascii="Karla" w:hAnsi="Karla"/>
          <w:b/>
          <w:bCs/>
          <w:color w:val="106802"/>
        </w:rPr>
        <w:t>after</w:t>
      </w:r>
    </w:p>
    <w:p w14:paraId="3715229C" w14:textId="33C3BF48" w:rsidR="006C00CB" w:rsidRDefault="00397C69">
      <w:r>
        <w:rPr>
          <w:rFonts w:ascii="Karla" w:hAnsi="Karla"/>
          <w:color w:val="4A4A4A"/>
        </w:rPr>
      </w:r>
    </w:p>
    <w:p w14:paraId="40DD7AE3" w14:textId="77777777" w:rsidR="006C00CB" w:rsidRDefault="006C00CB">
      <w:pPr>
        <w:rPr>
          <w:rFonts w:ascii="Karla" w:hAnsi="Karla"/>
          <w:color w:val="4A4A4A"/>
        </w:rPr>
      </w:pPr>
    </w:p>
    <w:sectPr w:rsidR="006C00CB">
      <w:pgSz w:w="11906" w:h="16838"/>
      <w:pgMar w:top="1222" w:right="1134" w:bottom="1383" w:left="1134" w:header="660" w:footer="81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2022-03-30T08:08:00Z</dcterms:created>
  <dcterms:modified xsi:type="dcterms:W3CDTF">2022-03-30T08:08:00Z</dcterms:modified>
</cp:coreProperties>
</file>