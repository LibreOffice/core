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WebAPI"/>
        <w:pPrChange w:id="0" w:author="Author" w:date="2019-01-22T13:37:00Z">
          <w:pPr>
            <w:pStyle w:val="Heading1"/>
            <w:pageBreakBefore w:val="false"/>
          </w:pPr>
        </w:pPrChange>
        <w:rPr>
          <w:del w:id="1" w:author="Author" w:date="2019-01-22T13:37:00Z"/>
        </w:rPr>
      </w:pPr>
      <w:del w:id="0" w:author="Author" w:date="2019-01-22T13:37:00Z">
        <w:r>
          <w:rPr/>
          <w:delText>xxx</w:delText>
        </w:r>
      </w:del>
    </w:p>
    <w:p>
      <w:pPr>
        <w:pStyle w:val="Heading1WebAPI"/>
        <w:rPr>
          <w:highlight w:val="green"/>
          <w:del w:id="3" w:author="Author" w:date="2019-01-22T13:37:00Z"/>
        </w:rPr>
      </w:pPr>
      <w:del w:id="2" w:author="Author" w:date="2019-01-22T13:37:00Z">
        <w:r>
          <w:rPr>
            <w:highlight w:val="green"/>
          </w:rPr>
        </w:r>
      </w:del>
    </w:p>
    <w:p>
      <w:pPr>
        <w:pStyle w:val="Heading1WebAPI"/>
        <w:pPrChange w:id="0" w:author="Author" w:date="2019-01-22T13:37:00Z">
          <w:pPr>
            <w:pStyle w:val="Heading2"/>
          </w:pPr>
        </w:pPrChange>
        <w:rPr/>
      </w:pPr>
      <w:r>
        <w:rPr/>
        <w:t>xxx</w:t>
      </w:r>
      <w:del w:id="4" w:author="Author" w:date="2019-01-22T13:37:00Z">
        <w:r>
          <w:rPr/>
          <w:delText>xxx</w:delText>
        </w:r>
      </w:del>
    </w:p>
    <w:tbl>
      <w:tblPr>
        <w:tblW w:w="6354" w:type="dxa"/>
        <w:jc w:val="left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71"/>
        <w:gridCol w:w="2682"/>
      </w:tblGrid>
      <w:tr>
        <w:trPr>
          <w:tblHeader w:val="true"/>
          <w:cantSplit w:val="true"/>
        </w:trPr>
        <w:tc>
          <w:tcPr>
            <w:tcW w:w="3671" w:type="dxa"/>
            <w:tcBorders>
              <w:bottom w:val="single" w:sz="4" w:space="0" w:color="000000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sz w:val="20"/>
              </w:rPr>
            </w:pPr>
            <w:r>
              <w:rPr>
                <w:sz w:val="20"/>
              </w:rPr>
              <w:t>xxx</w:t>
            </w:r>
          </w:p>
        </w:tc>
        <w:tc>
          <w:tcPr>
            <w:tcW w:w="2682" w:type="dxa"/>
            <w:tcBorders>
              <w:bottom w:val="single" w:sz="4" w:space="0" w:color="000000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sz w:val="20"/>
              </w:rPr>
            </w:pPr>
            <w:r>
              <w:rPr>
                <w:sz w:val="20"/>
              </w:rPr>
              <w:t>xxx</w:t>
            </w:r>
          </w:p>
        </w:tc>
      </w:tr>
      <w:tr>
        <w:trPr>
          <w:trHeight w:val="447" w:hRule="atLeast"/>
          <w:cantSplit w:val="true"/>
        </w:trPr>
        <w:tc>
          <w:tcPr>
            <w:tcW w:w="36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b w:val="false"/>
                <w:b w:val="false"/>
                <w:sz w:val="20"/>
              </w:rPr>
            </w:pPr>
            <w:r>
              <w:rPr>
                <w:rFonts w:cs="Segoe UI"/>
                <w:color w:val="000000"/>
                <w:sz w:val="20"/>
                <w:lang w:val="en-GB"/>
              </w:rPr>
              <w:t>xxx</w:t>
            </w:r>
          </w:p>
        </w:tc>
        <w:tc>
          <w:tcPr>
            <w:tcW w:w="26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Style w:val="EmphasisBOLD"/>
                <w:b/>
                <w:b/>
                <w:bCs w:val="false"/>
                <w:sz w:val="20"/>
                <w:szCs w:val="22"/>
              </w:rPr>
            </w:pPr>
            <w:r>
              <w:rPr>
                <w:b w:val="false"/>
                <w:sz w:val="20"/>
              </w:rPr>
              <w:t>xxx</w:t>
            </w:r>
          </w:p>
        </w:tc>
      </w:tr>
      <w:tr>
        <w:trPr>
          <w:trHeight w:val="447" w:hRule="atLeast"/>
          <w:cantSplit w:val="true"/>
        </w:trPr>
        <w:tc>
          <w:tcPr>
            <w:tcW w:w="3671" w:type="dxa"/>
            <w:tcBorders>
              <w:top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b w:val="false"/>
                <w:b w:val="false"/>
                <w:sz w:val="20"/>
              </w:rPr>
            </w:pPr>
            <w:r>
              <w:rPr>
                <w:rFonts w:cs="Segoe UI"/>
                <w:color w:val="000000"/>
                <w:sz w:val="20"/>
                <w:lang w:val="en-GB"/>
              </w:rPr>
              <w:t>xxx</w:t>
            </w:r>
          </w:p>
        </w:tc>
        <w:tc>
          <w:tcPr>
            <w:tcW w:w="2682" w:type="dxa"/>
            <w:tcBorders>
              <w:top w:val="single" w:sz="4" w:space="0" w:color="000000"/>
            </w:tcBorders>
          </w:tcPr>
          <w:p>
            <w:pPr>
              <w:pStyle w:val="Heading1WebAPI"/>
              <w:widowControl w:val="false"/>
              <w:spacing w:before="0" w:after="360"/>
              <w:contextualSpacing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Style w:val="EmphasisBOLD"/>
                <w:b/>
                <w:b/>
                <w:bCs w:val="false"/>
                <w:sz w:val="20"/>
                <w:szCs w:val="22"/>
              </w:rPr>
            </w:pPr>
            <w:r>
              <w:rPr>
                <w:b w:val="false"/>
                <w:sz w:val="20"/>
              </w:rPr>
              <w:t>xxx</w:t>
            </w:r>
            <w:del w:id="5" w:author="Author" w:date="2019-01-22T13:37:00Z">
              <w:r>
                <w:rPr>
                  <w:b w:val="false"/>
                  <w:sz w:val="20"/>
                </w:rPr>
                <w:delText>xxx</w:delText>
              </w:r>
            </w:del>
          </w:p>
        </w:tc>
      </w:tr>
    </w:tbl>
    <w:p>
      <w:pPr>
        <w:pStyle w:val="Heading1WebAPI"/>
        <w:rPr>
          <w:del w:id="7" w:author="Author" w:date="2019-01-22T13:37:00Z"/>
        </w:rPr>
      </w:pPr>
      <w:del w:id="6" w:author="Author" w:date="2019-01-22T13:37:00Z">
        <w:r>
          <w:rPr/>
        </w:r>
      </w:del>
    </w:p>
    <w:p>
      <w:pPr>
        <w:pStyle w:val="Heading1WebAPI"/>
        <w:rPr>
          <w:sz w:val="28"/>
          <w:szCs w:val="36"/>
          <w:del w:id="9" w:author="Author" w:date="2019-01-22T13:37:00Z"/>
        </w:rPr>
      </w:pPr>
      <w:del w:id="8" w:author="Author" w:date="2019-01-22T13:37:00Z">
        <w:r>
          <w:rPr>
            <w:sz w:val="28"/>
            <w:szCs w:val="36"/>
          </w:rPr>
        </w:r>
      </w:del>
      <w:r>
        <w:br w:type="page"/>
      </w:r>
    </w:p>
    <w:p>
      <w:pPr>
        <w:pStyle w:val="Heading1WebAPI"/>
        <w:pPrChange w:id="0" w:author="Author" w:date="2019-01-22T13:37:00Z">
          <w:pPr>
            <w:pStyle w:val="Heading2"/>
          </w:pPr>
        </w:pPrChange>
        <w:rPr/>
      </w:pPr>
      <w:r>
        <w:rPr>
          <w:lang w:val="en-GB"/>
        </w:rPr>
        <w:t>xxx</w:t>
      </w:r>
      <w:r>
        <w:rPr/>
        <w:t>xxxxxx</w:t>
      </w:r>
    </w:p>
    <w:tbl>
      <w:tblPr>
        <w:tblStyle w:val="TableGrid"/>
        <w:tblW w:w="10692" w:type="dxa"/>
        <w:jc w:val="left"/>
        <w:tblInd w:w="5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8351"/>
      </w:tblGrid>
      <w:tr>
        <w:trPr>
          <w:del w:id="10" w:author="Author" w:date="2019-01-22T13:37:00Z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del w:id="11" w:author="Author" w:date="2019-01-22T13:37:00Z">
              <w:r>
                <w:rPr>
                  <w:rFonts w:eastAsia="Times New Roman" w:cs="Times New Roman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51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del w:id="12" w:author="Author" w:date="2019-01-22T13:37:00Z">
              <w:r>
                <w:rPr>
                  <w:rFonts w:eastAsia="Times New Roman" w:cs="Times New Roman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51" w:type="dxa"/>
            <w:tcBorders>
              <w:left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51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Style w:val="InternetLink"/>
                <w:rFonts w:cs="Arial"/>
                <w:sz w:val="20"/>
                <w:szCs w:val="22"/>
                <w:del w:id="13" w:author="Author" w:date="2019-01-22T13:37:00Z"/>
              </w:rPr>
            </w:pPr>
            <w:r>
              <w:rPr>
                <w:rFonts w:eastAsia="Times New Roman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15" w:author="Author" w:date="2019-01-22T13:37:00Z"/>
        </w:rPr>
      </w:pPr>
      <w:del w:id="14" w:author="Author" w:date="2019-01-22T13:37:00Z">
        <w:r>
          <w:rPr>
            <w:sz w:val="28"/>
          </w:rPr>
          <w:delText>xxx</w:delText>
        </w:r>
      </w:del>
    </w:p>
    <w:p>
      <w:pPr>
        <w:pStyle w:val="Heading1WebAPI"/>
        <w:pPrChange w:id="0" w:author="Author" w:date="2019-01-22T13:37:00Z">
          <w:pPr>
            <w:pStyle w:val="TextBody"/>
          </w:pPr>
        </w:pPrChange>
        <w:rPr>
          <w:del w:id="16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17" w:author="Author" w:date="2019-01-22T13:37:00Z"/>
        </w:rPr>
      </w:pPr>
      <w:r>
        <w:rPr>
          <w:sz w:val="28"/>
        </w:rPr>
        <w:t>xxx</w:t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del w:id="18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del w:id="19" w:author="Author" w:date="2019-01-22T13:37:00Z">
        <w:r>
          <w:rPr/>
          <w:delText>xxx</w:delText>
        </w:r>
      </w:del>
    </w:p>
    <w:tbl>
      <w:tblPr>
        <w:tblStyle w:val="TableGrid"/>
        <w:tblW w:w="12672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2589"/>
        <w:gridCol w:w="7743"/>
      </w:tblGrid>
      <w:tr>
        <w:trPr>
          <w:tblHeader w:val="true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hyperlink w:anchor="_ADRDrugIdentifier">
              <w:del w:id="20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7743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  <w:ind w:left="0" w:hanging="0"/>
                </w:pPr>
              </w:pPrChange>
              <w:rPr>
                <w:rFonts w:cs="NexusSansOT"/>
                <w:sz w:val="20"/>
                <w:del w:id="22" w:author="Author" w:date="2019-01-22T13:37:00Z"/>
              </w:rPr>
            </w:pPr>
            <w:del w:id="2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eastAsia="Calibri" w:cs="NexusSansOT"/>
                <w:sz w:val="20"/>
                <w:del w:id="23" w:author="Author" w:date="2019-01-22T13:37:00Z"/>
              </w:rPr>
            </w:pPr>
            <w:r>
              <w:rPr>
                <w:rFonts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eastAsia="Calibri" w:cs="NexusSansOT"/>
                <w:sz w:val="20"/>
                <w:del w:id="24" w:author="Author" w:date="2019-01-22T13:37:00Z"/>
              </w:rPr>
            </w:pPr>
            <w:r>
              <w:rPr>
                <w:rFonts w:eastAsia="Calibri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  <w:ind w:left="0" w:hanging="0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/>
                <w:b w:val="false"/>
                <w:i/>
                <w:kern w:val="0"/>
                <w:szCs w:val="22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26" w:author="Author" w:date="2019-01-22T13:37:00Z"/>
              </w:rPr>
            </w:pPr>
            <w:del w:id="25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28" w:author="Author" w:date="2019-01-22T13:37:00Z"/>
              </w:rPr>
            </w:pPr>
            <w:del w:id="27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29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NOTETab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/>
                <w:kern w:val="0"/>
                <w:szCs w:val="22"/>
                <w:lang w:val="en-US" w:eastAsia="en-US"/>
              </w:rPr>
              <w:t>xxx</w:t>
            </w:r>
            <w:r>
              <w:rPr>
                <w:rFonts w:eastAsia="Times New Roman"/>
                <w:iCs/>
                <w:kern w:val="0"/>
                <w:szCs w:val="22"/>
                <w:lang w:val="en-US" w:eastAsia="en-US"/>
              </w:rPr>
              <w:t>xxx</w:t>
            </w:r>
            <w:r>
              <w:rPr>
                <w:rFonts w:eastAsia="Times New Roman"/>
                <w:kern w:val="0"/>
                <w:szCs w:val="22"/>
                <w:lang w:val="en-US" w:eastAsia="en-US"/>
              </w:rPr>
              <w:t>xxx</w:t>
            </w:r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58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743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30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32" w:author="Author" w:date="2019-01-22T13:37:00Z"/>
        </w:rPr>
      </w:pPr>
      <w:del w:id="31" w:author="Author" w:date="2019-01-22T13:37:00Z">
        <w:r>
          <w:rPr/>
        </w:r>
      </w:del>
    </w:p>
    <w:p>
      <w:pPr>
        <w:pStyle w:val="Heading1WebAPI"/>
        <w:rPr>
          <w:del w:id="34" w:author="Author" w:date="2019-01-22T13:37:00Z"/>
        </w:rPr>
      </w:pPr>
      <w:del w:id="33" w:author="Author" w:date="2019-01-22T13:37:00Z">
        <w:r>
          <w:rPr/>
        </w:r>
      </w:del>
      <w:r>
        <w:br w:type="page"/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lang w:bidi="ar-SA"/>
          <w:del w:id="35" w:author="Author" w:date="2019-01-22T13:37:00Z"/>
        </w:rPr>
      </w:pPr>
      <w:r>
        <w:rPr>
          <w:lang w:bidi="ar-SA"/>
        </w:rPr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r>
        <w:rPr/>
        <w:t>xxx</w:t>
      </w:r>
    </w:p>
    <w:tbl>
      <w:tblPr>
        <w:tblStyle w:val="TableGrid"/>
        <w:tblW w:w="12762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28"/>
        <w:gridCol w:w="2324"/>
        <w:gridCol w:w="8010"/>
      </w:tblGrid>
      <w:tr>
        <w:trPr>
          <w:tblHeader w:val="true"/>
        </w:trPr>
        <w:tc>
          <w:tcPr>
            <w:tcW w:w="2428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/>
        <w:tc>
          <w:tcPr>
            <w:tcW w:w="2428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36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hyperlink w:anchor="_ADRDrugIdentifierEnum">
              <w:del w:id="37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8010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45" w:author="Author" w:date="2019-01-22T13:37:00Z"/>
              </w:rPr>
            </w:pPr>
            <w:del w:id="38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39" w:author="Author" w:date="2019-01-22T13:37:00Z">
              <w:r>
                <w:rPr>
                  <w:rFonts w:eastAsia="Calibri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40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41" w:author="Author" w:date="2019-01-22T13:37:00Z">
              <w:r>
                <w:rPr>
                  <w:rFonts w:eastAsia="Times New Roman" w:cs="NexusSansOT"/>
                  <w:b w:val="false"/>
                  <w:i/>
                  <w:kern w:val="0"/>
                  <w:sz w:val="20"/>
                  <w:lang w:val="en-US" w:eastAsia="en-US"/>
                </w:rPr>
                <w:delText>xxx</w:delText>
              </w:r>
            </w:del>
            <w:del w:id="4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43" w:author="Author" w:date="2019-01-22T13:37:00Z">
              <w:r>
                <w:rPr>
                  <w:rFonts w:eastAsia="Times New Roman" w:cs="NexusSansOT"/>
                  <w:i/>
                  <w:kern w:val="0"/>
                  <w:sz w:val="20"/>
                  <w:lang w:val="en-US" w:eastAsia="en-US"/>
                </w:rPr>
                <w:delText>xxx</w:delText>
              </w:r>
            </w:del>
            <w:del w:id="44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47" w:author="Author" w:date="2019-01-22T13:37:00Z"/>
              </w:rPr>
            </w:pPr>
            <w:del w:id="46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48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49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50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</w:p>
        </w:tc>
      </w:tr>
      <w:tr>
        <w:trPr/>
        <w:tc>
          <w:tcPr>
            <w:tcW w:w="24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32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010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51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</w:pPr>
              </w:pPrChange>
              <w:rPr>
                <w:rFonts w:cs="NexusSansOT"/>
                <w:sz w:val="20"/>
                <w:del w:id="53" w:author="Author" w:date="2019-01-22T13:37:00Z"/>
              </w:rPr>
            </w:pPr>
            <w:del w:id="5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54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1"/>
                </w:pPr>
              </w:pPrChange>
              <w:rPr>
                <w:rFonts w:cs="NexusSansOT"/>
                <w:sz w:val="20"/>
                <w:del w:id="55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  <w:del w:id="56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IndentEXAMPLE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xxxxxx</w:t>
            </w:r>
            <w:r>
              <w:rPr>
                <w:rStyle w:val="EmphasisITALIConly1"/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58" w:author="Author" w:date="2019-01-22T13:37:00Z"/>
        </w:rPr>
      </w:pPr>
      <w:del w:id="57" w:author="Author" w:date="2019-01-22T13:37:00Z">
        <w:r>
          <w:rPr/>
        </w:r>
      </w:del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lang w:bidi="ar-SA"/>
          <w:del w:id="59" w:author="Author" w:date="2019-01-22T13:37:00Z"/>
        </w:rPr>
      </w:pPr>
      <w:r>
        <w:rPr>
          <w:lang w:bidi="ar-SA"/>
        </w:rPr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>
          <w:del w:id="60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NOTE"/>
          </w:pPr>
        </w:pPrChange>
        <w:rPr/>
      </w:pPr>
      <w:r>
        <w:rPr/>
        <w:t>xxx</w:t>
      </w:r>
    </w:p>
    <w:tbl>
      <w:tblPr>
        <w:tblStyle w:val="TableGrid"/>
        <w:tblW w:w="1251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62"/>
        <w:gridCol w:w="1260"/>
        <w:gridCol w:w="8388"/>
      </w:tblGrid>
      <w:tr>
        <w:trPr>
          <w:tblHeader w:val="true"/>
          <w:cantSplit w:val="true"/>
        </w:trPr>
        <w:tc>
          <w:tcPr>
            <w:tcW w:w="2862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  <w:jc w:val="center"/>
                </w:pPr>
              </w:pPrChange>
              <w:rPr>
                <w:rFonts w:cs="NexusSansOT"/>
                <w:sz w:val="20"/>
                <w:del w:id="61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BOLD"/>
                  <w:jc w:val="center"/>
                </w:pPr>
              </w:pPrChange>
              <w:rPr>
                <w:rFonts w:cs="NexusSansOT"/>
                <w:sz w:val="20"/>
                <w:del w:id="63" w:author="Author" w:date="2019-01-22T13:37:00Z"/>
              </w:rPr>
            </w:pPr>
            <w:del w:id="6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64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5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66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7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68" w:author="Author" w:date="2019-01-22T13:37:00Z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6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71" w:author="Author" w:date="2019-01-22T13:37:00Z"/>
              </w:rPr>
            </w:pPr>
            <w:del w:id="70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b w:val="false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b w:val="false"/>
                <w:i/>
                <w:kern w:val="0"/>
                <w:sz w:val="20"/>
                <w:lang w:val="en-US" w:eastAsia="en-US"/>
              </w:rPr>
              <w:t>xxx</w:t>
            </w:r>
            <w:r>
              <w:rPr>
                <w:rFonts w:eastAsia="Times New Roman" w:cs="NexusSansOT"/>
                <w:i/>
                <w:kern w:val="0"/>
                <w:sz w:val="20"/>
                <w:lang w:val="en-US" w:eastAsia="en-US"/>
              </w:rPr>
              <w:t>xxx</w:t>
            </w:r>
            <w:del w:id="7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  <w:del w:id="74" w:author="Author" w:date="2019-01-22T13:37:00Z"/>
              </w:rPr>
            </w:pPr>
            <w:del w:id="73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75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  <w:del w:id="76" w:author="Author" w:date="2019-01-22T13:37:00Z">
              <w:r>
                <w:rPr>
                  <w:rStyle w:val="Emphasis"/>
                  <w:rFonts w:eastAsia="Times New Roman" w:cs="NexusSansOT"/>
                  <w:b/>
                  <w:kern w:val="0"/>
                  <w:sz w:val="20"/>
                  <w:lang w:val="en-US" w:eastAsia="en-US"/>
                </w:rPr>
                <w:delText>xxx</w:delText>
              </w:r>
            </w:del>
            <w:del w:id="77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del w:id="78" w:author="Author" w:date="2019-01-22T13:37:00Z"/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7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Jump here!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del w:id="80" w:author="Author" w:date="2019-01-22T13:37:00Z"/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del w:id="8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82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del w:id="83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8388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/>
              <w:rPr>
                <w:rFonts w:eastAsia="Times New Roman" w:cs="Times New Roman"/>
                <w:kern w:val="0"/>
                <w:lang w:val="en-US" w:eastAsia="en-US"/>
              </w:rPr>
            </w:pPr>
            <w:r>
              <w:rPr>
                <w:rFonts w:eastAsia="Times New Roman" w:cs="Times New Roman"/>
                <w:kern w:val="0"/>
                <w:lang w:val="en-US" w:eastAsia="en-US"/>
              </w:rPr>
              <w:t>xxx</w:t>
            </w:r>
          </w:p>
        </w:tc>
      </w:tr>
      <w:tr>
        <w:trPr>
          <w:cantSplit w:val="true"/>
        </w:trPr>
        <w:tc>
          <w:tcPr>
            <w:tcW w:w="286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8388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85" w:author="Author" w:date="2019-01-22T13:37:00Z"/>
        </w:rPr>
      </w:pPr>
      <w:del w:id="84" w:author="Author" w:date="2019-01-22T13:37:00Z">
        <w:r>
          <w:rPr/>
        </w:r>
      </w:del>
    </w:p>
    <w:p>
      <w:pPr>
        <w:pStyle w:val="Heading1WebAPI"/>
        <w:pPrChange w:id="0" w:author="Author" w:date="2019-01-22T13:37:00Z">
          <w:pPr>
            <w:pStyle w:val="Heading3"/>
          </w:pPr>
        </w:pPrChange>
        <w:rPr>
          <w:sz w:val="28"/>
          <w:del w:id="86" w:author="Author" w:date="2019-01-22T13:37:00Z"/>
        </w:rPr>
      </w:pPr>
      <w:r>
        <w:rPr>
          <w:sz w:val="28"/>
        </w:rPr>
        <w:t>xxx</w:t>
      </w:r>
    </w:p>
    <w:p>
      <w:pPr>
        <w:pStyle w:val="Heading1WebAPI"/>
        <w:pPrChange w:id="0" w:author="Author" w:date="2019-01-22T13:37:00Z">
          <w:pPr>
            <w:pStyle w:val="Heading4"/>
          </w:pPr>
        </w:pPrChange>
        <w:rPr>
          <w:del w:id="87" w:author="Author" w:date="2019-01-22T13:37:00Z"/>
        </w:rPr>
      </w:pPr>
      <w:r>
        <w:rPr/>
        <w:t>xxx</w:t>
      </w:r>
    </w:p>
    <w:p>
      <w:pPr>
        <w:pStyle w:val="Heading1WebAPI"/>
        <w:pPrChange w:id="0" w:author="Author" w:date="2019-01-22T13:37:00Z">
          <w:pPr>
            <w:pStyle w:val="Heading5"/>
          </w:pPr>
        </w:pPrChange>
        <w:rPr/>
      </w:pPr>
      <w:r>
        <w:rPr/>
        <w:t>xxx</w:t>
      </w:r>
    </w:p>
    <w:tbl>
      <w:tblPr>
        <w:tblStyle w:val="TableGrid"/>
        <w:tblW w:w="1251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40"/>
        <w:gridCol w:w="2700"/>
        <w:gridCol w:w="7470"/>
      </w:tblGrid>
      <w:tr>
        <w:trPr>
          <w:tblHeader w:val="true"/>
        </w:trPr>
        <w:tc>
          <w:tcPr>
            <w:tcW w:w="234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del w:id="88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  <w:tc>
          <w:tcPr>
            <w:tcW w:w="7470" w:type="dxa"/>
            <w:tcBorders>
              <w:top w:val="nil"/>
              <w:left w:val="nil"/>
              <w:right w:val="nil"/>
            </w:tcBorders>
            <w:shd w:color="auto" w:fill="ACD2FF" w:val="clear"/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ColumnHeadingText"/>
                  <w:jc w:val="center"/>
                </w:pPr>
              </w:pPrChange>
              <w:rPr>
                <w:rFonts w:cs="NexusSansOT"/>
                <w:sz w:val="20"/>
              </w:rPr>
            </w:pPr>
            <w:del w:id="89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left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  <w:hyperlink w:anchor="_PackageASPInfo">
              <w:del w:id="90" w:author="Author" w:date="2019-01-22T13:37:00Z">
                <w:r>
                  <w:rPr>
                    <w:rStyle w:val="InternetLink"/>
                    <w:rFonts w:eastAsia="Times New Roman" w:cs="NexusSansOT"/>
                    <w:kern w:val="0"/>
                    <w:sz w:val="20"/>
                    <w:lang w:val="en-US" w:eastAsia="en-US"/>
                  </w:rPr>
                  <w:delText>xxx</w:delText>
                </w:r>
              </w:del>
            </w:hyperlink>
          </w:p>
        </w:tc>
        <w:tc>
          <w:tcPr>
            <w:tcW w:w="7470" w:type="dxa"/>
            <w:tcBorders>
              <w:left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del w:id="91" w:author="Author" w:date="2019-01-22T13:37:00Z">
              <w:r>
                <w:rPr>
                  <w:rFonts w:eastAsia="Times New Roman" w:cs="NexusSansOT"/>
                  <w:kern w:val="0"/>
                  <w:sz w:val="20"/>
                  <w:lang w:val="en-US" w:eastAsia="en-US"/>
                </w:rPr>
                <w:delText>xxx</w:delText>
              </w:r>
            </w:del>
          </w:p>
        </w:tc>
      </w:tr>
      <w:tr>
        <w:trPr/>
        <w:tc>
          <w:tcPr>
            <w:tcW w:w="234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  <w:jc w:val="center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color w:val="333333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270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Centered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  <w:tc>
          <w:tcPr>
            <w:tcW w:w="7470" w:type="dxa"/>
            <w:tcBorders>
              <w:left w:val="nil"/>
              <w:bottom w:val="nil"/>
              <w:right w:val="nil"/>
            </w:tcBorders>
          </w:tcPr>
          <w:p>
            <w:pPr>
              <w:pStyle w:val="Heading1WebAPI"/>
              <w:widowControl w:val="false"/>
              <w:suppressAutoHyphens w:val="true"/>
              <w:spacing w:before="0" w:after="360"/>
              <w:contextualSpacing/>
              <w:jc w:val="left"/>
              <w:outlineLvl w:val="9"/>
              <w:pPrChange w:id="0" w:author="Author" w:date="2019-01-22T13:37:00Z">
                <w:pPr>
                  <w:pStyle w:val="TableText"/>
                </w:pPr>
              </w:pPrChange>
              <w:rPr>
                <w:rFonts w:cs="NexusSansOT"/>
                <w:sz w:val="20"/>
              </w:rPr>
            </w:pPr>
            <w:r>
              <w:rPr>
                <w:rFonts w:eastAsia="Times New Roman" w:cs="NexusSansOT"/>
                <w:kern w:val="0"/>
                <w:sz w:val="20"/>
                <w:lang w:val="en-US" w:eastAsia="en-US"/>
              </w:rPr>
              <w:t>xxx</w:t>
            </w:r>
          </w:p>
        </w:tc>
      </w:tr>
    </w:tbl>
    <w:p>
      <w:pPr>
        <w:pStyle w:val="Heading1WebAPI"/>
        <w:rPr>
          <w:del w:id="93" w:author="Author" w:date="2019-01-22T13:37:00Z"/>
        </w:rPr>
      </w:pPr>
      <w:del w:id="92" w:author="Author" w:date="2019-01-22T13:37:00Z">
        <w:r>
          <w:rPr/>
        </w:r>
      </w:del>
    </w:p>
    <w:p>
      <w:pPr>
        <w:pStyle w:val="Heading1WebAPI"/>
        <w:spacing w:before="0" w:after="360"/>
        <w:contextualSpacing/>
        <w:rPr>
          <w:color w:val="333333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double" w:sz="4" w:space="24" w:color="53565A"/>
        <w:left w:val="double" w:sz="4" w:space="24" w:color="53565A"/>
        <w:bottom w:val="double" w:sz="4" w:space="24" w:color="53565A"/>
        <w:right w:val="double" w:sz="4" w:space="24" w:color="53565A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xusSansOT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0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80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20">
    <w:lvl w:ilvl="0">
      <w:start w:val="1"/>
      <w:numFmt w:val="lowerRoman"/>
      <w:lvlText w:val="%1."/>
      <w:lvlJc w:val="right"/>
      <w:pPr>
        <w:tabs>
          <w:tab w:val="num" w:pos="0"/>
        </w:tabs>
        <w:ind w:left="25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3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 w:qFormat="1"/>
    <w:lsdException w:name="toc 2" w:locked="1" w:uiPriority="39" w:semiHidden="1" w:unhideWhenUsed="1" w:qFormat="1"/>
    <w:lsdException w:name="toc 3" w:locked="1" w:uiPriority="39" w:semiHidden="1" w:unhideWhenUsed="1" w:qFormat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semiHidden="1" w:unhideWhenUsed="1"/>
    <w:lsdException w:name="List Bullet" w:locked="1" w:semiHidden="1" w:unhideWhenUsed="1"/>
    <w:lsdException w:name="List Number" w:locked="1" w:semiHidden="1" w:unhideWhenUsed="1" w:qFormat="1"/>
    <w:lsdException w:name="List 2" w:locked="1" w:uiPriority="0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uiPriority="0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uiPriority="0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13be3"/>
    <w:pPr>
      <w:widowControl/>
      <w:suppressAutoHyphens w:val="true"/>
      <w:bidi w:val="0"/>
      <w:spacing w:lineRule="auto" w:line="276" w:before="120" w:after="120"/>
      <w:jc w:val="left"/>
    </w:pPr>
    <w:rPr>
      <w:rFonts w:ascii="NexusSansOT" w:hAnsi="NexusSansOT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Heading1">
    <w:name w:val="Heading 1"/>
    <w:link w:val="Heading1Char"/>
    <w:uiPriority w:val="9"/>
    <w:qFormat/>
    <w:rsid w:val="005f109d"/>
    <w:pPr>
      <w:pageBreakBefore/>
      <w:widowControl/>
      <w:pBdr>
        <w:bottom w:val="single" w:sz="8" w:space="1" w:color="000000"/>
      </w:pBdr>
      <w:suppressAutoHyphens w:val="true"/>
      <w:bidi w:val="0"/>
      <w:spacing w:before="0" w:after="360"/>
      <w:contextualSpacing/>
      <w:jc w:val="left"/>
      <w:outlineLvl w:val="0"/>
    </w:pPr>
    <w:rPr>
      <w:rFonts w:ascii="NexusSansOT" w:hAnsi="NexusSansOT" w:eastAsia="Times New Roman" w:cs="Times New Roman"/>
      <w:b/>
      <w:bCs/>
      <w:color w:val="53565A"/>
      <w:kern w:val="0"/>
      <w:sz w:val="32"/>
      <w:szCs w:val="28"/>
      <w:lang w:val="en-US" w:eastAsia="en-US" w:bidi="en-US"/>
    </w:rPr>
  </w:style>
  <w:style w:type="paragraph" w:styleId="Heading2">
    <w:name w:val="Heading 2"/>
    <w:link w:val="Heading2Char"/>
    <w:uiPriority w:val="9"/>
    <w:unhideWhenUsed/>
    <w:qFormat/>
    <w:rsid w:val="00cc5d63"/>
    <w:pPr>
      <w:keepNext w:val="true"/>
      <w:widowControl/>
      <w:suppressAutoHyphens w:val="true"/>
      <w:bidi w:val="0"/>
      <w:spacing w:before="0" w:after="240"/>
      <w:jc w:val="left"/>
      <w:outlineLvl w:val="1"/>
    </w:pPr>
    <w:rPr>
      <w:rFonts w:ascii="NexusSansOT" w:hAnsi="NexusSansOT" w:eastAsia="Times New Roman" w:cs="Times New Roman"/>
      <w:b/>
      <w:bCs/>
      <w:color w:val="53565A"/>
      <w:kern w:val="0"/>
      <w:sz w:val="28"/>
      <w:szCs w:val="36"/>
      <w:lang w:val="en-US" w:eastAsia="en-US" w:bidi="en-US"/>
    </w:rPr>
  </w:style>
  <w:style w:type="paragraph" w:styleId="Heading3">
    <w:name w:val="Heading 3"/>
    <w:next w:val="Normal"/>
    <w:link w:val="Heading3Char"/>
    <w:uiPriority w:val="9"/>
    <w:unhideWhenUsed/>
    <w:qFormat/>
    <w:rsid w:val="00cc5d63"/>
    <w:pPr>
      <w:keepNext w:val="true"/>
      <w:widowControl/>
      <w:suppressAutoHyphens w:val="true"/>
      <w:bidi w:val="0"/>
      <w:spacing w:before="480" w:after="240"/>
      <w:jc w:val="left"/>
      <w:outlineLvl w:val="2"/>
    </w:pPr>
    <w:rPr>
      <w:rFonts w:ascii="NexusSansOT" w:hAnsi="NexusSansOT" w:eastAsia="Times New Roman" w:cs="Times New Roman"/>
      <w:b/>
      <w:bCs/>
      <w:color w:val="53605A"/>
      <w:kern w:val="0"/>
      <w:sz w:val="24"/>
      <w:szCs w:val="32"/>
      <w:u w:val="single"/>
      <w:lang w:val="en-US" w:eastAsia="en-US" w:bidi="en-US"/>
    </w:rPr>
  </w:style>
  <w:style w:type="paragraph" w:styleId="Heading4">
    <w:name w:val="Heading 4"/>
    <w:next w:val="Normal"/>
    <w:link w:val="Heading4Char"/>
    <w:uiPriority w:val="9"/>
    <w:unhideWhenUsed/>
    <w:qFormat/>
    <w:rsid w:val="001172ae"/>
    <w:pPr>
      <w:keepNext w:val="true"/>
      <w:widowControl/>
      <w:suppressAutoHyphens w:val="true"/>
      <w:bidi w:val="0"/>
      <w:spacing w:before="360" w:after="240"/>
      <w:jc w:val="left"/>
      <w:outlineLvl w:val="3"/>
    </w:pPr>
    <w:rPr>
      <w:rFonts w:ascii="Arial" w:hAnsi="Arial" w:eastAsia="Times New Roman" w:cs="Times New Roman"/>
      <w:b/>
      <w:bCs/>
      <w:i/>
      <w:color w:val="53605A"/>
      <w:kern w:val="0"/>
      <w:sz w:val="24"/>
      <w:szCs w:val="28"/>
      <w:lang w:val="en-US" w:eastAsia="en-US" w:bidi="en-US"/>
    </w:rPr>
  </w:style>
  <w:style w:type="paragraph" w:styleId="Heading5">
    <w:name w:val="Heading 5"/>
    <w:next w:val="Normal"/>
    <w:link w:val="Heading5Char"/>
    <w:uiPriority w:val="9"/>
    <w:unhideWhenUsed/>
    <w:qFormat/>
    <w:rsid w:val="00725778"/>
    <w:pPr>
      <w:keepNext w:val="true"/>
      <w:widowControl/>
      <w:suppressAutoHyphens w:val="true"/>
      <w:bidi w:val="0"/>
      <w:spacing w:before="480" w:after="240"/>
      <w:ind w:left="360" w:hanging="0"/>
      <w:jc w:val="left"/>
      <w:outlineLvl w:val="4"/>
    </w:pPr>
    <w:rPr>
      <w:rFonts w:ascii="Arial" w:hAnsi="Arial" w:eastAsia="Times New Roman" w:cs="Times New Roman"/>
      <w:b/>
      <w:bCs/>
      <w:iCs/>
      <w:color w:val="53605A"/>
      <w:kern w:val="0"/>
      <w:sz w:val="22"/>
      <w:szCs w:val="22"/>
      <w:lang w:val="en-US" w:eastAsia="en-US" w:bidi="en-US"/>
    </w:rPr>
  </w:style>
  <w:style w:type="paragraph" w:styleId="Heading6">
    <w:name w:val="Heading 6"/>
    <w:next w:val="Normal"/>
    <w:link w:val="Heading6Char"/>
    <w:uiPriority w:val="9"/>
    <w:unhideWhenUsed/>
    <w:qFormat/>
    <w:rsid w:val="007520b0"/>
    <w:pPr>
      <w:widowControl/>
      <w:suppressAutoHyphens w:val="true"/>
      <w:bidi w:val="0"/>
      <w:spacing w:before="360" w:after="240"/>
      <w:ind w:left="360" w:hanging="0"/>
      <w:jc w:val="left"/>
      <w:outlineLvl w:val="5"/>
    </w:pPr>
    <w:rPr>
      <w:rFonts w:ascii="Arial" w:hAnsi="Arial" w:eastAsia="Times New Roman" w:cs="Times New Roman"/>
      <w:b/>
      <w:bCs/>
      <w:i/>
      <w:iCs/>
      <w:color w:val="auto"/>
      <w:kern w:val="0"/>
      <w:sz w:val="20"/>
      <w:szCs w:val="22"/>
      <w:lang w:val="en-US" w:eastAsia="en-US" w:bidi="en-US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7520b0"/>
    <w:pPr>
      <w:ind w:left="1440" w:hanging="0"/>
      <w:outlineLvl w:val="6"/>
    </w:pPr>
    <w:rPr>
      <w:i w:val="false"/>
      <w:sz w:val="22"/>
      <w:u w:val="single"/>
    </w:rPr>
  </w:style>
  <w:style w:type="paragraph" w:styleId="Heading8">
    <w:name w:val="Heading 8"/>
    <w:basedOn w:val="Heading4"/>
    <w:next w:val="Normal"/>
    <w:link w:val="Heading8Char"/>
    <w:uiPriority w:val="9"/>
    <w:unhideWhenUsed/>
    <w:qFormat/>
    <w:rsid w:val="00f8726a"/>
    <w:pPr>
      <w:outlineLvl w:val="7"/>
    </w:pPr>
    <w:rPr>
      <w:sz w:val="22"/>
    </w:rPr>
  </w:style>
  <w:style w:type="paragraph" w:styleId="Heading9">
    <w:name w:val="Heading 9"/>
    <w:basedOn w:val="Heading3"/>
    <w:next w:val="Normal"/>
    <w:link w:val="Heading9Char"/>
    <w:uiPriority w:val="9"/>
    <w:unhideWhenUsed/>
    <w:qFormat/>
    <w:rsid w:val="007520b0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sid w:val="005f109d"/>
    <w:rPr>
      <w:rFonts w:ascii="NexusSansOT" w:hAnsi="NexusSansOT"/>
      <w:b/>
      <w:bCs/>
      <w:color w:val="53565A"/>
      <w:sz w:val="32"/>
      <w:szCs w:val="28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locked/>
    <w:rsid w:val="00cc5d63"/>
    <w:rPr>
      <w:rFonts w:ascii="NexusSansOT" w:hAnsi="NexusSansOT"/>
      <w:b/>
      <w:bCs/>
      <w:color w:val="53565A"/>
      <w:sz w:val="28"/>
      <w:szCs w:val="36"/>
      <w:lang w:bidi="en-US"/>
    </w:rPr>
  </w:style>
  <w:style w:type="character" w:styleId="Heading3Char" w:customStyle="1">
    <w:name w:val="Heading 3 Char"/>
    <w:basedOn w:val="DefaultParagraphFont"/>
    <w:link w:val="Heading3"/>
    <w:uiPriority w:val="9"/>
    <w:qFormat/>
    <w:locked/>
    <w:rsid w:val="00cc5d63"/>
    <w:rPr>
      <w:rFonts w:ascii="NexusSansOT" w:hAnsi="NexusSansOT"/>
      <w:b/>
      <w:bCs/>
      <w:color w:val="53605A"/>
      <w:sz w:val="24"/>
      <w:szCs w:val="32"/>
      <w:u w:val="single"/>
      <w:lang w:bidi="en-US"/>
    </w:rPr>
  </w:style>
  <w:style w:type="character" w:styleId="Heading4Char" w:customStyle="1">
    <w:name w:val="Heading 4 Char"/>
    <w:basedOn w:val="DefaultParagraphFont"/>
    <w:link w:val="Heading4"/>
    <w:uiPriority w:val="9"/>
    <w:qFormat/>
    <w:locked/>
    <w:rsid w:val="001172ae"/>
    <w:rPr>
      <w:rFonts w:ascii="Arial" w:hAnsi="Arial"/>
      <w:b/>
      <w:bCs/>
      <w:i/>
      <w:color w:val="53605A"/>
      <w:sz w:val="24"/>
      <w:szCs w:val="28"/>
      <w:lang w:bidi="en-US"/>
    </w:rPr>
  </w:style>
  <w:style w:type="character" w:styleId="Heading5Char" w:customStyle="1">
    <w:name w:val="Heading 5 Char"/>
    <w:basedOn w:val="DefaultParagraphFont"/>
    <w:link w:val="Heading5"/>
    <w:uiPriority w:val="9"/>
    <w:qFormat/>
    <w:locked/>
    <w:rsid w:val="00725778"/>
    <w:rPr>
      <w:rFonts w:ascii="Arial" w:hAnsi="Arial"/>
      <w:b/>
      <w:bCs/>
      <w:iCs/>
      <w:color w:val="53605A"/>
      <w:sz w:val="22"/>
      <w:szCs w:val="22"/>
      <w:lang w:bidi="en-US"/>
    </w:rPr>
  </w:style>
  <w:style w:type="character" w:styleId="Heading6Char" w:customStyle="1">
    <w:name w:val="Heading 6 Char"/>
    <w:basedOn w:val="DefaultParagraphFont"/>
    <w:link w:val="Heading6"/>
    <w:uiPriority w:val="9"/>
    <w:qFormat/>
    <w:locked/>
    <w:rsid w:val="00d963df"/>
    <w:rPr>
      <w:rFonts w:ascii="Arial" w:hAnsi="Arial"/>
      <w:b/>
      <w:bCs/>
      <w:i/>
      <w:iCs/>
      <w:szCs w:val="22"/>
      <w:lang w:bidi="en-US"/>
    </w:rPr>
  </w:style>
  <w:style w:type="character" w:styleId="Heading7Char" w:customStyle="1">
    <w:name w:val="Heading 7 Char"/>
    <w:basedOn w:val="DefaultParagraphFont"/>
    <w:link w:val="Heading7"/>
    <w:uiPriority w:val="9"/>
    <w:qFormat/>
    <w:locked/>
    <w:rsid w:val="00214b96"/>
    <w:rPr>
      <w:rFonts w:ascii="Arial" w:hAnsi="Arial"/>
      <w:b/>
      <w:bCs/>
      <w:iCs/>
      <w:sz w:val="22"/>
      <w:szCs w:val="22"/>
      <w:u w:val="single"/>
      <w:lang w:bidi="en-US"/>
    </w:rPr>
  </w:style>
  <w:style w:type="character" w:styleId="Heading8Char" w:customStyle="1">
    <w:name w:val="Heading 8 Char"/>
    <w:basedOn w:val="DefaultParagraphFont"/>
    <w:link w:val="Heading8"/>
    <w:uiPriority w:val="9"/>
    <w:qFormat/>
    <w:locked/>
    <w:rsid w:val="00f8726a"/>
    <w:rPr>
      <w:rFonts w:ascii="Arial" w:hAnsi="Arial"/>
      <w:b/>
      <w:bCs/>
      <w:i/>
      <w:sz w:val="22"/>
      <w:szCs w:val="28"/>
      <w:lang w:bidi="en-US"/>
    </w:rPr>
  </w:style>
  <w:style w:type="character" w:styleId="Heading9Char" w:customStyle="1">
    <w:name w:val="Heading 9 Char"/>
    <w:basedOn w:val="DefaultParagraphFont"/>
    <w:link w:val="Heading9"/>
    <w:uiPriority w:val="9"/>
    <w:qFormat/>
    <w:locked/>
    <w:rsid w:val="00af397a"/>
    <w:rPr>
      <w:rFonts w:ascii="Arial" w:hAnsi="Arial"/>
      <w:b/>
      <w:bCs/>
      <w:sz w:val="28"/>
      <w:szCs w:val="32"/>
      <w:lang w:bidi="en-US"/>
    </w:rPr>
  </w:style>
  <w:style w:type="character" w:styleId="TitleChar" w:customStyle="1">
    <w:name w:val="Title Char"/>
    <w:basedOn w:val="DefaultParagraphFont"/>
    <w:link w:val="Title"/>
    <w:uiPriority w:val="10"/>
    <w:qFormat/>
    <w:locked/>
    <w:rsid w:val="0018247b"/>
    <w:rPr>
      <w:rFonts w:ascii="Arial" w:hAnsi="Arial" w:cs="Arial"/>
      <w:i/>
      <w:color w:val="000080"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locked/>
    <w:rsid w:val="00624655"/>
    <w:rPr>
      <w:rFonts w:ascii="Arial" w:hAnsi="Arial"/>
      <w:i/>
      <w:smallCaps/>
      <w:spacing w:val="5"/>
      <w:sz w:val="40"/>
      <w:szCs w:val="52"/>
      <w:lang w:bidi="en-US"/>
    </w:rPr>
  </w:style>
  <w:style w:type="character" w:styleId="Strong">
    <w:name w:val="Strong"/>
    <w:basedOn w:val="DefaultParagraphFont"/>
    <w:uiPriority w:val="22"/>
    <w:qFormat/>
    <w:rsid w:val="007520b0"/>
    <w:rPr>
      <w:rFonts w:cs="Times New Roman"/>
      <w:b/>
      <w:color w:val="C0504D"/>
    </w:rPr>
  </w:style>
  <w:style w:type="character" w:styleId="Emphasis">
    <w:name w:val="Emphasis"/>
    <w:basedOn w:val="DefaultParagraphFont"/>
    <w:uiPriority w:val="20"/>
    <w:qFormat/>
    <w:rsid w:val="007520b0"/>
    <w:rPr>
      <w:b/>
      <w:i/>
    </w:rPr>
  </w:style>
  <w:style w:type="character" w:styleId="NoSpacingChar" w:customStyle="1">
    <w:name w:val="No Spacing Char"/>
    <w:basedOn w:val="DefaultParagraphFont"/>
    <w:link w:val="NoSpacing"/>
    <w:uiPriority w:val="1"/>
    <w:qFormat/>
    <w:locked/>
    <w:rsid w:val="002b200e"/>
    <w:rPr>
      <w:rFonts w:ascii="Arial" w:hAnsi="Arial"/>
      <w:szCs w:val="22"/>
      <w:lang w:bidi="en-US"/>
    </w:rPr>
  </w:style>
  <w:style w:type="character" w:styleId="QuoteChar" w:customStyle="1">
    <w:name w:val="Quote Char"/>
    <w:basedOn w:val="DefaultParagraphFont"/>
    <w:link w:val="Quote"/>
    <w:uiPriority w:val="99"/>
    <w:qFormat/>
    <w:locked/>
    <w:rsid w:val="002b200e"/>
    <w:rPr>
      <w:rFonts w:ascii="Arial" w:hAnsi="Arial"/>
      <w:i/>
      <w:szCs w:val="22"/>
      <w:lang w:bidi="en-US"/>
    </w:rPr>
  </w:style>
  <w:style w:type="character" w:styleId="IntenseQuoteChar" w:customStyle="1">
    <w:name w:val="Intense Quote Char"/>
    <w:basedOn w:val="DefaultParagraphFont"/>
    <w:link w:val="IntenseQuote"/>
    <w:uiPriority w:val="99"/>
    <w:qFormat/>
    <w:locked/>
    <w:rsid w:val="002b200e"/>
    <w:rPr>
      <w:rFonts w:ascii="Arial" w:hAnsi="Arial"/>
      <w:b/>
      <w:i/>
      <w:color w:val="FFFFFF"/>
      <w:szCs w:val="22"/>
      <w:shd w:fill="C0504D" w:val="clear"/>
      <w:lang w:bidi="en-US"/>
    </w:rPr>
  </w:style>
  <w:style w:type="character" w:styleId="SubtleEmphasis">
    <w:name w:val="Subtle Emphasis"/>
    <w:basedOn w:val="DefaultParagraphFont"/>
    <w:uiPriority w:val="99"/>
    <w:qFormat/>
    <w:rsid w:val="007520b0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7520b0"/>
    <w:rPr>
      <w:rFonts w:cs="Times New Roman"/>
      <w:b/>
      <w:i/>
      <w:color w:val="C0504D"/>
      <w:spacing w:val="10"/>
    </w:rPr>
  </w:style>
  <w:style w:type="character" w:styleId="SubtleReference">
    <w:name w:val="Subtle Reference"/>
    <w:basedOn w:val="DefaultParagraphFont"/>
    <w:uiPriority w:val="99"/>
    <w:qFormat/>
    <w:rsid w:val="007520b0"/>
    <w:rPr>
      <w:rFonts w:cs="Times New Roman"/>
      <w:b/>
    </w:rPr>
  </w:style>
  <w:style w:type="character" w:styleId="IntenseReference">
    <w:name w:val="Intense Reference"/>
    <w:basedOn w:val="DefaultParagraphFont"/>
    <w:uiPriority w:val="99"/>
    <w:qFormat/>
    <w:rsid w:val="007520b0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basedOn w:val="DefaultParagraphFont"/>
    <w:uiPriority w:val="99"/>
    <w:qFormat/>
    <w:rsid w:val="007520b0"/>
    <w:rPr>
      <w:rFonts w:ascii="Cambria" w:hAnsi="Cambria" w:cs="Times New Roman"/>
      <w:i/>
      <w:sz w:val="20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145a46"/>
    <w:rPr>
      <w:rFonts w:ascii="Arial" w:hAnsi="Arial" w:cs="Arial"/>
      <w:i/>
      <w:szCs w:val="24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2d69ae"/>
    <w:rPr>
      <w:rFonts w:ascii="Arial" w:hAnsi="Arial"/>
      <w:szCs w:val="22"/>
      <w:lang w:bidi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f52c9a"/>
    <w:rPr>
      <w:rFonts w:ascii="Tahoma" w:hAnsi="Tahoma" w:cs="Tahoma"/>
      <w:sz w:val="16"/>
      <w:szCs w:val="16"/>
      <w:lang w:bidi="en-US"/>
    </w:rPr>
  </w:style>
  <w:style w:type="character" w:styleId="InternetLink">
    <w:name w:val="Hyperlink"/>
    <w:basedOn w:val="DefaultParagraphFont"/>
    <w:uiPriority w:val="99"/>
    <w:rsid w:val="007520b0"/>
    <w:rPr>
      <w:rFonts w:cs="Times New Roman"/>
      <w:color w:val="0000FF"/>
      <w:u w:val="single"/>
    </w:rPr>
  </w:style>
  <w:style w:type="character" w:styleId="VisitedInternetLink">
    <w:name w:val="FollowedHyperlink"/>
    <w:basedOn w:val="DefaultParagraphFont"/>
    <w:uiPriority w:val="99"/>
    <w:rsid w:val="007520b0"/>
    <w:rPr>
      <w:rFonts w:cs="Times New Roman"/>
      <w:color w:val="800080"/>
      <w:u w:val="single"/>
    </w:rPr>
  </w:style>
  <w:style w:type="character" w:styleId="Pagenumber">
    <w:name w:val="page number"/>
    <w:basedOn w:val="DefaultParagraphFont"/>
    <w:uiPriority w:val="99"/>
    <w:qFormat/>
    <w:rsid w:val="007520b0"/>
    <w:rPr>
      <w:rFonts w:cs="Times New Roman"/>
    </w:rPr>
  </w:style>
  <w:style w:type="character" w:styleId="BodyTextChar" w:customStyle="1">
    <w:name w:val="Body Text Char"/>
    <w:basedOn w:val="DefaultParagraphFont"/>
    <w:uiPriority w:val="99"/>
    <w:qFormat/>
    <w:locked/>
    <w:rsid w:val="005358d6"/>
    <w:rPr>
      <w:rFonts w:ascii="Arial" w:hAnsi="Arial"/>
      <w:sz w:val="22"/>
      <w:szCs w:val="22"/>
      <w:lang w:bidi="en-US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e738a2"/>
    <w:rPr>
      <w:rFonts w:ascii="Arial" w:hAnsi="Arial"/>
      <w:szCs w:val="22"/>
      <w:lang w:bidi="en-US"/>
    </w:rPr>
  </w:style>
  <w:style w:type="character" w:styleId="BodyText3Char" w:customStyle="1">
    <w:name w:val="Body Text 3 Char"/>
    <w:basedOn w:val="DefaultParagraphFont"/>
    <w:link w:val="BodyText3"/>
    <w:uiPriority w:val="99"/>
    <w:qFormat/>
    <w:rsid w:val="00d45853"/>
    <w:rPr>
      <w:rFonts w:ascii="Arial" w:hAnsi="Arial"/>
      <w:szCs w:val="22"/>
      <w:lang w:bidi="en-US"/>
    </w:rPr>
  </w:style>
  <w:style w:type="character" w:styleId="BodyTextFirstIndentChar" w:customStyle="1">
    <w:name w:val="Body Text First Indent Char"/>
    <w:basedOn w:val="BodyTextChar"/>
    <w:uiPriority w:val="99"/>
    <w:qFormat/>
    <w:rsid w:val="00e738a2"/>
    <w:rPr>
      <w:rFonts w:ascii="Arial" w:hAnsi="Arial"/>
      <w:sz w:val="22"/>
      <w:szCs w:val="22"/>
      <w:lang w:bidi="en-US"/>
    </w:rPr>
  </w:style>
  <w:style w:type="character" w:styleId="BodyTextIndentChar" w:customStyle="1">
    <w:name w:val="Body Text Indent Char"/>
    <w:basedOn w:val="DefaultParagraphFont"/>
    <w:uiPriority w:val="99"/>
    <w:qFormat/>
    <w:rsid w:val="0097391f"/>
    <w:rPr>
      <w:rFonts w:ascii="Arial" w:hAnsi="Arial"/>
      <w:szCs w:val="22"/>
      <w:lang w:bidi="en-US"/>
    </w:rPr>
  </w:style>
  <w:style w:type="character" w:styleId="BodyTextIndent2Char" w:customStyle="1">
    <w:name w:val="Body Text Indent 2 Char"/>
    <w:basedOn w:val="DefaultParagraphFont"/>
    <w:link w:val="BodyTextIndent2"/>
    <w:uiPriority w:val="99"/>
    <w:qFormat/>
    <w:rsid w:val="006122e3"/>
    <w:rPr>
      <w:rFonts w:ascii="Arial" w:hAnsi="Arial"/>
      <w:szCs w:val="22"/>
      <w:lang w:bidi="en-US"/>
    </w:rPr>
  </w:style>
  <w:style w:type="character" w:styleId="BodyTextIndent3Char" w:customStyle="1">
    <w:name w:val="Body Text Indent 3 Char"/>
    <w:basedOn w:val="DefaultParagraphFont"/>
    <w:link w:val="BodyTextIndent3"/>
    <w:uiPriority w:val="99"/>
    <w:qFormat/>
    <w:rsid w:val="006122e3"/>
    <w:rPr>
      <w:rFonts w:ascii="Arial" w:hAnsi="Arial"/>
      <w:szCs w:val="16"/>
      <w:lang w:bidi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37bb9"/>
    <w:rPr>
      <w:rFonts w:ascii="Courier New" w:hAnsi="Courier New" w:cs="Courier New"/>
      <w:shd w:fill="E5E5CC" w:val="clear"/>
    </w:rPr>
  </w:style>
  <w:style w:type="character" w:styleId="Special1" w:customStyle="1">
    <w:name w:val="special1"/>
    <w:basedOn w:val="DefaultParagraphFont"/>
    <w:qFormat/>
    <w:rsid w:val="007520b0"/>
    <w:rPr>
      <w:b/>
      <w:bCs/>
      <w:color w:val="20488E"/>
      <w:spacing w:val="24"/>
      <w:sz w:val="18"/>
      <w:szCs w:val="18"/>
    </w:rPr>
  </w:style>
  <w:style w:type="character" w:styleId="Contactinfo1" w:customStyle="1">
    <w:name w:val="contactinfo1"/>
    <w:basedOn w:val="DefaultParagraphFont"/>
    <w:qFormat/>
    <w:rsid w:val="007520b0"/>
    <w:rPr>
      <w:rFonts w:ascii="Arial" w:hAnsi="Arial" w:cs="Arial"/>
      <w:b w:val="false"/>
      <w:bCs w:val="false"/>
      <w:color w:val="20468D"/>
      <w:sz w:val="17"/>
      <w:szCs w:val="17"/>
    </w:rPr>
  </w:style>
  <w:style w:type="character" w:styleId="M1" w:customStyle="1">
    <w:name w:val="m1"/>
    <w:basedOn w:val="DefaultParagraphFont"/>
    <w:qFormat/>
    <w:rsid w:val="007520b0"/>
    <w:rPr>
      <w:rFonts w:cs="Courier New"/>
      <w:color w:val="0000FF"/>
      <w:sz w:val="16"/>
      <w:szCs w:val="16"/>
    </w:rPr>
  </w:style>
  <w:style w:type="character" w:styleId="Pi1" w:customStyle="1">
    <w:name w:val="pi1"/>
    <w:basedOn w:val="DefaultParagraphFont"/>
    <w:qFormat/>
    <w:rsid w:val="007520b0"/>
    <w:rPr>
      <w:color w:val="0000FF"/>
    </w:rPr>
  </w:style>
  <w:style w:type="character" w:styleId="T1" w:customStyle="1">
    <w:name w:val="t1"/>
    <w:basedOn w:val="DefaultParagraphFont"/>
    <w:qFormat/>
    <w:rsid w:val="007520b0"/>
    <w:rPr>
      <w:color w:val="990000"/>
    </w:rPr>
  </w:style>
  <w:style w:type="character" w:styleId="Ns1" w:customStyle="1">
    <w:name w:val="ns1"/>
    <w:basedOn w:val="DefaultParagraphFont"/>
    <w:qFormat/>
    <w:rsid w:val="007520b0"/>
    <w:rPr>
      <w:color w:val="FF0000"/>
    </w:rPr>
  </w:style>
  <w:style w:type="character" w:styleId="B1" w:customStyle="1">
    <w:name w:val="b1"/>
    <w:basedOn w:val="DefaultParagraphFont"/>
    <w:qFormat/>
    <w:rsid w:val="00f44a2f"/>
    <w:rPr>
      <w:rFonts w:ascii="Courier New" w:hAnsi="Courier New" w:cs="Courier New"/>
      <w:b/>
      <w:bCs/>
      <w:strike w:val="false"/>
      <w:dstrike w:val="false"/>
      <w:color w:val="FF0000"/>
      <w:u w:val="none"/>
      <w:effect w:val="none"/>
    </w:rPr>
  </w:style>
  <w:style w:type="character" w:styleId="Tx1" w:customStyle="1">
    <w:name w:val="tx1"/>
    <w:basedOn w:val="DefaultParagraphFont"/>
    <w:qFormat/>
    <w:rsid w:val="007520b0"/>
    <w:rPr>
      <w:b/>
      <w:bCs/>
    </w:rPr>
  </w:style>
  <w:style w:type="character" w:styleId="Emphasis1" w:customStyle="1">
    <w:name w:val="Emphasis1"/>
    <w:basedOn w:val="DefaultParagraphFont"/>
    <w:qFormat/>
    <w:rsid w:val="007454a8"/>
    <w:rPr>
      <w:i/>
      <w:iCs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147f0e"/>
    <w:rPr>
      <w:rFonts w:ascii="Arial" w:hAnsi="Arial"/>
      <w:lang w:bidi="en-US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qFormat/>
    <w:rsid w:val="00e738a2"/>
    <w:rPr>
      <w:rFonts w:ascii="Arial" w:hAnsi="Arial"/>
      <w:szCs w:val="22"/>
      <w:lang w:bidi="en-US"/>
    </w:rPr>
  </w:style>
  <w:style w:type="character" w:styleId="XRefHyperlink" w:customStyle="1">
    <w:name w:val="X-Ref Hyperlink"/>
    <w:basedOn w:val="DefaultParagraphFont"/>
    <w:uiPriority w:val="1"/>
    <w:qFormat/>
    <w:rsid w:val="007520b0"/>
    <w:rPr>
      <w:color w:val="3E0CF4"/>
      <w:u w:val="single"/>
    </w:rPr>
  </w:style>
  <w:style w:type="character" w:styleId="Bold1" w:customStyle="1">
    <w:name w:val="bold1"/>
    <w:basedOn w:val="DefaultParagraphFont"/>
    <w:qFormat/>
    <w:rsid w:val="007520b0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locked/>
    <w:rsid w:val="007520b0"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670cb"/>
    <w:rPr>
      <w:rFonts w:ascii="Arial" w:hAnsi="Arial"/>
      <w:b/>
      <w:bCs/>
      <w:lang w:bidi="en-US"/>
    </w:rPr>
  </w:style>
  <w:style w:type="character" w:styleId="BRDNormalChar" w:customStyle="1">
    <w:name w:val="BRD-Normal Char"/>
    <w:basedOn w:val="DefaultParagraphFont"/>
    <w:link w:val="BRDNormal"/>
    <w:qFormat/>
    <w:rsid w:val="004e393f"/>
    <w:rPr>
      <w:rFonts w:ascii="Arial" w:hAnsi="Arial"/>
      <w:szCs w:val="24"/>
    </w:rPr>
  </w:style>
  <w:style w:type="character" w:styleId="Tav" w:customStyle="1">
    <w:name w:val="tav"/>
    <w:basedOn w:val="DefaultParagraphFont"/>
    <w:qFormat/>
    <w:rsid w:val="007520b0"/>
    <w:rPr>
      <w:color w:val="993300"/>
    </w:rPr>
  </w:style>
  <w:style w:type="character" w:styleId="Tan" w:customStyle="1">
    <w:name w:val="tan"/>
    <w:basedOn w:val="DefaultParagraphFont"/>
    <w:qFormat/>
    <w:rsid w:val="007520b0"/>
    <w:rPr>
      <w:color w:val="F5844C"/>
    </w:rPr>
  </w:style>
  <w:style w:type="character" w:styleId="Tel" w:customStyle="1">
    <w:name w:val="tel"/>
    <w:basedOn w:val="DefaultParagraphFont"/>
    <w:qFormat/>
    <w:rsid w:val="007520b0"/>
    <w:rPr>
      <w:color w:val="000096"/>
    </w:rPr>
  </w:style>
  <w:style w:type="character" w:styleId="Ti" w:customStyle="1">
    <w:name w:val="ti"/>
    <w:basedOn w:val="DefaultParagraphFont"/>
    <w:qFormat/>
    <w:rsid w:val="007520b0"/>
    <w:rPr>
      <w:color w:val="000000"/>
    </w:rPr>
  </w:style>
  <w:style w:type="character" w:styleId="Packageheader1" w:customStyle="1">
    <w:name w:val="packageheader1"/>
    <w:basedOn w:val="DefaultParagraphFont"/>
    <w:qFormat/>
    <w:rsid w:val="007520b0"/>
    <w:rPr>
      <w:b/>
      <w:bCs/>
      <w:bdr w:val="single" w:sz="6" w:space="0" w:color="000000"/>
      <w:shd w:fill="F0E7DB" w:val="clear"/>
    </w:rPr>
  </w:style>
  <w:style w:type="character" w:styleId="Drillheaders1" w:customStyle="1">
    <w:name w:val="drillheaders1"/>
    <w:basedOn w:val="DefaultParagraphFont"/>
    <w:qFormat/>
    <w:rsid w:val="007520b0"/>
    <w:rPr>
      <w:b/>
      <w:bCs/>
      <w:sz w:val="31"/>
      <w:szCs w:val="31"/>
    </w:rPr>
  </w:style>
  <w:style w:type="character" w:styleId="Tt" w:customStyle="1">
    <w:name w:val="tt"/>
    <w:basedOn w:val="DefaultParagraphFont"/>
    <w:qFormat/>
    <w:rsid w:val="007520b0"/>
    <w:rPr>
      <w:color w:val="000000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7b3ea7"/>
    <w:rPr>
      <w:rFonts w:ascii="Arial" w:hAnsi="Arial"/>
      <w:szCs w:val="22"/>
      <w:lang w:bidi="en-US"/>
    </w:rPr>
  </w:style>
  <w:style w:type="character" w:styleId="FKLookupCompositePK" w:customStyle="1">
    <w:name w:val="FK Lookup Composite PK"/>
    <w:basedOn w:val="DefaultParagraphFont"/>
    <w:uiPriority w:val="1"/>
    <w:qFormat/>
    <w:rsid w:val="007520b0"/>
    <w:rPr>
      <w:u w:val="single"/>
    </w:rPr>
  </w:style>
  <w:style w:type="character" w:styleId="EmphasisBOLD" w:customStyle="1">
    <w:name w:val="Emphasis BOLD"/>
    <w:basedOn w:val="DefaultParagraphFont"/>
    <w:uiPriority w:val="1"/>
    <w:qFormat/>
    <w:rsid w:val="00c85075"/>
    <w:rPr>
      <w:b/>
    </w:rPr>
  </w:style>
  <w:style w:type="character" w:styleId="EmphasisItaliconly" w:customStyle="1">
    <w:name w:val="Emphasis Italic only"/>
    <w:basedOn w:val="DefaultParagraphFont"/>
    <w:qFormat/>
    <w:rsid w:val="00c85075"/>
    <w:rPr>
      <w:i/>
      <w:iCs/>
    </w:rPr>
  </w:style>
  <w:style w:type="character" w:styleId="EmphasisITALICUNDERLINE" w:customStyle="1">
    <w:name w:val="Emphasis ITALIC UNDERLINE"/>
    <w:basedOn w:val="Emphasis1"/>
    <w:uiPriority w:val="1"/>
    <w:qFormat/>
    <w:rsid w:val="00c85075"/>
    <w:rPr>
      <w:i/>
      <w:iCs/>
      <w:u w:val="single"/>
    </w:rPr>
  </w:style>
  <w:style w:type="character" w:styleId="EmphasisUnderlineItalic" w:customStyle="1">
    <w:name w:val="Emphasis Underline Italic"/>
    <w:basedOn w:val="DefaultParagraphFont"/>
    <w:qFormat/>
    <w:rsid w:val="00c85075"/>
    <w:rPr>
      <w:i/>
      <w:iCs/>
      <w:u w:val="single"/>
    </w:rPr>
  </w:style>
  <w:style w:type="character" w:styleId="EmphasisBOLDITALICUNDERLINE" w:customStyle="1">
    <w:name w:val="Emphasis BOLD ITALIC UNDERLINE"/>
    <w:basedOn w:val="DefaultParagraphFont"/>
    <w:uiPriority w:val="1"/>
    <w:qFormat/>
    <w:rsid w:val="007520b0"/>
    <w:rPr>
      <w:b/>
      <w:i/>
      <w:u w:val="single"/>
    </w:rPr>
  </w:style>
  <w:style w:type="character" w:styleId="EmphasisBOLDonly" w:customStyle="1">
    <w:name w:val="Emphasis BOLD only"/>
    <w:basedOn w:val="DefaultParagraphFont"/>
    <w:uiPriority w:val="1"/>
    <w:qFormat/>
    <w:rsid w:val="007520b0"/>
    <w:rPr>
      <w:b/>
    </w:rPr>
  </w:style>
  <w:style w:type="character" w:styleId="EmphasisBOLDUNDERLINEonly" w:customStyle="1">
    <w:name w:val="Emphasis BOLD UNDERLINE only"/>
    <w:basedOn w:val="DefaultParagraphFont"/>
    <w:qFormat/>
    <w:rsid w:val="007520b0"/>
    <w:rPr>
      <w:b/>
      <w:iCs/>
      <w:u w:val="single"/>
    </w:rPr>
  </w:style>
  <w:style w:type="character" w:styleId="EmphasisITALIConly1" w:customStyle="1">
    <w:name w:val="Emphasis ITALIC only"/>
    <w:basedOn w:val="DefaultParagraphFont"/>
    <w:qFormat/>
    <w:rsid w:val="007520b0"/>
    <w:rPr>
      <w:i/>
      <w:iCs/>
    </w:rPr>
  </w:style>
  <w:style w:type="character" w:styleId="EmphasisITALICUNDERLINEonly" w:customStyle="1">
    <w:name w:val="Emphasis ITALIC UNDERLINE only"/>
    <w:basedOn w:val="DefaultParagraphFont"/>
    <w:uiPriority w:val="1"/>
    <w:qFormat/>
    <w:rsid w:val="007520b0"/>
    <w:rPr>
      <w:i/>
      <w:u w:val="single"/>
    </w:rPr>
  </w:style>
  <w:style w:type="character" w:styleId="EmphasisUNDERLINEonly" w:customStyle="1">
    <w:name w:val="Emphasis UNDERLINE only"/>
    <w:basedOn w:val="DefaultParagraphFont"/>
    <w:qFormat/>
    <w:rsid w:val="007520b0"/>
    <w:rPr>
      <w:iCs/>
      <w:u w:val="single"/>
    </w:rPr>
  </w:style>
  <w:style w:type="character" w:styleId="Emphasis12" w:customStyle="1">
    <w:name w:val="Emphasis12"/>
    <w:basedOn w:val="DefaultParagraphFont"/>
    <w:qFormat/>
    <w:rsid w:val="00210a5e"/>
    <w:rPr>
      <w:i/>
      <w:iCs/>
    </w:rPr>
  </w:style>
  <w:style w:type="character" w:styleId="Emphasis11" w:customStyle="1">
    <w:name w:val="Emphasis11"/>
    <w:basedOn w:val="DefaultParagraphFont"/>
    <w:qFormat/>
    <w:rsid w:val="00210a5e"/>
    <w:rPr>
      <w:i/>
      <w:iCs/>
    </w:rPr>
  </w:style>
  <w:style w:type="character" w:styleId="Textcontents1" w:customStyle="1">
    <w:name w:val="textcontents1"/>
    <w:qFormat/>
    <w:rsid w:val="00b34829"/>
    <w:rPr>
      <w:rFonts w:ascii="Arial" w:hAnsi="Arial" w:cs="Arial"/>
      <w:color w:val="000000"/>
      <w:sz w:val="20"/>
      <w:szCs w:val="20"/>
    </w:rPr>
  </w:style>
  <w:style w:type="character" w:styleId="Qname" w:customStyle="1">
    <w:name w:val="qname"/>
    <w:qFormat/>
    <w:rsid w:val="00b34829"/>
    <w:rPr>
      <w:color w:val="000096"/>
    </w:rPr>
  </w:style>
  <w:style w:type="character" w:styleId="St1" w:customStyle="1">
    <w:name w:val="st1"/>
    <w:basedOn w:val="DefaultParagraphFont"/>
    <w:qFormat/>
    <w:rsid w:val="00b3482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42d42"/>
    <w:rPr>
      <w:color w:val="808080"/>
      <w:shd w:fill="E6E6E6" w:val="clear"/>
    </w:rPr>
  </w:style>
  <w:style w:type="character" w:styleId="IndexLink">
    <w:name w:val="Index Link"/>
    <w:qFormat/>
    <w:rPr/>
  </w:style>
  <w:style w:type="character" w:styleId="LineNumbering">
    <w:name w:val="Line Number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5358d6"/>
    <w:pPr>
      <w:spacing w:lineRule="auto" w:line="240" w:before="120" w:after="360"/>
      <w:ind w:left="360" w:hanging="0"/>
    </w:pPr>
    <w:rPr>
      <w:sz w:val="22"/>
    </w:rPr>
  </w:style>
  <w:style w:type="paragraph" w:styleId="List">
    <w:name w:val="List"/>
    <w:basedOn w:val="Normal"/>
    <w:locked/>
    <w:rsid w:val="007520b0"/>
    <w:pPr>
      <w:spacing w:lineRule="auto" w:line="240" w:before="120" w:after="120"/>
      <w:ind w:left="360" w:hanging="360"/>
      <w:contextualSpacing/>
    </w:pPr>
    <w:rPr>
      <w:szCs w:val="24"/>
      <w:lang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link w:val="TitleChar"/>
    <w:uiPriority w:val="10"/>
    <w:qFormat/>
    <w:rsid w:val="007520b0"/>
    <w:pPr>
      <w:widowControl/>
      <w:pBdr>
        <w:top w:val="single" w:sz="12" w:space="1" w:color="E36C0A"/>
      </w:pBdr>
      <w:suppressAutoHyphens w:val="true"/>
      <w:bidi w:val="0"/>
      <w:spacing w:before="120" w:after="480"/>
      <w:jc w:val="right"/>
    </w:pPr>
    <w:rPr>
      <w:rFonts w:ascii="Arial" w:hAnsi="Arial" w:eastAsia="Times New Roman" w:cs="Arial"/>
      <w:i/>
      <w:color w:val="000080"/>
      <w:kern w:val="0"/>
      <w:sz w:val="48"/>
      <w:szCs w:val="48"/>
      <w:lang w:val="en-US" w:eastAsia="en-US" w:bidi="ar-SA"/>
    </w:rPr>
  </w:style>
  <w:style w:type="paragraph" w:styleId="Subtitle">
    <w:name w:val="Subtitle"/>
    <w:next w:val="Normal"/>
    <w:link w:val="SubtitleChar"/>
    <w:uiPriority w:val="11"/>
    <w:qFormat/>
    <w:rsid w:val="007520b0"/>
    <w:pPr>
      <w:widowControl/>
      <w:suppressAutoHyphens w:val="true"/>
      <w:bidi w:val="0"/>
      <w:spacing w:before="120" w:after="120"/>
      <w:jc w:val="right"/>
    </w:pPr>
    <w:rPr>
      <w:rFonts w:ascii="Arial" w:hAnsi="Arial" w:eastAsia="Times New Roman" w:cs="Times New Roman"/>
      <w:i/>
      <w:smallCaps/>
      <w:color w:val="auto"/>
      <w:spacing w:val="5"/>
      <w:kern w:val="0"/>
      <w:sz w:val="40"/>
      <w:szCs w:val="52"/>
      <w:lang w:val="en-US" w:eastAsia="en-US" w:bidi="en-US"/>
    </w:rPr>
  </w:style>
  <w:style w:type="paragraph" w:styleId="NoSpacing">
    <w:name w:val="No Spacing"/>
    <w:basedOn w:val="Normal"/>
    <w:link w:val="NoSpacingChar"/>
    <w:uiPriority w:val="1"/>
    <w:qFormat/>
    <w:rsid w:val="007520b0"/>
    <w:pPr/>
    <w:rPr/>
  </w:style>
  <w:style w:type="paragraph" w:styleId="ListParagraph">
    <w:name w:val="List Paragraph"/>
    <w:basedOn w:val="Normal"/>
    <w:uiPriority w:val="34"/>
    <w:qFormat/>
    <w:rsid w:val="007520b0"/>
    <w:pPr>
      <w:spacing w:before="120" w:after="12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99"/>
    <w:qFormat/>
    <w:rsid w:val="007520b0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520b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 w:hanging="0"/>
    </w:pPr>
    <w:rPr>
      <w:b/>
      <w:i/>
      <w:color w:val="FFFFFF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c5d63"/>
    <w:pPr>
      <w:outlineLvl w:val="9"/>
    </w:pPr>
    <w:rPr/>
  </w:style>
  <w:style w:type="paragraph" w:styleId="Caption1">
    <w:name w:val="caption"/>
    <w:next w:val="Normal"/>
    <w:unhideWhenUsed/>
    <w:qFormat/>
    <w:rsid w:val="007520b0"/>
    <w:pPr>
      <w:widowControl/>
      <w:suppressAutoHyphens w:val="true"/>
      <w:bidi w:val="0"/>
      <w:spacing w:before="240" w:after="120"/>
      <w:jc w:val="center"/>
    </w:pPr>
    <w:rPr>
      <w:rFonts w:ascii="Arial" w:hAnsi="Arial" w:eastAsia="Times New Roman" w:cs="Times New Roman"/>
      <w:b/>
      <w:bCs/>
      <w:color w:val="auto"/>
      <w:kern w:val="0"/>
      <w:sz w:val="18"/>
      <w:szCs w:val="18"/>
      <w:lang w:val="en-US" w:eastAsia="en-US"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20b0"/>
    <w:pPr>
      <w:tabs>
        <w:tab w:val="clear" w:pos="720"/>
        <w:tab w:val="center" w:pos="4680" w:leader="none"/>
        <w:tab w:val="center" w:pos="6480" w:leader="none"/>
        <w:tab w:val="right" w:pos="9360" w:leader="none"/>
        <w:tab w:val="right" w:pos="12960" w:leader="none"/>
      </w:tabs>
      <w:jc w:val="right"/>
    </w:pPr>
    <w:rPr>
      <w:rFonts w:cs="Arial"/>
      <w:i/>
      <w:szCs w:val="24"/>
    </w:rPr>
  </w:style>
  <w:style w:type="paragraph" w:styleId="Footer">
    <w:name w:val="Footer"/>
    <w:basedOn w:val="Normal"/>
    <w:link w:val="FooterChar"/>
    <w:uiPriority w:val="99"/>
    <w:unhideWhenUsed/>
    <w:rsid w:val="007520b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7520b0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7520b0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US" w:eastAsia="en-US" w:bidi="ar-SA"/>
    </w:rPr>
  </w:style>
  <w:style w:type="paragraph" w:styleId="Contents1">
    <w:name w:val="TOC 1"/>
    <w:basedOn w:val="Normal"/>
    <w:next w:val="Normal"/>
    <w:autoRedefine/>
    <w:uiPriority w:val="39"/>
    <w:qFormat/>
    <w:rsid w:val="0091580c"/>
    <w:pPr/>
    <w:rPr>
      <w:b/>
      <w:bCs/>
      <w:i/>
      <w:i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qFormat/>
    <w:rsid w:val="007520b0"/>
    <w:pPr>
      <w:ind w:left="200" w:hanging="0"/>
    </w:pPr>
    <w:rPr>
      <w:rFonts w:ascii="Calibri" w:hAnsi="Calibri" w:asciiTheme="minorHAnsi" w:hAnsiTheme="minorHAnsi"/>
      <w:b/>
      <w:bCs/>
      <w:sz w:val="22"/>
    </w:rPr>
  </w:style>
  <w:style w:type="paragraph" w:styleId="Contents3">
    <w:name w:val="TOC 3"/>
    <w:basedOn w:val="Normal"/>
    <w:next w:val="Normal"/>
    <w:autoRedefine/>
    <w:uiPriority w:val="39"/>
    <w:qFormat/>
    <w:rsid w:val="007520b0"/>
    <w:pPr>
      <w:ind w:left="400" w:hanging="0"/>
    </w:pPr>
    <w:rPr>
      <w:rFonts w:ascii="Calibri" w:hAnsi="Calibri" w:asciiTheme="minorHAnsi" w:hAnsiTheme="minorHAnsi"/>
      <w:szCs w:val="20"/>
    </w:rPr>
  </w:style>
  <w:style w:type="paragraph" w:styleId="Contents4">
    <w:name w:val="TOC 4"/>
    <w:basedOn w:val="Normal"/>
    <w:next w:val="Normal"/>
    <w:autoRedefine/>
    <w:uiPriority w:val="39"/>
    <w:rsid w:val="007520b0"/>
    <w:pPr>
      <w:ind w:left="600" w:hanging="0"/>
    </w:pPr>
    <w:rPr>
      <w:rFonts w:ascii="Calibri" w:hAnsi="Calibri" w:asciiTheme="minorHAnsi" w:hAnsiTheme="minorHAnsi"/>
      <w:szCs w:val="20"/>
    </w:rPr>
  </w:style>
  <w:style w:type="paragraph" w:styleId="Contents5">
    <w:name w:val="TOC 5"/>
    <w:basedOn w:val="Normal"/>
    <w:next w:val="Normal"/>
    <w:autoRedefine/>
    <w:uiPriority w:val="39"/>
    <w:rsid w:val="007520b0"/>
    <w:pPr>
      <w:ind w:left="800" w:hanging="0"/>
    </w:pPr>
    <w:rPr>
      <w:rFonts w:ascii="Calibri" w:hAnsi="Calibri" w:asciiTheme="minorHAnsi" w:hAnsiTheme="minorHAnsi"/>
      <w:szCs w:val="20"/>
    </w:rPr>
  </w:style>
  <w:style w:type="paragraph" w:styleId="Contents6">
    <w:name w:val="TOC 6"/>
    <w:basedOn w:val="Normal"/>
    <w:next w:val="Normal"/>
    <w:autoRedefine/>
    <w:uiPriority w:val="39"/>
    <w:rsid w:val="007520b0"/>
    <w:pPr>
      <w:ind w:left="1000" w:hanging="0"/>
    </w:pPr>
    <w:rPr>
      <w:rFonts w:ascii="Calibri" w:hAnsi="Calibri" w:asciiTheme="minorHAnsi" w:hAnsiTheme="minorHAnsi"/>
      <w:szCs w:val="20"/>
    </w:rPr>
  </w:style>
  <w:style w:type="paragraph" w:styleId="Contents7">
    <w:name w:val="TOC 7"/>
    <w:basedOn w:val="Normal"/>
    <w:next w:val="Normal"/>
    <w:autoRedefine/>
    <w:uiPriority w:val="39"/>
    <w:rsid w:val="007520b0"/>
    <w:pPr>
      <w:ind w:left="1200" w:hanging="0"/>
    </w:pPr>
    <w:rPr>
      <w:rFonts w:ascii="Calibri" w:hAnsi="Calibri" w:asciiTheme="minorHAnsi" w:hAnsiTheme="minorHAnsi"/>
      <w:szCs w:val="20"/>
    </w:rPr>
  </w:style>
  <w:style w:type="paragraph" w:styleId="Contents8">
    <w:name w:val="TOC 8"/>
    <w:basedOn w:val="Normal"/>
    <w:next w:val="Normal"/>
    <w:autoRedefine/>
    <w:uiPriority w:val="39"/>
    <w:rsid w:val="007520b0"/>
    <w:pPr>
      <w:ind w:left="1400" w:hanging="0"/>
    </w:pPr>
    <w:rPr>
      <w:rFonts w:ascii="Calibri" w:hAnsi="Calibri" w:asciiTheme="minorHAnsi" w:hAnsiTheme="minorHAnsi"/>
      <w:szCs w:val="20"/>
    </w:rPr>
  </w:style>
  <w:style w:type="paragraph" w:styleId="Contents9">
    <w:name w:val="TOC 9"/>
    <w:basedOn w:val="Normal"/>
    <w:next w:val="Normal"/>
    <w:autoRedefine/>
    <w:uiPriority w:val="39"/>
    <w:rsid w:val="007520b0"/>
    <w:pPr>
      <w:ind w:left="1600" w:hanging="0"/>
    </w:pPr>
    <w:rPr>
      <w:rFonts w:ascii="Calibri" w:hAnsi="Calibri" w:asciiTheme="minorHAnsi" w:hAnsiTheme="minorHAnsi"/>
      <w:szCs w:val="20"/>
    </w:rPr>
  </w:style>
  <w:style w:type="paragraph" w:styleId="HeaderLine2" w:customStyle="1">
    <w:name w:val="Header Line 2"/>
    <w:uiPriority w:val="99"/>
    <w:qFormat/>
    <w:rsid w:val="007520b0"/>
    <w:pPr>
      <w:widowControl/>
      <w:tabs>
        <w:tab w:val="clear" w:pos="720"/>
        <w:tab w:val="center" w:pos="4680" w:leader="none"/>
        <w:tab w:val="center" w:pos="6480" w:leader="none"/>
        <w:tab w:val="right" w:pos="9360" w:leader="none"/>
        <w:tab w:val="right" w:pos="12960" w:leader="none"/>
      </w:tabs>
      <w:suppressAutoHyphens w:val="true"/>
      <w:bidi w:val="0"/>
      <w:spacing w:before="0" w:after="0"/>
      <w:jc w:val="right"/>
    </w:pPr>
    <w:rPr>
      <w:rFonts w:ascii="Arial" w:hAnsi="Arial" w:eastAsia="Times New Roman" w:cs="Arial"/>
      <w:iCs/>
      <w:smallCaps/>
      <w:color w:val="auto"/>
      <w:kern w:val="0"/>
      <w:sz w:val="20"/>
      <w:szCs w:val="24"/>
      <w:lang w:val="en-US" w:eastAsia="en-US" w:bidi="ar-SA"/>
    </w:rPr>
  </w:style>
  <w:style w:type="paragraph" w:styleId="TableColumnHeadingText" w:customStyle="1">
    <w:name w:val="Table Column Heading Text"/>
    <w:uiPriority w:val="99"/>
    <w:qFormat/>
    <w:rsid w:val="007520b0"/>
    <w:pPr>
      <w:widowControl/>
      <w:suppressAutoHyphens w:val="true"/>
      <w:bidi w:val="0"/>
      <w:spacing w:before="120" w:after="120"/>
      <w:jc w:val="left"/>
    </w:pPr>
    <w:rPr>
      <w:rFonts w:ascii="Arial" w:hAnsi="Arial" w:eastAsia="Times New Roman" w:cs="Arial"/>
      <w:b/>
      <w:color w:val="auto"/>
      <w:kern w:val="0"/>
      <w:sz w:val="18"/>
      <w:szCs w:val="20"/>
      <w:lang w:val="en-US" w:eastAsia="en-US" w:bidi="ar-SA"/>
    </w:rPr>
  </w:style>
  <w:style w:type="paragraph" w:styleId="TableText" w:customStyle="1">
    <w:name w:val="Table Text"/>
    <w:uiPriority w:val="99"/>
    <w:qFormat/>
    <w:rsid w:val="007520b0"/>
    <w:pPr>
      <w:widowControl/>
      <w:suppressAutoHyphens w:val="true"/>
      <w:bidi w:val="0"/>
      <w:spacing w:before="120" w:after="12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ListNumber">
    <w:name w:val="List Number"/>
    <w:basedOn w:val="Normal"/>
    <w:uiPriority w:val="99"/>
    <w:semiHidden/>
    <w:unhideWhenUsed/>
    <w:qFormat/>
    <w:locked/>
    <w:rsid w:val="007520b0"/>
    <w:pPr>
      <w:numPr>
        <w:ilvl w:val="0"/>
        <w:numId w:val="18"/>
      </w:numPr>
      <w:spacing w:before="120" w:after="120"/>
      <w:ind w:left="1800" w:hanging="360"/>
      <w:contextualSpacing/>
    </w:pPr>
    <w:rPr/>
  </w:style>
  <w:style w:type="paragraph" w:styleId="ListNumber2">
    <w:name w:val="List Number 2"/>
    <w:basedOn w:val="ListNumber"/>
    <w:uiPriority w:val="99"/>
    <w:unhideWhenUsed/>
    <w:qFormat/>
    <w:rsid w:val="007520b0"/>
    <w:pPr>
      <w:numPr>
        <w:ilvl w:val="0"/>
        <w:numId w:val="19"/>
      </w:numPr>
      <w:spacing w:before="60" w:after="60"/>
      <w:contextualSpacing w:val="false"/>
    </w:pPr>
    <w:rPr/>
  </w:style>
  <w:style w:type="paragraph" w:styleId="Subtitle2" w:customStyle="1">
    <w:name w:val="Subtitle 2"/>
    <w:uiPriority w:val="99"/>
    <w:qFormat/>
    <w:rsid w:val="007520b0"/>
    <w:pPr>
      <w:widowControl/>
      <w:suppressAutoHyphens w:val="true"/>
      <w:bidi w:val="0"/>
      <w:spacing w:before="120" w:after="240"/>
      <w:jc w:val="right"/>
    </w:pPr>
    <w:rPr>
      <w:rFonts w:ascii="Arial" w:hAnsi="Arial" w:eastAsia="Times New Roman" w:cs="Arial"/>
      <w:b/>
      <w:color w:val="000080"/>
      <w:kern w:val="0"/>
      <w:sz w:val="48"/>
      <w:szCs w:val="48"/>
      <w:lang w:val="en-US" w:eastAsia="en-US" w:bidi="ar-SA"/>
    </w:rPr>
  </w:style>
  <w:style w:type="paragraph" w:styleId="ListBullet2">
    <w:name w:val="List Bullet 2"/>
    <w:basedOn w:val="Normal"/>
    <w:uiPriority w:val="99"/>
    <w:qFormat/>
    <w:rsid w:val="007520b0"/>
    <w:pPr>
      <w:spacing w:before="120" w:after="120"/>
      <w:contextualSpacing/>
    </w:pPr>
    <w:rPr/>
  </w:style>
  <w:style w:type="paragraph" w:styleId="ListBullet">
    <w:name w:val="List Bullet"/>
    <w:uiPriority w:val="99"/>
    <w:qFormat/>
    <w:rsid w:val="007520b0"/>
    <w:pPr>
      <w:widowControl/>
      <w:numPr>
        <w:ilvl w:val="0"/>
        <w:numId w:val="14"/>
      </w:numPr>
      <w:suppressAutoHyphens w:val="true"/>
      <w:bidi w:val="0"/>
      <w:spacing w:before="12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DDTableSpecHeading2" w:customStyle="1">
    <w:name w:val="DD Table Spec Heading 2"/>
    <w:uiPriority w:val="99"/>
    <w:qFormat/>
    <w:rsid w:val="007520b0"/>
    <w:pPr>
      <w:widowControl/>
      <w:suppressAutoHyphens w:val="true"/>
      <w:bidi w:val="0"/>
      <w:spacing w:before="360" w:after="240"/>
      <w:ind w:left="360" w:hanging="0"/>
      <w:jc w:val="left"/>
    </w:pPr>
    <w:rPr>
      <w:rFonts w:ascii="Arial" w:hAnsi="Arial" w:eastAsia="Times New Roman" w:cs="Arial"/>
      <w:b/>
      <w:i/>
      <w:color w:val="auto"/>
      <w:kern w:val="0"/>
      <w:sz w:val="24"/>
      <w:szCs w:val="24"/>
      <w:lang w:val="en-US" w:eastAsia="en-US" w:bidi="ar-SA"/>
    </w:rPr>
  </w:style>
  <w:style w:type="paragraph" w:styleId="DDTableSpecText1" w:customStyle="1">
    <w:name w:val="DD Table Spec Text 1"/>
    <w:basedOn w:val="TableText"/>
    <w:uiPriority w:val="99"/>
    <w:qFormat/>
    <w:rsid w:val="007520b0"/>
    <w:pPr/>
    <w:rPr>
      <w:b/>
      <w:i/>
    </w:rPr>
  </w:style>
  <w:style w:type="paragraph" w:styleId="TableBullet" w:customStyle="1">
    <w:name w:val="Table Bullet"/>
    <w:basedOn w:val="TableText"/>
    <w:uiPriority w:val="99"/>
    <w:qFormat/>
    <w:rsid w:val="007520b0"/>
    <w:pPr>
      <w:numPr>
        <w:ilvl w:val="0"/>
        <w:numId w:val="25"/>
      </w:numPr>
    </w:pPr>
    <w:rPr/>
  </w:style>
  <w:style w:type="paragraph" w:styleId="SectionHeading" w:customStyle="1">
    <w:name w:val="Section Heading"/>
    <w:qFormat/>
    <w:rsid w:val="005c6e76"/>
    <w:pPr>
      <w:pageBreakBefore/>
      <w:widowControl/>
      <w:suppressAutoHyphens w:val="true"/>
      <w:overflowPunct w:val="false"/>
      <w:bidi w:val="0"/>
      <w:spacing w:before="120" w:after="360"/>
      <w:jc w:val="left"/>
      <w:textAlignment w:val="baseline"/>
    </w:pPr>
    <w:rPr>
      <w:rFonts w:ascii="NexusSansOT" w:hAnsi="NexusSansOT" w:eastAsia="Times New Roman" w:cs="Arial"/>
      <w:b/>
      <w:caps/>
      <w:color w:val="007398"/>
      <w:kern w:val="0"/>
      <w:sz w:val="40"/>
      <w:szCs w:val="20"/>
      <w:lang w:val="en-US" w:eastAsia="en-US" w:bidi="ar-SA"/>
    </w:rPr>
  </w:style>
  <w:style w:type="paragraph" w:styleId="Index1">
    <w:name w:val="index 1"/>
    <w:basedOn w:val="Normal"/>
    <w:next w:val="Normal"/>
    <w:autoRedefine/>
    <w:uiPriority w:val="99"/>
    <w:qFormat/>
    <w:rsid w:val="007520b0"/>
    <w:pPr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qFormat/>
    <w:rsid w:val="007520b0"/>
    <w:pPr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qFormat/>
    <w:rsid w:val="007520b0"/>
    <w:pPr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qFormat/>
    <w:rsid w:val="007520b0"/>
    <w:pPr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qFormat/>
    <w:rsid w:val="007520b0"/>
    <w:pPr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qFormat/>
    <w:rsid w:val="007520b0"/>
    <w:pPr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qFormat/>
    <w:rsid w:val="007520b0"/>
    <w:pPr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qFormat/>
    <w:rsid w:val="007520b0"/>
    <w:pPr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qFormat/>
    <w:rsid w:val="007520b0"/>
    <w:pPr>
      <w:ind w:left="1980" w:hanging="220"/>
    </w:pPr>
    <w:rPr>
      <w:sz w:val="18"/>
      <w:szCs w:val="18"/>
    </w:rPr>
  </w:style>
  <w:style w:type="paragraph" w:styleId="Indexheading1">
    <w:name w:val="index heading"/>
    <w:basedOn w:val="Normal"/>
    <w:next w:val="Index1"/>
    <w:uiPriority w:val="99"/>
    <w:qFormat/>
    <w:rsid w:val="007520b0"/>
    <w:pPr>
      <w:pBdr>
        <w:top w:val="single" w:sz="12" w:space="0" w:color="000000"/>
      </w:pBdr>
      <w:spacing w:before="360" w:after="240"/>
    </w:pPr>
    <w:rPr>
      <w:b/>
      <w:bCs/>
      <w:i/>
      <w:iCs/>
      <w:sz w:val="26"/>
      <w:szCs w:val="26"/>
    </w:rPr>
  </w:style>
  <w:style w:type="paragraph" w:styleId="Bullet1" w:customStyle="1">
    <w:name w:val="Bullet 1"/>
    <w:basedOn w:val="Bullet"/>
    <w:uiPriority w:val="99"/>
    <w:qFormat/>
    <w:rsid w:val="007520b0"/>
    <w:pPr/>
    <w:rPr/>
  </w:style>
  <w:style w:type="paragraph" w:styleId="Bullet" w:customStyle="1">
    <w:name w:val="Bullet"/>
    <w:basedOn w:val="Normal"/>
    <w:uiPriority w:val="99"/>
    <w:qFormat/>
    <w:rsid w:val="00696a18"/>
    <w:pPr>
      <w:spacing w:lineRule="auto" w:line="240" w:before="240" w:after="240"/>
      <w:ind w:left="720" w:hanging="360"/>
    </w:pPr>
    <w:rPr>
      <w:szCs w:val="18"/>
    </w:rPr>
  </w:style>
  <w:style w:type="paragraph" w:styleId="Figure" w:customStyle="1">
    <w:name w:val="Figure"/>
    <w:basedOn w:val="Caption1"/>
    <w:qFormat/>
    <w:rsid w:val="007520b0"/>
    <w:pPr>
      <w:spacing w:before="60" w:after="120"/>
    </w:pPr>
    <w:rPr>
      <w:caps/>
    </w:rPr>
  </w:style>
  <w:style w:type="paragraph" w:styleId="Subtitle3" w:customStyle="1">
    <w:name w:val="Subtitle 3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Tahoma" w:hAnsi="Tahoma" w:eastAsia="Times New Roman" w:cs="Tahoma"/>
      <w:b/>
      <w:color w:val="000080"/>
      <w:kern w:val="0"/>
      <w:sz w:val="36"/>
      <w:szCs w:val="48"/>
      <w:lang w:val="en-US" w:eastAsia="en-US" w:bidi="ar-SA"/>
    </w:rPr>
  </w:style>
  <w:style w:type="paragraph" w:styleId="TableTextCentered" w:customStyle="1">
    <w:name w:val="Table Text-Centered"/>
    <w:basedOn w:val="TableText"/>
    <w:qFormat/>
    <w:rsid w:val="007520b0"/>
    <w:pPr>
      <w:jc w:val="center"/>
    </w:pPr>
    <w:rPr/>
  </w:style>
  <w:style w:type="paragraph" w:styleId="NOTE" w:customStyle="1">
    <w:name w:val="NOTE"/>
    <w:qFormat/>
    <w:rsid w:val="007520b0"/>
    <w:pPr>
      <w:widowControl/>
      <w:suppressAutoHyphens w:val="true"/>
      <w:bidi w:val="0"/>
      <w:spacing w:before="120" w:after="360"/>
      <w:ind w:left="2232" w:hanging="1512"/>
      <w:jc w:val="left"/>
    </w:pPr>
    <w:rPr>
      <w:rFonts w:ascii="Arial" w:hAnsi="Arial" w:eastAsia="Times New Roman" w:cs="Times New Roman"/>
      <w:b/>
      <w:i/>
      <w:color w:val="auto"/>
      <w:kern w:val="0"/>
      <w:sz w:val="20"/>
      <w:szCs w:val="22"/>
      <w:lang w:val="en-US" w:eastAsia="en-US" w:bidi="ar-SA"/>
    </w:rPr>
  </w:style>
  <w:style w:type="paragraph" w:styleId="DDTableSpecsBULLET1" w:customStyle="1">
    <w:name w:val="DD Table Specs BULLET 1"/>
    <w:basedOn w:val="DDTableSpecText1"/>
    <w:qFormat/>
    <w:rsid w:val="007520b0"/>
    <w:pPr>
      <w:numPr>
        <w:ilvl w:val="0"/>
        <w:numId w:val="12"/>
      </w:numPr>
    </w:pPr>
    <w:rPr/>
  </w:style>
  <w:style w:type="paragraph" w:styleId="TableTextIndent1" w:customStyle="1">
    <w:name w:val="Table Text Indent1"/>
    <w:basedOn w:val="TableText"/>
    <w:qFormat/>
    <w:rsid w:val="007520b0"/>
    <w:pPr>
      <w:ind w:left="360" w:hanging="0"/>
    </w:pPr>
    <w:rPr/>
  </w:style>
  <w:style w:type="paragraph" w:styleId="Steps" w:customStyle="1">
    <w:name w:val="Steps"/>
    <w:qFormat/>
    <w:rsid w:val="007520b0"/>
    <w:pPr>
      <w:widowControl/>
      <w:numPr>
        <w:ilvl w:val="0"/>
        <w:numId w:val="24"/>
      </w:numPr>
      <w:suppressAutoHyphens w:val="true"/>
      <w:bidi w:val="0"/>
      <w:spacing w:lineRule="auto" w:line="360" w:before="120" w:after="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Title2" w:customStyle="1">
    <w:name w:val="Title 2"/>
    <w:qFormat/>
    <w:rsid w:val="0091580c"/>
    <w:pPr>
      <w:widowControl/>
      <w:suppressAutoHyphens w:val="true"/>
      <w:bidi w:val="0"/>
      <w:spacing w:before="120" w:after="240"/>
      <w:jc w:val="right"/>
    </w:pPr>
    <w:rPr>
      <w:rFonts w:ascii="NexusSansOT" w:hAnsi="NexusSansOT" w:eastAsia="Times New Roman" w:cs="Arial"/>
      <w:b/>
      <w:smallCaps/>
      <w:color w:val="FF6C00"/>
      <w:kern w:val="0"/>
      <w:sz w:val="52"/>
      <w:szCs w:val="52"/>
      <w:lang w:val="en-US" w:eastAsia="en-US" w:bidi="ar-SA"/>
    </w:rPr>
  </w:style>
  <w:style w:type="paragraph" w:styleId="TOCTitle" w:customStyle="1">
    <w:name w:val="TOC Title"/>
    <w:qFormat/>
    <w:rsid w:val="007520b0"/>
    <w:pPr>
      <w:widowControl/>
      <w:suppressAutoHyphens w:val="true"/>
      <w:bidi w:val="0"/>
      <w:spacing w:before="120" w:after="240"/>
      <w:jc w:val="center"/>
    </w:pPr>
    <w:rPr>
      <w:rFonts w:ascii="Arial" w:hAnsi="Arial" w:eastAsia="Times New Roman" w:cs="Times New Roman"/>
      <w:b/>
      <w:smallCaps/>
      <w:color w:val="auto"/>
      <w:spacing w:val="5"/>
      <w:kern w:val="0"/>
      <w:sz w:val="32"/>
      <w:szCs w:val="32"/>
      <w:lang w:val="en-US" w:eastAsia="en-US" w:bidi="en-US"/>
    </w:rPr>
  </w:style>
  <w:style w:type="paragraph" w:styleId="BlockText">
    <w:name w:val="Block Text"/>
    <w:basedOn w:val="Normal"/>
    <w:uiPriority w:val="99"/>
    <w:unhideWhenUsed/>
    <w:qFormat/>
    <w:locked/>
    <w:rsid w:val="007520b0"/>
    <w:pPr>
      <w:spacing w:lineRule="auto" w:line="240"/>
      <w:ind w:left="1080" w:right="1440" w:hanging="0"/>
    </w:pPr>
    <w:rPr/>
  </w:style>
  <w:style w:type="paragraph" w:styleId="BodyText2">
    <w:name w:val="Body Text 2"/>
    <w:link w:val="BodyText2Char"/>
    <w:uiPriority w:val="99"/>
    <w:unhideWhenUsed/>
    <w:qFormat/>
    <w:locked/>
    <w:rsid w:val="007520b0"/>
    <w:pPr>
      <w:widowControl/>
      <w:suppressAutoHyphens w:val="true"/>
      <w:bidi w:val="0"/>
      <w:spacing w:before="0" w:after="240"/>
      <w:ind w:left="720" w:hanging="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BodyText3">
    <w:name w:val="Body Text 3"/>
    <w:basedOn w:val="TextBody"/>
    <w:link w:val="BodyText3Char"/>
    <w:uiPriority w:val="99"/>
    <w:unhideWhenUsed/>
    <w:qFormat/>
    <w:locked/>
    <w:rsid w:val="007520b0"/>
    <w:pPr>
      <w:ind w:left="1440" w:hanging="0"/>
    </w:pPr>
    <w:rPr/>
  </w:style>
  <w:style w:type="paragraph" w:styleId="TextBodyIndent">
    <w:name w:val="Body Text Indent"/>
    <w:basedOn w:val="BodyText3"/>
    <w:link w:val="BodyTextIndentChar"/>
    <w:uiPriority w:val="99"/>
    <w:unhideWhenUsed/>
    <w:locked/>
    <w:rsid w:val="007520b0"/>
    <w:pPr/>
    <w:rPr/>
  </w:style>
  <w:style w:type="paragraph" w:styleId="BodyTextIndent2">
    <w:name w:val="Body Text Indent 2"/>
    <w:basedOn w:val="Normal"/>
    <w:link w:val="BodyTextIndent2Char"/>
    <w:uiPriority w:val="99"/>
    <w:unhideWhenUsed/>
    <w:qFormat/>
    <w:locked/>
    <w:rsid w:val="007520b0"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unhideWhenUsed/>
    <w:qFormat/>
    <w:locked/>
    <w:rsid w:val="007520b0"/>
    <w:pPr>
      <w:ind w:left="360" w:hanging="0"/>
    </w:pPr>
    <w:rPr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locked/>
    <w:rsid w:val="007520b0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cs="Courier New"/>
      <w:szCs w:val="20"/>
      <w:lang w:bidi="ar-SA"/>
    </w:rPr>
  </w:style>
  <w:style w:type="paragraph" w:styleId="BulletIndent1" w:customStyle="1">
    <w:name w:val="Bullet Indent 1"/>
    <w:basedOn w:val="Normal"/>
    <w:qFormat/>
    <w:rsid w:val="007520b0"/>
    <w:pPr>
      <w:numPr>
        <w:ilvl w:val="1"/>
        <w:numId w:val="3"/>
      </w:numPr>
      <w:spacing w:lineRule="auto" w:line="240" w:before="120" w:after="240"/>
    </w:pPr>
    <w:rPr/>
  </w:style>
  <w:style w:type="paragraph" w:styleId="DocTitle" w:customStyle="1">
    <w:name w:val="Doc Title"/>
    <w:qFormat/>
    <w:rsid w:val="007520b0"/>
    <w:pPr>
      <w:widowControl/>
      <w:suppressAutoHyphens w:val="true"/>
      <w:bidi w:val="0"/>
      <w:spacing w:lineRule="auto" w:line="276" w:before="0" w:after="200"/>
      <w:jc w:val="center"/>
    </w:pPr>
    <w:rPr>
      <w:rFonts w:ascii="Cambria" w:hAnsi="Cambria" w:eastAsia="Times New Roman" w:cs="Times New Roman"/>
      <w:b/>
      <w:bCs/>
      <w:color w:val="auto"/>
      <w:kern w:val="2"/>
      <w:sz w:val="72"/>
      <w:szCs w:val="72"/>
      <w:lang w:val="en-US" w:eastAsia="en-US" w:bidi="ar-SA"/>
    </w:rPr>
  </w:style>
  <w:style w:type="paragraph" w:styleId="ListBullet4">
    <w:name w:val="List Bullet 4"/>
    <w:basedOn w:val="Normal"/>
    <w:uiPriority w:val="99"/>
    <w:semiHidden/>
    <w:unhideWhenUsed/>
    <w:qFormat/>
    <w:locked/>
    <w:rsid w:val="007520b0"/>
    <w:pPr>
      <w:numPr>
        <w:ilvl w:val="0"/>
        <w:numId w:val="16"/>
      </w:numPr>
      <w:spacing w:before="120" w:after="120"/>
      <w:ind w:left="1080" w:hanging="360"/>
      <w:contextualSpacing/>
    </w:pPr>
    <w:rPr/>
  </w:style>
  <w:style w:type="paragraph" w:styleId="ListNumber3">
    <w:name w:val="List Number 3"/>
    <w:basedOn w:val="ListNumber"/>
    <w:uiPriority w:val="99"/>
    <w:unhideWhenUsed/>
    <w:qFormat/>
    <w:locked/>
    <w:rsid w:val="007520b0"/>
    <w:pPr>
      <w:numPr>
        <w:ilvl w:val="0"/>
        <w:numId w:val="20"/>
      </w:numPr>
      <w:spacing w:before="60" w:after="60"/>
      <w:contextualSpacing w:val="false"/>
    </w:pPr>
    <w:rPr/>
  </w:style>
  <w:style w:type="paragraph" w:styleId="Note1" w:customStyle="1">
    <w:name w:val="Note"/>
    <w:basedOn w:val="Normal"/>
    <w:qFormat/>
    <w:rsid w:val="007520b0"/>
    <w:pPr>
      <w:overflowPunct w:val="false"/>
      <w:spacing w:lineRule="auto" w:line="240"/>
      <w:ind w:left="2664" w:hanging="1224"/>
      <w:textAlignment w:val="baseline"/>
    </w:pPr>
    <w:rPr>
      <w:rFonts w:cs="Arial"/>
      <w:b/>
      <w:i/>
      <w:szCs w:val="20"/>
      <w:lang w:bidi="ar-SA"/>
    </w:rPr>
  </w:style>
  <w:style w:type="paragraph" w:styleId="NOTETable" w:customStyle="1">
    <w:name w:val="NOTE - Table"/>
    <w:qFormat/>
    <w:rsid w:val="007520b0"/>
    <w:pPr>
      <w:widowControl/>
      <w:suppressAutoHyphens w:val="true"/>
      <w:bidi w:val="0"/>
      <w:spacing w:before="60" w:after="60"/>
      <w:ind w:left="1224" w:hanging="1224"/>
      <w:jc w:val="left"/>
    </w:pPr>
    <w:rPr>
      <w:rFonts w:ascii="Arial" w:hAnsi="Arial" w:eastAsia="Times New Roman" w:cs="Arial"/>
      <w:b/>
      <w:i/>
      <w:color w:val="auto"/>
      <w:kern w:val="0"/>
      <w:sz w:val="18"/>
      <w:szCs w:val="20"/>
      <w:lang w:val="en-US" w:eastAsia="en-US" w:bidi="ar-SA"/>
    </w:rPr>
  </w:style>
  <w:style w:type="paragraph" w:styleId="StepSubBullet" w:customStyle="1">
    <w:name w:val="Step Sub Bullet"/>
    <w:qFormat/>
    <w:rsid w:val="007520b0"/>
    <w:pPr>
      <w:widowControl/>
      <w:numPr>
        <w:ilvl w:val="0"/>
        <w:numId w:val="23"/>
      </w:numPr>
      <w:suppressAutoHyphens w:val="true"/>
      <w:bidi w:val="0"/>
      <w:spacing w:lineRule="auto" w:line="360" w:before="60" w:after="12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en-US"/>
    </w:rPr>
  </w:style>
  <w:style w:type="paragraph" w:styleId="DDTableTextExampleRows" w:customStyle="1">
    <w:name w:val="DD Table Text-Example Rows"/>
    <w:qFormat/>
    <w:rsid w:val="007520b0"/>
    <w:pPr>
      <w:widowControl/>
      <w:suppressAutoHyphens w:val="true"/>
      <w:bidi w:val="0"/>
      <w:spacing w:before="0" w:after="0"/>
      <w:ind w:left="720" w:hanging="0"/>
      <w:jc w:val="left"/>
    </w:pPr>
    <w:rPr>
      <w:rFonts w:ascii="Courier New" w:hAnsi="Courier New" w:eastAsia="Times New Roman" w:cs="Times New Roman"/>
      <w:color w:val="auto"/>
      <w:kern w:val="0"/>
      <w:sz w:val="18"/>
      <w:szCs w:val="18"/>
      <w:lang w:val="en-US" w:eastAsia="en-US" w:bidi="en-US"/>
    </w:rPr>
  </w:style>
  <w:style w:type="paragraph" w:styleId="DDAlphabeticSectionHeading" w:customStyle="1">
    <w:name w:val="DD Alphabetic Section Heading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Arial"/>
      <w:b/>
      <w:smallCaps/>
      <w:color w:val="000080"/>
      <w:kern w:val="0"/>
      <w:sz w:val="40"/>
      <w:szCs w:val="40"/>
      <w:lang w:val="en-US" w:eastAsia="en-US" w:bidi="ar-SA"/>
    </w:rPr>
  </w:style>
  <w:style w:type="paragraph" w:styleId="BulletIndent" w:customStyle="1">
    <w:name w:val="Bullet Indent"/>
    <w:basedOn w:val="BulletIndent1"/>
    <w:qFormat/>
    <w:rsid w:val="007520b0"/>
    <w:pPr/>
    <w:rPr/>
  </w:style>
  <w:style w:type="paragraph" w:styleId="BulletIndent3" w:customStyle="1">
    <w:name w:val="Bullet Indent 3"/>
    <w:qFormat/>
    <w:rsid w:val="007520b0"/>
    <w:pPr>
      <w:widowControl/>
      <w:numPr>
        <w:ilvl w:val="0"/>
        <w:numId w:val="9"/>
      </w:numPr>
      <w:suppressAutoHyphens w:val="true"/>
      <w:bidi w:val="0"/>
      <w:spacing w:before="0" w:after="24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ar-SA"/>
    </w:rPr>
  </w:style>
  <w:style w:type="paragraph" w:styleId="ListNumber4">
    <w:name w:val="List Number 4"/>
    <w:basedOn w:val="Normal"/>
    <w:uiPriority w:val="99"/>
    <w:unhideWhenUsed/>
    <w:qFormat/>
    <w:locked/>
    <w:rsid w:val="007520b0"/>
    <w:pPr>
      <w:tabs>
        <w:tab w:val="clear" w:pos="720"/>
        <w:tab w:val="left" w:pos="3240" w:leader="none"/>
      </w:tabs>
      <w:spacing w:lineRule="auto" w:line="360"/>
      <w:ind w:left="3600" w:hanging="360"/>
    </w:pPr>
    <w:rPr/>
  </w:style>
  <w:style w:type="paragraph" w:styleId="Title3" w:customStyle="1">
    <w:name w:val="Title 3"/>
    <w:basedOn w:val="Title2"/>
    <w:qFormat/>
    <w:rsid w:val="00da4049"/>
    <w:pPr/>
    <w:rPr>
      <w:b w:val="false"/>
      <w:color w:val="53565A"/>
      <w:sz w:val="48"/>
      <w:szCs w:val="48"/>
    </w:rPr>
  </w:style>
  <w:style w:type="paragraph" w:styleId="ListBullet3">
    <w:name w:val="List Bullet 3"/>
    <w:basedOn w:val="Normal"/>
    <w:uiPriority w:val="99"/>
    <w:semiHidden/>
    <w:unhideWhenUsed/>
    <w:qFormat/>
    <w:locked/>
    <w:rsid w:val="007520b0"/>
    <w:pPr>
      <w:numPr>
        <w:ilvl w:val="0"/>
        <w:numId w:val="15"/>
      </w:numPr>
      <w:spacing w:before="12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locked/>
    <w:rsid w:val="007520b0"/>
    <w:pPr>
      <w:numPr>
        <w:ilvl w:val="0"/>
        <w:numId w:val="17"/>
      </w:numPr>
      <w:spacing w:before="120" w:after="120"/>
      <w:ind w:left="1440" w:hanging="360"/>
      <w:contextualSpacing/>
    </w:pPr>
    <w:rPr/>
  </w:style>
  <w:style w:type="paragraph" w:styleId="ListNumber5">
    <w:name w:val="List Number 5"/>
    <w:basedOn w:val="Normal"/>
    <w:qFormat/>
    <w:locked/>
    <w:rsid w:val="007520b0"/>
    <w:pPr>
      <w:numPr>
        <w:ilvl w:val="0"/>
        <w:numId w:val="21"/>
      </w:numPr>
      <w:spacing w:lineRule="auto" w:line="240" w:before="120" w:after="120"/>
      <w:contextualSpacing/>
    </w:pPr>
    <w:rPr>
      <w:szCs w:val="24"/>
      <w:lang w:bidi="ar-SA"/>
    </w:rPr>
  </w:style>
  <w:style w:type="paragraph" w:styleId="BulletIndent2" w:customStyle="1">
    <w:name w:val="Bullet Indent 2"/>
    <w:qFormat/>
    <w:rsid w:val="007520b0"/>
    <w:pPr>
      <w:widowControl/>
      <w:numPr>
        <w:ilvl w:val="0"/>
        <w:numId w:val="8"/>
      </w:numPr>
      <w:suppressAutoHyphens w:val="true"/>
      <w:bidi w:val="0"/>
      <w:spacing w:before="0" w:after="240"/>
      <w:jc w:val="left"/>
    </w:pPr>
    <w:rPr>
      <w:rFonts w:ascii="Arial" w:hAnsi="Arial" w:eastAsia="Times New Roman" w:cs="Arial"/>
      <w:color w:val="auto"/>
      <w:kern w:val="0"/>
      <w:sz w:val="20"/>
      <w:szCs w:val="22"/>
      <w:lang w:val="en-US" w:eastAsia="en-US" w:bidi="ar-SA"/>
    </w:rPr>
  </w:style>
  <w:style w:type="paragraph" w:styleId="XMLStyle" w:customStyle="1">
    <w:name w:val="XML Style"/>
    <w:qFormat/>
    <w:rsid w:val="007520b0"/>
    <w:pPr>
      <w:widowControl/>
      <w:suppressAutoHyphens w:val="true"/>
      <w:bidi w:val="0"/>
      <w:spacing w:before="0" w:after="0"/>
      <w:ind w:left="360" w:hanging="0"/>
      <w:jc w:val="left"/>
    </w:pPr>
    <w:rPr>
      <w:rFonts w:ascii="Courier New" w:hAnsi="Courier New" w:eastAsia="Times New Roman" w:cs="Times New Roman"/>
      <w:color w:val="auto"/>
      <w:kern w:val="0"/>
      <w:sz w:val="18"/>
      <w:szCs w:val="18"/>
      <w:lang w:val="en-US" w:eastAsia="en-US" w:bidi="ar-SA"/>
    </w:rPr>
  </w:style>
  <w:style w:type="paragraph" w:styleId="TableBulletIndent" w:customStyle="1">
    <w:name w:val="Table Bullet Indent"/>
    <w:basedOn w:val="TableBulletnoindent"/>
    <w:qFormat/>
    <w:rsid w:val="007520b0"/>
    <w:pPr>
      <w:numPr>
        <w:ilvl w:val="0"/>
        <w:numId w:val="0"/>
      </w:numPr>
    </w:pPr>
    <w:rPr/>
  </w:style>
  <w:style w:type="paragraph" w:styleId="TableBulletnoindent" w:customStyle="1">
    <w:name w:val="Table Bullet no indent"/>
    <w:qFormat/>
    <w:rsid w:val="007c7115"/>
    <w:pPr>
      <w:widowControl/>
      <w:numPr>
        <w:ilvl w:val="0"/>
        <w:numId w:val="26"/>
      </w:numPr>
      <w:suppressAutoHyphens w:val="true"/>
      <w:bidi w:val="0"/>
      <w:spacing w:before="120" w:after="12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locked/>
    <w:rsid w:val="007520b0"/>
    <w:pPr>
      <w:spacing w:lineRule="auto" w:line="240" w:beforeAutospacing="1" w:afterAutospacing="1"/>
    </w:pPr>
    <w:rPr>
      <w:rFonts w:ascii="Times New Roman" w:hAnsi="Times New Roman"/>
      <w:sz w:val="24"/>
      <w:szCs w:val="24"/>
      <w:lang w:bidi="ar-SA"/>
    </w:rPr>
  </w:style>
  <w:style w:type="paragraph" w:styleId="BulletH1" w:customStyle="1">
    <w:name w:val="bullet H1"/>
    <w:qFormat/>
    <w:rsid w:val="007520b0"/>
    <w:pPr>
      <w:widowControl/>
      <w:numPr>
        <w:ilvl w:val="0"/>
        <w:numId w:val="7"/>
      </w:numPr>
      <w:suppressAutoHyphens w:val="true"/>
      <w:bidi w:val="0"/>
      <w:spacing w:before="120" w:after="12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locked/>
    <w:rsid w:val="007520b0"/>
    <w:pPr/>
    <w:rPr>
      <w:szCs w:val="20"/>
    </w:rPr>
  </w:style>
  <w:style w:type="paragraph" w:styleId="Bullet2" w:customStyle="1">
    <w:name w:val="Bullet 2"/>
    <w:basedOn w:val="BulletIndent"/>
    <w:qFormat/>
    <w:rsid w:val="007520b0"/>
    <w:pPr>
      <w:numPr>
        <w:ilvl w:val="0"/>
        <w:numId w:val="4"/>
      </w:numPr>
    </w:pPr>
    <w:rPr/>
  </w:style>
  <w:style w:type="paragraph" w:styleId="BodyTextFirstIndent2">
    <w:name w:val="Body Text First Indent 2"/>
    <w:basedOn w:val="TextBodyIndent"/>
    <w:link w:val="BodyTextFirstIndent2Char"/>
    <w:uiPriority w:val="99"/>
    <w:unhideWhenUsed/>
    <w:qFormat/>
    <w:locked/>
    <w:rsid w:val="007520b0"/>
    <w:pPr>
      <w:ind w:left="1440" w:firstLine="216"/>
    </w:pPr>
    <w:rPr/>
  </w:style>
  <w:style w:type="paragraph" w:styleId="List2IndentNumbered" w:customStyle="1">
    <w:name w:val="List 2 Indent Numbered"/>
    <w:qFormat/>
    <w:rsid w:val="007520b0"/>
    <w:pPr>
      <w:widowControl/>
      <w:numPr>
        <w:ilvl w:val="0"/>
        <w:numId w:val="13"/>
      </w:numPr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Indent4" w:customStyle="1">
    <w:name w:val="Bullet Indent 4"/>
    <w:qFormat/>
    <w:rsid w:val="007520b0"/>
    <w:pPr>
      <w:widowControl/>
      <w:numPr>
        <w:ilvl w:val="0"/>
        <w:numId w:val="10"/>
      </w:numPr>
      <w:suppressAutoHyphens w:val="true"/>
      <w:bidi w:val="0"/>
      <w:spacing w:before="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Indent5" w:customStyle="1">
    <w:name w:val="Bullet Indent 5"/>
    <w:qFormat/>
    <w:rsid w:val="007520b0"/>
    <w:pPr>
      <w:widowControl/>
      <w:numPr>
        <w:ilvl w:val="0"/>
        <w:numId w:val="11"/>
      </w:numPr>
      <w:suppressAutoHyphens w:val="true"/>
      <w:bidi w:val="0"/>
      <w:spacing w:before="0" w:after="24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Tableheading" w:customStyle="1">
    <w:name w:val="tableheading"/>
    <w:basedOn w:val="Normal"/>
    <w:qFormat/>
    <w:rsid w:val="007520b0"/>
    <w:pPr>
      <w:spacing w:lineRule="auto" w:line="240"/>
    </w:pPr>
    <w:rPr>
      <w:rFonts w:ascii="Times New Roman" w:hAnsi="Times New Roman"/>
      <w:b/>
      <w:bCs/>
      <w:i/>
      <w:iCs/>
      <w:color w:val="696969"/>
      <w:szCs w:val="20"/>
      <w:lang w:bidi="ar-SA"/>
    </w:rPr>
  </w:style>
  <w:style w:type="paragraph" w:styleId="Heading31" w:customStyle="1">
    <w:name w:val="heading3"/>
    <w:basedOn w:val="Normal"/>
    <w:qFormat/>
    <w:rsid w:val="007520b0"/>
    <w:pPr>
      <w:spacing w:lineRule="auto" w:line="240" w:before="480" w:after="120"/>
    </w:pPr>
    <w:rPr>
      <w:rFonts w:ascii="Times New Roman" w:hAnsi="Times New Roman"/>
      <w:b/>
      <w:bCs/>
      <w:color w:val="010180"/>
      <w:sz w:val="48"/>
      <w:szCs w:val="48"/>
      <w:lang w:bidi="ar-SA"/>
    </w:rPr>
  </w:style>
  <w:style w:type="paragraph" w:styleId="Tbbody" w:customStyle="1">
    <w:name w:val="tbbody"/>
    <w:basedOn w:val="Normal"/>
    <w:qFormat/>
    <w:rsid w:val="007520b0"/>
    <w:pPr>
      <w:spacing w:lineRule="auto" w:line="240" w:before="120" w:after="240"/>
    </w:pPr>
    <w:rPr>
      <w:rFonts w:ascii="Times New Roman" w:hAnsi="Times New Roman"/>
      <w:sz w:val="24"/>
      <w:szCs w:val="24"/>
      <w:lang w:bidi="ar-SA"/>
    </w:rPr>
  </w:style>
  <w:style w:type="paragraph" w:styleId="Body" w:customStyle="1">
    <w:name w:val="body"/>
    <w:basedOn w:val="Normal"/>
    <w:qFormat/>
    <w:rsid w:val="007520b0"/>
    <w:pPr>
      <w:spacing w:lineRule="auto" w:line="240" w:beforeAutospacing="1" w:afterAutospacing="1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locked/>
    <w:rsid w:val="007520b0"/>
    <w:pPr/>
    <w:rPr>
      <w:b/>
      <w:bCs/>
    </w:rPr>
  </w:style>
  <w:style w:type="paragraph" w:styleId="Revision">
    <w:name w:val="Revision"/>
    <w:uiPriority w:val="99"/>
    <w:semiHidden/>
    <w:qFormat/>
    <w:rsid w:val="006b7e3c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BRDbullet" w:customStyle="1">
    <w:name w:val="BRD_bullet"/>
    <w:basedOn w:val="Normal"/>
    <w:qFormat/>
    <w:rsid w:val="007520b0"/>
    <w:pPr>
      <w:numPr>
        <w:ilvl w:val="0"/>
        <w:numId w:val="1"/>
      </w:numPr>
      <w:spacing w:lineRule="auto" w:line="240" w:before="30" w:after="30"/>
      <w:jc w:val="both"/>
    </w:pPr>
    <w:rPr>
      <w:kern w:val="2"/>
      <w:szCs w:val="20"/>
      <w:lang w:bidi="ar-SA"/>
    </w:rPr>
  </w:style>
  <w:style w:type="paragraph" w:styleId="BRDNormal" w:customStyle="1">
    <w:name w:val="BRD-Normal"/>
    <w:basedOn w:val="Normal"/>
    <w:link w:val="BRDNormalChar"/>
    <w:qFormat/>
    <w:rsid w:val="007520b0"/>
    <w:pPr>
      <w:spacing w:lineRule="auto" w:line="240" w:before="45" w:after="90"/>
    </w:pPr>
    <w:rPr>
      <w:szCs w:val="24"/>
      <w:lang w:bidi="ar-SA"/>
    </w:rPr>
  </w:style>
  <w:style w:type="paragraph" w:styleId="XMLTestScenario" w:customStyle="1">
    <w:name w:val="XML-Test Scenario"/>
    <w:basedOn w:val="XMLStyle"/>
    <w:qFormat/>
    <w:rsid w:val="007520b0"/>
    <w:pPr/>
    <w:rPr/>
  </w:style>
  <w:style w:type="paragraph" w:styleId="NOTEParagraph2" w:customStyle="1">
    <w:name w:val="NOTE-Paragraph2"/>
    <w:basedOn w:val="NOTE"/>
    <w:qFormat/>
    <w:rsid w:val="007520b0"/>
    <w:pPr>
      <w:spacing w:before="120" w:after="240"/>
      <w:ind w:left="2160" w:hanging="0"/>
    </w:pPr>
    <w:rPr/>
  </w:style>
  <w:style w:type="paragraph" w:styleId="NOTEBullet" w:customStyle="1">
    <w:name w:val="NOTE - Bullet"/>
    <w:basedOn w:val="NOTEParagraph2"/>
    <w:qFormat/>
    <w:rsid w:val="007520b0"/>
    <w:pPr>
      <w:numPr>
        <w:ilvl w:val="0"/>
        <w:numId w:val="22"/>
      </w:numPr>
      <w:spacing w:before="60" w:after="120"/>
    </w:pPr>
    <w:rPr/>
  </w:style>
  <w:style w:type="paragraph" w:styleId="TableTextIndent2" w:customStyle="1">
    <w:name w:val="Table Text Indent2"/>
    <w:basedOn w:val="TableTextIndent3"/>
    <w:qFormat/>
    <w:rsid w:val="007520b0"/>
    <w:pPr>
      <w:ind w:left="720" w:hanging="0"/>
    </w:pPr>
    <w:rPr/>
  </w:style>
  <w:style w:type="paragraph" w:styleId="TableTextIndent3" w:customStyle="1">
    <w:name w:val="Table Text Indent3"/>
    <w:qFormat/>
    <w:rsid w:val="007520b0"/>
    <w:pPr>
      <w:widowControl/>
      <w:suppressAutoHyphens w:val="true"/>
      <w:bidi w:val="0"/>
      <w:spacing w:before="120" w:after="120"/>
      <w:ind w:left="1080" w:hanging="0"/>
      <w:jc w:val="left"/>
    </w:pPr>
    <w:rPr>
      <w:rFonts w:ascii="Arial" w:hAnsi="Arial" w:eastAsia="Times New Roman" w:cs="Arial"/>
      <w:color w:val="auto"/>
      <w:kern w:val="0"/>
      <w:sz w:val="18"/>
      <w:szCs w:val="20"/>
      <w:lang w:val="en-US" w:eastAsia="en-US" w:bidi="ar-SA"/>
    </w:rPr>
  </w:style>
  <w:style w:type="paragraph" w:styleId="Bullet1Indent" w:customStyle="1">
    <w:name w:val="Bullet 1 Indent"/>
    <w:qFormat/>
    <w:rsid w:val="007520b0"/>
    <w:pPr>
      <w:widowControl/>
      <w:numPr>
        <w:ilvl w:val="1"/>
        <w:numId w:val="2"/>
      </w:numPr>
      <w:suppressAutoHyphens w:val="true"/>
      <w:bidi w:val="0"/>
      <w:spacing w:before="120" w:after="240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BulletBodyTextIndent1" w:customStyle="1">
    <w:name w:val="Bullet Body Text Indent 1"/>
    <w:qFormat/>
    <w:rsid w:val="007520b0"/>
    <w:pPr>
      <w:widowControl/>
      <w:suppressAutoHyphens w:val="true"/>
      <w:bidi w:val="0"/>
      <w:spacing w:before="60" w:after="60"/>
      <w:ind w:left="2160" w:hanging="36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Bullet2Indent" w:customStyle="1">
    <w:name w:val="Bullet 2 Indent"/>
    <w:basedOn w:val="Bullet1Indent"/>
    <w:qFormat/>
    <w:rsid w:val="007520b0"/>
    <w:pPr>
      <w:numPr>
        <w:ilvl w:val="0"/>
        <w:numId w:val="5"/>
      </w:numPr>
    </w:pPr>
    <w:rPr/>
  </w:style>
  <w:style w:type="paragraph" w:styleId="TableTextBOLD" w:customStyle="1">
    <w:name w:val="Table Text BOLD"/>
    <w:basedOn w:val="TableText"/>
    <w:qFormat/>
    <w:rsid w:val="007520b0"/>
    <w:pPr/>
    <w:rPr>
      <w:b/>
    </w:rPr>
  </w:style>
  <w:style w:type="paragraph" w:styleId="TableTextIndent1BOLD" w:customStyle="1">
    <w:name w:val="Table Text Indent1 BOLD"/>
    <w:basedOn w:val="TableTextIndent1"/>
    <w:qFormat/>
    <w:rsid w:val="007520b0"/>
    <w:pPr/>
    <w:rPr>
      <w:b/>
    </w:rPr>
  </w:style>
  <w:style w:type="paragraph" w:styleId="TableTextIndent2BOLD" w:customStyle="1">
    <w:name w:val="Table Text Indent2 BOLD"/>
    <w:basedOn w:val="TableTextIndent2"/>
    <w:qFormat/>
    <w:rsid w:val="007520b0"/>
    <w:pPr/>
    <w:rPr>
      <w:b/>
    </w:rPr>
  </w:style>
  <w:style w:type="paragraph" w:styleId="TableTextIndent3BOLD" w:customStyle="1">
    <w:name w:val="Table Text Indent3 BOLD"/>
    <w:basedOn w:val="TableTextIndent3"/>
    <w:qFormat/>
    <w:rsid w:val="007520b0"/>
    <w:pPr/>
    <w:rPr>
      <w:b/>
    </w:rPr>
  </w:style>
  <w:style w:type="paragraph" w:styleId="TableTextIndent4" w:customStyle="1">
    <w:name w:val="Table Text Indent4"/>
    <w:basedOn w:val="TableTextIndent3"/>
    <w:qFormat/>
    <w:rsid w:val="007520b0"/>
    <w:pPr>
      <w:ind w:left="1440" w:hanging="0"/>
    </w:pPr>
    <w:rPr/>
  </w:style>
  <w:style w:type="paragraph" w:styleId="TableTextIndent4BOLD" w:customStyle="1">
    <w:name w:val="Table Text Indent4 BOLD"/>
    <w:basedOn w:val="TableTextIndent4"/>
    <w:qFormat/>
    <w:rsid w:val="007520b0"/>
    <w:pPr/>
    <w:rPr>
      <w:b/>
    </w:rPr>
  </w:style>
  <w:style w:type="paragraph" w:styleId="TableTextIndent5" w:customStyle="1">
    <w:name w:val="Table Text Indent5"/>
    <w:basedOn w:val="TableTextIndent4"/>
    <w:qFormat/>
    <w:rsid w:val="007520b0"/>
    <w:pPr>
      <w:ind w:left="1080" w:hanging="0"/>
    </w:pPr>
    <w:rPr/>
  </w:style>
  <w:style w:type="paragraph" w:styleId="TableTextCentered1" w:customStyle="1">
    <w:name w:val="TableText-Centered"/>
    <w:basedOn w:val="TableText"/>
    <w:qFormat/>
    <w:rsid w:val="007520b0"/>
    <w:pPr>
      <w:jc w:val="center"/>
    </w:pPr>
    <w:rPr/>
  </w:style>
  <w:style w:type="paragraph" w:styleId="TableTextIndent5BOLD" w:customStyle="1">
    <w:name w:val="Table Text Indent5 BOLD"/>
    <w:basedOn w:val="TableTextIndent5"/>
    <w:qFormat/>
    <w:rsid w:val="007520b0"/>
    <w:pPr/>
    <w:rPr>
      <w:b/>
    </w:rPr>
  </w:style>
  <w:style w:type="paragraph" w:styleId="TableTextIndent6" w:customStyle="1">
    <w:name w:val="Table Text Indent6"/>
    <w:basedOn w:val="TableTextIndent5"/>
    <w:qFormat/>
    <w:rsid w:val="007520b0"/>
    <w:pPr>
      <w:ind w:left="1296" w:hanging="0"/>
    </w:pPr>
    <w:rPr/>
  </w:style>
  <w:style w:type="paragraph" w:styleId="TableTextIndent6BOLD" w:customStyle="1">
    <w:name w:val="Table Text Indent6 BOLD"/>
    <w:basedOn w:val="TableTextIndent6"/>
    <w:qFormat/>
    <w:rsid w:val="007520b0"/>
    <w:pPr/>
    <w:rPr>
      <w:b/>
    </w:rPr>
  </w:style>
  <w:style w:type="paragraph" w:styleId="TableTextIndent7" w:customStyle="1">
    <w:name w:val="Table Text Indent7"/>
    <w:basedOn w:val="TableTextIndent6"/>
    <w:qFormat/>
    <w:rsid w:val="007520b0"/>
    <w:pPr>
      <w:ind w:left="1512" w:hanging="0"/>
    </w:pPr>
    <w:rPr/>
  </w:style>
  <w:style w:type="paragraph" w:styleId="TableTextIndentEXAMPLE" w:customStyle="1">
    <w:name w:val="Table Text Indent-EXAMPLE"/>
    <w:basedOn w:val="TableTextIndent1"/>
    <w:qFormat/>
    <w:rsid w:val="007520b0"/>
    <w:pPr/>
    <w:rPr/>
  </w:style>
  <w:style w:type="paragraph" w:styleId="DataRelationshipDiagram" w:customStyle="1">
    <w:name w:val="Data Relationship Diagram"/>
    <w:qFormat/>
    <w:rsid w:val="007520b0"/>
    <w:pPr>
      <w:widowControl/>
      <w:suppressAutoHyphens w:val="true"/>
      <w:bidi w:val="0"/>
      <w:spacing w:lineRule="auto" w:line="360" w:before="120" w:after="120"/>
      <w:jc w:val="center"/>
    </w:pPr>
    <w:rPr>
      <w:rFonts w:ascii="Arial" w:hAnsi="Arial" w:eastAsia="Times New Roman" w:cs="Arial"/>
      <w:color w:val="auto"/>
      <w:kern w:val="0"/>
      <w:sz w:val="22"/>
      <w:szCs w:val="18"/>
      <w:lang w:val="en-US" w:eastAsia="en-US" w:bidi="ar-SA"/>
    </w:rPr>
  </w:style>
  <w:style w:type="paragraph" w:styleId="TableColumnHeadingCENTERED" w:customStyle="1">
    <w:name w:val="Table Column Heading - CENTERED"/>
    <w:basedOn w:val="TableColumnHeadingText"/>
    <w:qFormat/>
    <w:rsid w:val="007520b0"/>
    <w:pPr>
      <w:jc w:val="center"/>
    </w:pPr>
    <w:rPr/>
  </w:style>
  <w:style w:type="paragraph" w:styleId="TableTextBulletIndent" w:customStyle="1">
    <w:name w:val="Table Text Bullet Indent"/>
    <w:basedOn w:val="TableBullet"/>
    <w:qFormat/>
    <w:rsid w:val="007520b0"/>
    <w:pPr>
      <w:numPr>
        <w:ilvl w:val="0"/>
        <w:numId w:val="30"/>
      </w:numPr>
      <w:spacing w:before="60" w:after="60"/>
    </w:pPr>
    <w:rPr/>
  </w:style>
  <w:style w:type="paragraph" w:styleId="TableTextIndent1ITALICS" w:customStyle="1">
    <w:name w:val="Table Text Indent1 ITALICS"/>
    <w:basedOn w:val="TableTextIndent1"/>
    <w:qFormat/>
    <w:rsid w:val="007520b0"/>
    <w:pPr/>
    <w:rPr>
      <w:i/>
    </w:rPr>
  </w:style>
  <w:style w:type="paragraph" w:styleId="TableTextIndentExampleITALICS" w:customStyle="1">
    <w:name w:val="Table Text Indent-Example ITALICS"/>
    <w:basedOn w:val="TableTextIndent1ITALICS"/>
    <w:qFormat/>
    <w:rsid w:val="007520b0"/>
    <w:pPr/>
    <w:rPr/>
  </w:style>
  <w:style w:type="paragraph" w:styleId="TableListNumbered" w:customStyle="1">
    <w:name w:val="Table List Numbered"/>
    <w:basedOn w:val="TableBullet"/>
    <w:qFormat/>
    <w:rsid w:val="007520b0"/>
    <w:pPr>
      <w:numPr>
        <w:ilvl w:val="0"/>
        <w:numId w:val="28"/>
      </w:numPr>
    </w:pPr>
    <w:rPr/>
  </w:style>
  <w:style w:type="paragraph" w:styleId="TableTextNOTE" w:customStyle="1">
    <w:name w:val="Table Text NOTE"/>
    <w:basedOn w:val="TableTextBOLD"/>
    <w:qFormat/>
    <w:rsid w:val="007520b0"/>
    <w:pPr>
      <w:jc w:val="center"/>
    </w:pPr>
    <w:rPr>
      <w:i/>
    </w:rPr>
  </w:style>
  <w:style w:type="paragraph" w:styleId="Whs9" w:customStyle="1">
    <w:name w:val="whs9"/>
    <w:basedOn w:val="Normal"/>
    <w:qFormat/>
    <w:rsid w:val="007520b0"/>
    <w:pPr>
      <w:spacing w:lineRule="auto" w:line="240" w:before="180" w:after="180"/>
      <w:ind w:left="18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Whs6" w:customStyle="1">
    <w:name w:val="whs6"/>
    <w:basedOn w:val="Normal"/>
    <w:qFormat/>
    <w:rsid w:val="007520b0"/>
    <w:pPr>
      <w:spacing w:lineRule="auto" w:line="240" w:before="180" w:after="180"/>
    </w:pPr>
    <w:rPr>
      <w:rFonts w:ascii="Verdana" w:hAnsi="Verdana"/>
      <w:b/>
      <w:bCs/>
      <w:color w:val="000000"/>
      <w:sz w:val="18"/>
      <w:szCs w:val="18"/>
      <w:lang w:bidi="ar-SA"/>
    </w:rPr>
  </w:style>
  <w:style w:type="paragraph" w:styleId="Whs7" w:customStyle="1">
    <w:name w:val="whs7"/>
    <w:basedOn w:val="Normal"/>
    <w:qFormat/>
    <w:rsid w:val="007520b0"/>
    <w:pPr>
      <w:spacing w:lineRule="auto" w:line="240" w:before="180" w:after="180"/>
      <w:ind w:left="18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Note2" w:customStyle="1">
    <w:name w:val="note"/>
    <w:basedOn w:val="Normal"/>
    <w:qFormat/>
    <w:rsid w:val="007520b0"/>
    <w:pPr>
      <w:spacing w:lineRule="auto" w:line="240" w:before="180" w:after="180"/>
      <w:ind w:left="1935" w:hanging="720"/>
    </w:pPr>
    <w:rPr>
      <w:rFonts w:ascii="Verdana" w:hAnsi="Verdana"/>
      <w:color w:val="000000"/>
      <w:szCs w:val="20"/>
      <w:lang w:bidi="ar-SA"/>
    </w:rPr>
  </w:style>
  <w:style w:type="paragraph" w:styleId="Bullet11" w:customStyle="1">
    <w:name w:val="bullet1"/>
    <w:basedOn w:val="Normal"/>
    <w:qFormat/>
    <w:rsid w:val="007520b0"/>
    <w:pPr>
      <w:spacing w:lineRule="auto" w:line="240" w:before="180" w:after="180"/>
    </w:pPr>
    <w:rPr>
      <w:rFonts w:ascii="Verdana" w:hAnsi="Verdana"/>
      <w:color w:val="000000"/>
      <w:sz w:val="18"/>
      <w:szCs w:val="18"/>
      <w:lang w:bidi="ar-SA"/>
    </w:rPr>
  </w:style>
  <w:style w:type="paragraph" w:styleId="NOTETableParagraph2" w:customStyle="1">
    <w:name w:val="NOTE - Table Paragraph2"/>
    <w:basedOn w:val="NOTETable"/>
    <w:qFormat/>
    <w:rsid w:val="007520b0"/>
    <w:pPr>
      <w:ind w:left="1224" w:hanging="0"/>
    </w:pPr>
    <w:rPr/>
  </w:style>
  <w:style w:type="paragraph" w:styleId="NotesLastPageHeader" w:customStyle="1">
    <w:name w:val="Notes-Last Page Header"/>
    <w:qFormat/>
    <w:rsid w:val="007520b0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Times New Roman"/>
      <w:b/>
      <w:smallCaps/>
      <w:color w:val="auto"/>
      <w:spacing w:val="5"/>
      <w:kern w:val="0"/>
      <w:sz w:val="28"/>
      <w:szCs w:val="28"/>
      <w:lang w:val="en-US" w:eastAsia="en-US" w:bidi="en-US"/>
    </w:rPr>
  </w:style>
  <w:style w:type="paragraph" w:styleId="Title1" w:customStyle="1">
    <w:name w:val="Title 1"/>
    <w:basedOn w:val="Title2"/>
    <w:qFormat/>
    <w:rsid w:val="0091580c"/>
    <w:pPr/>
    <w:rPr>
      <w:rFonts w:eastAsia="" w:eastAsiaTheme="minorEastAsia"/>
      <w:bCs/>
      <w:color w:val="E77C07"/>
      <w:sz w:val="56"/>
      <w:szCs w:val="72"/>
    </w:rPr>
  </w:style>
  <w:style w:type="paragraph" w:styleId="HeadingNOTES" w:customStyle="1">
    <w:name w:val="Heading NOTES"/>
    <w:basedOn w:val="Heading4"/>
    <w:qFormat/>
    <w:rsid w:val="007520b0"/>
    <w:pPr>
      <w:spacing w:before="240" w:after="240"/>
      <w:ind w:left="720" w:hanging="0"/>
      <w:jc w:val="center"/>
    </w:pPr>
    <w:rPr>
      <w:sz w:val="28"/>
    </w:rPr>
  </w:style>
  <w:style w:type="paragraph" w:styleId="BodyTextBOLD" w:customStyle="1">
    <w:name w:val="Body Text - BOLD"/>
    <w:basedOn w:val="TextBody"/>
    <w:qFormat/>
    <w:rsid w:val="007520b0"/>
    <w:pPr/>
    <w:rPr>
      <w:b/>
    </w:rPr>
  </w:style>
  <w:style w:type="paragraph" w:styleId="BodyText2BOLD" w:customStyle="1">
    <w:name w:val="Body Text 2 BOLD"/>
    <w:basedOn w:val="BodyText2"/>
    <w:qFormat/>
    <w:rsid w:val="007520b0"/>
    <w:pPr/>
    <w:rPr>
      <w:b/>
    </w:rPr>
  </w:style>
  <w:style w:type="paragraph" w:styleId="Example" w:customStyle="1">
    <w:name w:val="Example"/>
    <w:qFormat/>
    <w:rsid w:val="007520b0"/>
    <w:pPr>
      <w:widowControl/>
      <w:suppressAutoHyphens w:val="true"/>
      <w:bidi w:val="0"/>
      <w:spacing w:lineRule="auto" w:line="360" w:before="120" w:after="120"/>
      <w:ind w:left="2434" w:hanging="994"/>
      <w:jc w:val="left"/>
    </w:pPr>
    <w:rPr>
      <w:rFonts w:ascii="Arial" w:hAnsi="Arial" w:eastAsia="Times New Roman" w:cs="Times New Roman"/>
      <w:color w:val="auto"/>
      <w:kern w:val="0"/>
      <w:sz w:val="20"/>
      <w:szCs w:val="22"/>
      <w:lang w:val="en-US" w:eastAsia="en-US" w:bidi="en-US"/>
    </w:rPr>
  </w:style>
  <w:style w:type="paragraph" w:styleId="Heading5b" w:customStyle="1">
    <w:name w:val="Heading 5b"/>
    <w:basedOn w:val="Heading5"/>
    <w:qFormat/>
    <w:rsid w:val="007520b0"/>
    <w:pPr>
      <w:ind w:left="720" w:hanging="0"/>
    </w:pPr>
    <w:rPr>
      <w:i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locked/>
    <w:rsid w:val="007520b0"/>
    <w:pPr>
      <w:spacing w:lineRule="auto" w:line="240"/>
    </w:pPr>
    <w:rPr/>
  </w:style>
  <w:style w:type="paragraph" w:styleId="TableBulletIndent2" w:customStyle="1">
    <w:name w:val="Table Bullet Indent2"/>
    <w:basedOn w:val="TableBulletIndent"/>
    <w:qFormat/>
    <w:rsid w:val="007520b0"/>
    <w:pPr>
      <w:numPr>
        <w:ilvl w:val="0"/>
        <w:numId w:val="27"/>
      </w:numPr>
    </w:pPr>
    <w:rPr/>
  </w:style>
  <w:style w:type="paragraph" w:styleId="TableTextCENTERED2" w:customStyle="1">
    <w:name w:val="Table Text CENTERED"/>
    <w:basedOn w:val="TableText"/>
    <w:qFormat/>
    <w:rsid w:val="007520b0"/>
    <w:pPr>
      <w:jc w:val="center"/>
    </w:pPr>
    <w:rPr/>
  </w:style>
  <w:style w:type="paragraph" w:styleId="BodyText2Example" w:customStyle="1">
    <w:name w:val="Body Text 2 - Example"/>
    <w:basedOn w:val="BodyText2"/>
    <w:qFormat/>
    <w:rsid w:val="007520b0"/>
    <w:pPr/>
    <w:rPr>
      <w:u w:val="single"/>
    </w:rPr>
  </w:style>
  <w:style w:type="paragraph" w:styleId="TableTextBOLD1" w:customStyle="1">
    <w:name w:val="Table Text - BOLD"/>
    <w:basedOn w:val="TableText"/>
    <w:qFormat/>
    <w:rsid w:val="007520b0"/>
    <w:pPr/>
    <w:rPr>
      <w:b/>
      <w:bCs/>
    </w:rPr>
  </w:style>
  <w:style w:type="paragraph" w:styleId="TableTextEMPHASIS" w:customStyle="1">
    <w:name w:val="Table Text - EMPHASIS"/>
    <w:basedOn w:val="TableTextBOLD1"/>
    <w:qFormat/>
    <w:rsid w:val="007520b0"/>
    <w:pPr/>
    <w:rPr>
      <w:sz w:val="20"/>
      <w:u w:val="single"/>
    </w:rPr>
  </w:style>
  <w:style w:type="paragraph" w:styleId="TableText8pt" w:customStyle="1">
    <w:name w:val="Table Text 8pt"/>
    <w:basedOn w:val="Normal"/>
    <w:qFormat/>
    <w:rsid w:val="007520b0"/>
    <w:pPr>
      <w:spacing w:lineRule="auto" w:line="240"/>
    </w:pPr>
    <w:rPr>
      <w:rFonts w:ascii="Times New Roman" w:hAnsi="Times New Roman" w:cs="Arial"/>
      <w:sz w:val="16"/>
      <w:szCs w:val="24"/>
      <w:lang w:bidi="ar-SA"/>
    </w:rPr>
  </w:style>
  <w:style w:type="paragraph" w:styleId="TableTextBulletNoIndent" w:customStyle="1">
    <w:name w:val="Table Text Bullet - No Indent"/>
    <w:basedOn w:val="TableText"/>
    <w:qFormat/>
    <w:rsid w:val="00dc37d0"/>
    <w:pPr>
      <w:numPr>
        <w:ilvl w:val="0"/>
        <w:numId w:val="29"/>
      </w:numPr>
    </w:pPr>
    <w:rPr/>
  </w:style>
  <w:style w:type="paragraph" w:styleId="Bullet3Indent" w:customStyle="1">
    <w:name w:val="Bullet 3 Indent"/>
    <w:basedOn w:val="BulletIndent"/>
    <w:qFormat/>
    <w:rsid w:val="007520b0"/>
    <w:pPr>
      <w:numPr>
        <w:ilvl w:val="0"/>
        <w:numId w:val="6"/>
      </w:numPr>
    </w:pPr>
    <w:rPr/>
  </w:style>
  <w:style w:type="paragraph" w:styleId="TableBulletnoindent2" w:customStyle="1">
    <w:name w:val="Table Bullet no indent2"/>
    <w:basedOn w:val="TableBulletIndent"/>
    <w:qFormat/>
    <w:rsid w:val="008429b2"/>
    <w:pPr>
      <w:ind w:left="720" w:hanging="360"/>
    </w:pPr>
    <w:rPr/>
  </w:style>
  <w:style w:type="paragraph" w:styleId="TableTextCENTERED3" w:customStyle="1">
    <w:name w:val="Table Text - CENTERED"/>
    <w:basedOn w:val="TableText"/>
    <w:qFormat/>
    <w:rsid w:val="00b34829"/>
    <w:pPr>
      <w:jc w:val="center"/>
    </w:pPr>
    <w:rPr/>
  </w:style>
  <w:style w:type="paragraph" w:styleId="BodyText2BOLDITAL" w:customStyle="1">
    <w:name w:val="Body Text 2 - BOLD ITAL"/>
    <w:basedOn w:val="Heading6"/>
    <w:qFormat/>
    <w:rsid w:val="00b34829"/>
    <w:pPr>
      <w:spacing w:before="240" w:after="240"/>
      <w:ind w:left="720" w:hanging="0"/>
    </w:pPr>
    <w:rPr>
      <w:sz w:val="24"/>
    </w:rPr>
  </w:style>
  <w:style w:type="paragraph" w:styleId="Examplecode" w:customStyle="1">
    <w:name w:val="examplecode"/>
    <w:basedOn w:val="Normal"/>
    <w:qFormat/>
    <w:rsid w:val="00b34829"/>
    <w:pPr>
      <w:pBdr>
        <w:top w:val="single" w:sz="6" w:space="4" w:color="808080"/>
        <w:left w:val="single" w:sz="6" w:space="4" w:color="808080"/>
        <w:bottom w:val="single" w:sz="6" w:space="4" w:color="808080"/>
        <w:right w:val="single" w:sz="6" w:space="4" w:color="808080"/>
      </w:pBdr>
      <w:shd w:val="clear" w:color="auto" w:fill="EFEFEF"/>
      <w:spacing w:lineRule="atLeast" w:line="285" w:beforeAutospacing="1" w:afterAutospacing="1"/>
    </w:pPr>
    <w:rPr>
      <w:rFonts w:ascii="Courier New" w:hAnsi="Courier New" w:cs="Courier New"/>
      <w:szCs w:val="20"/>
      <w:lang w:bidi="ar-SA"/>
    </w:rPr>
  </w:style>
  <w:style w:type="paragraph" w:styleId="HeadingStepExamples" w:customStyle="1">
    <w:name w:val="Heading Step Examples"/>
    <w:qFormat/>
    <w:rsid w:val="00b34829"/>
    <w:pPr>
      <w:widowControl/>
      <w:suppressAutoHyphens w:val="true"/>
      <w:bidi w:val="0"/>
      <w:spacing w:before="240" w:after="240"/>
      <w:ind w:left="1440" w:hanging="0"/>
      <w:jc w:val="left"/>
    </w:pPr>
    <w:rPr>
      <w:rFonts w:ascii="Arial" w:hAnsi="Arial" w:eastAsia="Times New Roman" w:cs="Times New Roman"/>
      <w:b/>
      <w:bCs/>
      <w:i/>
      <w:iCs/>
      <w:color w:val="auto"/>
      <w:kern w:val="0"/>
      <w:sz w:val="20"/>
      <w:szCs w:val="22"/>
      <w:u w:val="single"/>
      <w:lang w:val="en-US" w:eastAsia="en-US" w:bidi="en-US"/>
    </w:rPr>
  </w:style>
  <w:style w:type="paragraph" w:styleId="RevisionNote" w:customStyle="1">
    <w:name w:val="Revision Note"/>
    <w:basedOn w:val="TextBody"/>
    <w:qFormat/>
    <w:rsid w:val="00b34829"/>
    <w:pPr>
      <w:spacing w:lineRule="auto" w:line="360" w:before="120" w:after="120"/>
    </w:pPr>
    <w:rPr>
      <w:i/>
      <w:color w:val="FF0000"/>
    </w:rPr>
  </w:style>
  <w:style w:type="paragraph" w:styleId="NOTETableParagraph21" w:customStyle="1">
    <w:name w:val="NOTE Table-Paragraph2"/>
    <w:basedOn w:val="NOTETable"/>
    <w:qFormat/>
    <w:rsid w:val="00b34829"/>
    <w:pPr>
      <w:ind w:left="648" w:hanging="0"/>
    </w:pPr>
    <w:rPr>
      <w:sz w:val="20"/>
    </w:rPr>
  </w:style>
  <w:style w:type="paragraph" w:styleId="Whs17" w:customStyle="1">
    <w:name w:val="whs17"/>
    <w:basedOn w:val="Normal"/>
    <w:qFormat/>
    <w:rsid w:val="00b34829"/>
    <w:pPr>
      <w:spacing w:lineRule="auto" w:line="240" w:before="180" w:after="180"/>
    </w:pPr>
    <w:rPr>
      <w:rFonts w:ascii="Verdana" w:hAnsi="Verdana"/>
      <w:color w:val="000000"/>
      <w:sz w:val="18"/>
      <w:szCs w:val="18"/>
      <w:lang w:bidi="ar-SA"/>
    </w:rPr>
  </w:style>
  <w:style w:type="paragraph" w:styleId="Whs19" w:customStyle="1">
    <w:name w:val="whs19"/>
    <w:basedOn w:val="Normal"/>
    <w:qFormat/>
    <w:rsid w:val="00b34829"/>
    <w:pPr>
      <w:spacing w:lineRule="auto" w:line="240" w:before="180" w:after="180"/>
      <w:ind w:left="1200" w:hanging="0"/>
    </w:pPr>
    <w:rPr>
      <w:rFonts w:ascii="Verdana" w:hAnsi="Verdana"/>
      <w:color w:val="000000"/>
      <w:sz w:val="18"/>
      <w:szCs w:val="18"/>
      <w:lang w:bidi="ar-SA"/>
    </w:rPr>
  </w:style>
  <w:style w:type="paragraph" w:styleId="Bullet4Indent" w:customStyle="1">
    <w:name w:val="Bullet 4 Indent"/>
    <w:basedOn w:val="Bullet3Indent"/>
    <w:qFormat/>
    <w:rsid w:val="00b34829"/>
    <w:pPr>
      <w:numPr>
        <w:ilvl w:val="0"/>
        <w:numId w:val="0"/>
      </w:numPr>
      <w:spacing w:before="0" w:after="120"/>
      <w:ind w:left="2880" w:hanging="360"/>
    </w:pPr>
    <w:rPr>
      <w:rFonts w:cs="Arial"/>
      <w:lang w:bidi="ar-SA"/>
    </w:rPr>
  </w:style>
  <w:style w:type="paragraph" w:styleId="BodyText4" w:customStyle="1">
    <w:name w:val="Body Text 4"/>
    <w:basedOn w:val="BodyText3"/>
    <w:qFormat/>
    <w:rsid w:val="00b34829"/>
    <w:pPr>
      <w:ind w:left="2160" w:hanging="0"/>
    </w:pPr>
    <w:rPr>
      <w:sz w:val="20"/>
    </w:rPr>
  </w:style>
  <w:style w:type="paragraph" w:styleId="Bullet12" w:customStyle="1">
    <w:name w:val="Bullet1"/>
    <w:basedOn w:val="Normal"/>
    <w:next w:val="Bullet"/>
    <w:qFormat/>
    <w:rsid w:val="00b34829"/>
    <w:pPr>
      <w:spacing w:lineRule="auto" w:line="240" w:before="240" w:after="240"/>
    </w:pPr>
    <w:rPr/>
  </w:style>
  <w:style w:type="paragraph" w:styleId="CONTACTSTableBodyText" w:customStyle="1">
    <w:name w:val="CONTACTS Table Body Text"/>
    <w:basedOn w:val="TextBody"/>
    <w:qFormat/>
    <w:rsid w:val="00975bb3"/>
    <w:pPr>
      <w:spacing w:before="120" w:after="120"/>
    </w:pPr>
    <w:rPr>
      <w:sz w:val="20"/>
    </w:rPr>
  </w:style>
  <w:style w:type="paragraph" w:styleId="Heading1WebAPI" w:customStyle="1">
    <w:name w:val="Heading 1 - Web API"/>
    <w:basedOn w:val="Heading1"/>
    <w:qFormat/>
    <w:rsid w:val="00d01584"/>
    <w:pPr>
      <w:pageBreakBefore w:val="false"/>
    </w:pPr>
    <w:rPr/>
  </w:style>
  <w:style w:type="paragraph" w:styleId="Heading1ExportsDD" w:customStyle="1">
    <w:name w:val="Heading 1 - Exports &amp; DD"/>
    <w:basedOn w:val="Heading1"/>
    <w:qFormat/>
    <w:rsid w:val="00d01584"/>
    <w:pPr/>
    <w:rPr>
      <w:color w:val="3679E0"/>
    </w:rPr>
  </w:style>
  <w:style w:type="paragraph" w:styleId="Heading1API" w:customStyle="1">
    <w:name w:val="Heading 1 - API"/>
    <w:basedOn w:val="Heading1"/>
    <w:qFormat/>
    <w:rsid w:val="00d01584"/>
    <w:pPr/>
    <w:rPr>
      <w:color w:val="00739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7520b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MediumList2-Accent1">
    <w:name w:val="Medium List 2 Accent 1"/>
    <w:basedOn w:val="TableNormal"/>
    <w:uiPriority w:val="99"/>
    <w:rsid w:val="007520b0"/>
    <w:rPr>
      <w:color w:val="00000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1">
    <w:name w:val="Light Shading1"/>
    <w:uiPriority w:val="99"/>
    <w:rsid w:val="007520b0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7520b0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99"/>
    <w:rsid w:val="007520b0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LightShading-Accent12">
    <w:name w:val="Light Shading - Accent 12"/>
    <w:basedOn w:val="TableNormal"/>
    <w:uiPriority w:val="60"/>
    <w:rsid w:val="007520b0"/>
    <w:rPr>
      <w:color w:val="005571" w:themeColor="accent1" w:themeShade="bf"/>
    </w:rPr>
    <w:tblPr>
      <w:tblStyleRowBandSize w:val="1"/>
      <w:tblStyleColBandSize w:val="1"/>
      <w:tblBorders>
        <w:top w:val="single" w:color="007398" w:themeColor="accent1" w:sz="8" w:space="0"/>
        <w:bottom w:val="single" w:color="00739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398" w:themeColor="accent1" w:sz="8" w:space="0"/>
          <w:left w:val="nil"/>
          <w:bottom w:val="single" w:color="007398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398" w:themeColor="accent1" w:sz="8" w:space="0"/>
          <w:left w:val="nil"/>
          <w:bottom w:val="single" w:color="007398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E9FF" w:themeFill="accent1" w:themeFillTint="3f"/>
      </w:tcPr>
    </w:tblStylePr>
  </w:style>
  <w:style w:type="table" w:styleId="LightGrid-Accent6">
    <w:name w:val="Light Grid Accent 6"/>
    <w:basedOn w:val="TableNormal"/>
    <w:uiPriority w:val="62"/>
    <w:rsid w:val="007520b0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GridTable4-Accent3">
    <w:name w:val="Grid Table 4 Accent 3"/>
    <w:basedOn w:val="TableNormal"/>
    <w:uiPriority w:val="49"/>
    <w:rsid w:val="00f418cd"/>
    <w:tblPr>
      <w:tblStyleRowBandSize w:val="1"/>
      <w:tblStyleColBandSize w:val="1"/>
      <w:tblBorders>
        <w:insideH w:val="single" w:color="000000" w:themeColor="text1" w:sz="4" w:space="0"/>
      </w:tblBorders>
    </w:tblPr>
    <w:tblStylePr w:type="firstRow">
      <w:rPr>
        <w:b/>
        <w:bCs/>
        <w:color w:val="000000" w:themeColor="text1"/>
      </w:rPr>
      <w:tblPr/>
      <w:tcPr>
        <w:tcBorders>
          <w:top w:val="single" w:color="ACD2FF" w:themeColor="accent3" w:sz="4" w:space="0"/>
          <w:left w:val="single" w:color="ACD2FF" w:themeColor="accent3" w:sz="4" w:space="0"/>
          <w:bottom w:val="single" w:color="ACD2FF" w:themeColor="accent3" w:sz="4" w:space="0"/>
          <w:right w:val="single" w:color="ACD2FF" w:themeColor="accent3" w:sz="4" w:space="0"/>
          <w:insideH w:val="nil"/>
          <w:insideV w:val="nil"/>
        </w:tcBorders>
        <w:shd w:val="clear" w:color="auto" w:fill="ACD2FF" w:themeFill="accent3"/>
      </w:tcPr>
    </w:tblStylePr>
    <w:tblStylePr w:type="lastRow">
      <w:rPr>
        <w:b/>
        <w:bCs/>
      </w:rPr>
      <w:tblPr/>
      <w:tcPr>
        <w:tcBorders>
          <w:top w:val="double" w:color="ACD2FF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F5FF" w:themeFill="accent3" w:themeFillTint="33"/>
      </w:tcPr>
    </w:tblStylePr>
    <w:tblStylePr w:type="band1Horz">
      <w:tblPr/>
      <w:tcPr>
        <w:shd w:val="clear" w:color="auto" w:fill="EEF5FF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GSDD Tes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7398"/>
      </a:accent1>
      <a:accent2>
        <a:srgbClr val="FFEC84"/>
      </a:accent2>
      <a:accent3>
        <a:srgbClr val="ACD2FF"/>
      </a:accent3>
      <a:accent4>
        <a:srgbClr val="53565A"/>
      </a:accent4>
      <a:accent5>
        <a:srgbClr val="3679E0"/>
      </a:accent5>
      <a:accent6>
        <a:srgbClr val="F79646"/>
      </a:accent6>
      <a:hlink>
        <a:srgbClr val="0000FF"/>
      </a:hlink>
      <a:folHlink>
        <a:srgbClr val="59595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86C8D-FAE2-4EE6-8F00-5EA2D8CAB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GSDD_2019.dotx</Template>
  <TotalTime>0</TotalTime>
  <Application>LibreOfficeDev/7.5.0.0.alpha0$Linux_X86_64 LibreOffice_project/18d530c399e8f3000e8ed92423219e816e4bb478</Application>
  <AppVersion>15.0000</AppVersion>
  <Pages>5</Pages>
  <Words>170</Words>
  <Characters>762</Characters>
  <CharactersWithSpaces>846</CharactersWithSpaces>
  <Paragraphs>134</Paragraphs>
  <Company>Reed Elsevier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2019-01-23T12:57:00Z</dcterms:created>
  <dc:creator>---</dc:creator>
  <dc:description/>
  <dc:language>en-US</dc:language>
  <cp:lastModifiedBy/>
  <cp:lastPrinted>2011-05-26T15:01:00Z</cp:lastPrinted>
  <dcterms:modified xsi:type="dcterms:W3CDTF">2022-08-18T10:33:15Z</dcterms:modified>
  <cp:revision>4</cp:revision>
  <dc:subject/>
  <dc:title>Clinical Decision Support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