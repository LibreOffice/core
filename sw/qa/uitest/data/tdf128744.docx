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834" w:rsidRPr="006C1D7F" w:rsidRDefault="006C1D7F">
      <w:pPr>
        <w:rPr>
          <w:lang w:val="bs-Latn-BA"/>
        </w:rPr>
      </w:pPr>
      <w:proofErr w:type="spellStart"/>
      <w:r>
        <w:rPr>
          <w:lang w:val="bs-Latn-BA"/>
        </w:rPr>
        <w:t>Lorem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ipsum</w:t>
      </w:r>
      <w:proofErr w:type="spellEnd"/>
      <w:ins w:id="0" w:author="Timur Gadzo" w:date="2019-01-07T12:31:00Z">
        <w:r>
          <w:rPr>
            <w:lang w:val="bs-Latn-BA"/>
          </w:rPr>
          <w:t xml:space="preserve"> tracked</w:t>
        </w:r>
      </w:ins>
      <w:bookmarkStart w:id="1" w:name="_GoBack"/>
      <w:bookmarkEnd w:id="1"/>
    </w:p>
    <w:sectPr w:rsidR="00381834" w:rsidRPr="006C1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mur Gadzo">
    <w15:presenceInfo w15:providerId="AD" w15:userId="S-1-5-21-1861230261-3479232690-2233048477-27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2zMG17wzxwMCQqDSHKlho4K+EqYePVTjdvH8vdntGmgME+EQ+pwjTK5HG448RmQYUO/2wQV8HZriqXZh5XhVUw==" w:salt="+9O4s2Xmra+HdjvcXBAGQA==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7F"/>
    <w:rsid w:val="00235E5A"/>
    <w:rsid w:val="00381834"/>
    <w:rsid w:val="006C1D7F"/>
    <w:rsid w:val="00D241EF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1564"/>
  <w15:chartTrackingRefBased/>
  <w15:docId w15:val="{FEF87953-CEAD-413C-8A1D-C373913F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3241.xml>======= ./3241.xml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======= ./word/people.xml =======
<?xml version="1.0" encoding="UTF-8" standalone="yes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mur Gadzo">
    <w15:presenceInfo w15:providerId="AD" w15:userId="S-1-5-21-1861230261-3479232690-2233048477-2728"/>
  </w15:person>
</w15:people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DZX1engB4faARzjJK0KmFtviH5vdOBjIbikaMwGdB2PwN9p6syzyefw09a4iXju+whP0/LvGWZXopNCFBCrzjQ==" w:salt="PnLTQNCNM3xhiRO1kFO7NQ==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7F"/>
    <w:rsid w:val="00235E5A"/>
    <w:rsid w:val="00381834"/>
    <w:rsid w:val="006C1D7F"/>
    <w:rsid w:val="00D241EF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1564"/>
  <w15:chartTrackingRefBased/>
  <w15:docId w15:val="{FEF87953-CEAD-413C-8A1D-C373913F0235}"/>
</w:settings>
======= ./word/document.xml =======
<?xml version="1.0" encoding="UTF-8" standalone="yes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834" w:rsidRPr="006C1D7F" w:rsidRDefault="006C1D7F">
      <w:pPr>
        <w:rPr>
          <w:lang w:val="bs-Latn-BA"/>
        </w:rPr>
      </w:pPr>
      <w:proofErr w:type="spellStart"/>
      <w:r>
        <w:rPr>
          <w:lang w:val="bs-Latn-BA"/>
        </w:rPr>
        <w:t>Lorem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ipsum</w:t>
      </w:r>
      <w:proofErr w:type="spellEnd"/>
      <w:ins w:id="0" w:author="Timur Gadzo" w:date="2019-01-07T12:31:00Z">
        <w:r>
          <w:rPr>
            <w:lang w:val="bs-Latn-BA"/>
          </w:rPr>
          <w:t xml:space="preserve"> tracked</w:t>
        </w:r>
      </w:ins>
      <w:bookmarkStart w:id="1" w:name="_GoBack"/>
      <w:bookmarkEnd w:id="1"/>
    </w:p>
    <w:sectPr w:rsidR="00381834" w:rsidRPr="006C1D7F">
      <w:pgSz w:w="12240" w:h="15840"/>
      <w:pgMar w:top="1440" w:right="1440" w:bottom="1440" w:left="1440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Gadzo</dc:creator>
  <cp:keywords/>
  <dc:description/>
  <cp:lastModifiedBy>Timur Gadzo</cp:lastModifiedBy>
  <cp:revision>1</cp:revision>
  <dcterms:created xsi:type="dcterms:W3CDTF">2019-01-07T11:29:00Z</dcterms:created>
  <dcterms:modified xsi:type="dcterms:W3CDTF">2019-01-07T11:31:00Z</dcterms:modified>
</cp:coreProperties>
======= ./[Content_Types].xml =======
<?xml version="1.0" encoding="UTF-8" standalone="yes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./_rels/.rels =======
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openxmlformats.org/package/2006/relationships/metadata/thumbnail" Target="docProps/thumbnail.emf"/>
  <Relationship Id="rId1" Type="http://schemas.openxmlformats.org/officeDocument/2006/relationships/officeDocument" Target="word/document.xml"/>
  <Relationship Id="rId4" Type="http://schemas.openxmlformats.org/officeDocument/2006/relationships/extended-properties" Target="docProps/app.xml"/>
</Relationships>
======= ./word/_rels/document.xml.rels =======
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microsoft.com/office/2011/relationships/people" Target="people.xml"/>
  <Relationship Id="rId4" Type="http://schemas.openxmlformats.org/officeDocument/2006/relationships/fontTable" Target="fontTable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Gadzo</dc:creator>
  <cp:keywords/>
  <dc:description/>
  <cp:lastModifiedBy>Timur Gadzo</cp:lastModifiedBy>
  <cp:revision>1</cp:revision>
  <dcterms:created xsi:type="dcterms:W3CDTF">2019-01-07T11:29:00Z</dcterms:created>
  <dcterms:modified xsi:type="dcterms:W3CDTF">2019-01-07T11:31:00Z</dcterms:modified>
</cp:coreProperties>
</file>