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Isochronal surfaces in polar ice sheet </w:t>
      </w:r>
      <w:del w:id="0" w:author="Microsoft Office User" w:date="2017-03-24T09:07:00Z">
        <w:r>
          <w:rPr/>
          <w:delText>can be</w:delText>
        </w:r>
      </w:del>
      <w:ins w:id="1" w:author="Microsoft Office User" w:date="2017-03-24T09:07:00Z">
        <w:r>
          <w:rPr/>
          <w:t>are</w:t>
        </w:r>
      </w:ins>
      <w:ins w:id="2" w:author="Microsoft Office User" w:date="2017-03-24T09:12:00Z">
        <w:r>
          <w:rPr/>
          <w:t xml:space="preserve"> r</w:t>
        </w:r>
      </w:ins>
      <w:ins w:id="3" w:author="Microsoft Office User" w:date="2017-03-24T09:07:00Z">
        <w:r>
          <w:rPr/>
          <w:t>outinely</w:t>
        </w:r>
      </w:ins>
      <w:r>
        <w:rPr/>
        <w:t xml:space="preserve"> </w:t>
      </w:r>
      <w:ins w:id="4" w:author="Microsoft Office User" w:date="2017-03-24T09:06:00Z">
        <w:r>
          <w:rPr/>
          <w:t xml:space="preserve">detected </w:t>
        </w:r>
      </w:ins>
      <w:del w:id="5" w:author="Microsoft Office User" w:date="2017-03-24T09:06:00Z">
        <w:r>
          <w:rPr/>
          <w:delText xml:space="preserve">reconstructed </w:delText>
        </w:r>
      </w:del>
      <w:del w:id="6" w:author="Microsoft Office User" w:date="2017-03-24T09:07:00Z">
        <w:r>
          <w:rPr/>
          <w:delText>by</w:delText>
        </w:r>
      </w:del>
      <w:ins w:id="7" w:author="Microsoft Office User" w:date="2017-03-24T09:07:00Z">
        <w:r>
          <w:rPr/>
          <w:t>with</w:t>
        </w:r>
      </w:ins>
      <w:r>
        <w:rPr/>
        <w:t xml:space="preserve"> airborne </w:t>
      </w:r>
      <w:del w:id="8" w:author="Microsoft Office User" w:date="2017-03-24T09:07:00Z">
        <w:r>
          <w:rPr/>
          <w:delText xml:space="preserve">low-frequency </w:delText>
        </w:r>
      </w:del>
      <w:r>
        <w:rPr/>
        <w:t>radar</w:t>
      </w:r>
      <w:del w:id="9" w:author="Microsoft Office User" w:date="2017-03-24T09:12:00Z">
        <w:r>
          <w:rPr/>
          <w:delText xml:space="preserve"> </w:delText>
        </w:r>
      </w:del>
      <w:ins w:id="10" w:author="Microsoft Office User" w:date="2017-03-24T09:12:00Z">
        <w:r>
          <w:rPr/>
          <w:t xml:space="preserve"> surveys which by now have covered many areas of </w:t>
        </w:r>
      </w:ins>
      <w:ins w:id="11" w:author="Microsoft Office User" w:date="2017-03-24T09:15:00Z">
        <w:r>
          <w:rPr/>
          <w:t>both polar ice sheets</w:t>
        </w:r>
      </w:ins>
      <w:del w:id="12" w:author="Microsoft Office User" w:date="2017-03-24T09:12:00Z">
        <w:r>
          <w:rPr/>
          <w:delText>surveys</w:delText>
        </w:r>
      </w:del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ejaVu Sans" w:cs="FreeSans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ariable" w:customStyle="1">
    <w:name w:val="Variable"/>
    <w:qFormat/>
    <w:rPr>
      <w:i/>
      <w:iCs/>
    </w:rPr>
  </w:style>
  <w:style w:type="character" w:styleId="ListLabel37" w:customStyle="1">
    <w:name w:val="ListLabel 37"/>
    <w:qFormat/>
    <w:rPr>
      <w:rFonts w:ascii="Liberation Sans" w:hAnsi="Liberation Sans"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ascii="Liberation Sans" w:hAnsi="Liberation Sans"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Strong">
    <w:name w:val="Strong"/>
    <w:qFormat/>
    <w:rPr>
      <w:rFonts w:ascii="Arial" w:hAnsi="Arial"/>
      <w:b/>
      <w:bCs/>
      <w:sz w:val="22"/>
    </w:rPr>
  </w:style>
  <w:style w:type="character" w:styleId="ListLabel55" w:customStyle="1">
    <w:name w:val="ListLabel 55"/>
    <w:qFormat/>
    <w:rPr>
      <w:rFonts w:ascii="Liberation Sans" w:hAnsi="Liberation Sans"/>
      <w:sz w:val="24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rFonts w:cs="Mangal"/>
      <w:szCs w:val="21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0713b"/>
    <w:rPr>
      <w:rFonts w:ascii="Times New Roman" w:hAnsi="Times New Roman" w:cs="Mangal"/>
      <w:sz w:val="18"/>
      <w:szCs w:val="16"/>
      <w:lang w:val="en-GB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38455e"/>
    <w:rPr>
      <w:rFonts w:cs="Mangal"/>
      <w:b/>
      <w:bCs/>
      <w:sz w:val="20"/>
      <w:szCs w:val="18"/>
      <w:lang w:val="en-GB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Figure" w:customStyle="1">
    <w:name w:val="Figure"/>
    <w:basedOn w:val="Caption1"/>
    <w:qFormat/>
    <w:pPr/>
    <w:rPr/>
  </w:style>
  <w:style w:type="paragraph" w:styleId="Bibliography1" w:customStyle="1">
    <w:name w:val="Bibliography 1"/>
    <w:basedOn w:val="Index"/>
    <w:qFormat/>
    <w:pPr>
      <w:spacing w:lineRule="atLeast" w:line="240" w:before="0" w:after="24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HellesRasterAkzent31" w:customStyle="1">
    <w:name w:val="Helles Raster - Akzent 31"/>
    <w:basedOn w:val="Normal"/>
    <w:qFormat/>
    <w:pPr>
      <w:widowControl/>
      <w:spacing w:before="0" w:after="0"/>
      <w:ind w:left="720" w:hanging="0"/>
      <w:contextualSpacing/>
    </w:pPr>
    <w:rPr>
      <w:rFonts w:ascii="Arial" w:hAnsi="Arial" w:eastAsia="Times New Roman" w:cs="Times New Roman"/>
      <w:sz w:val="22"/>
      <w:lang w:val="de-DE" w:eastAsia="de-DE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rFonts w:cs="Mangal"/>
      <w:szCs w:val="21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0713b"/>
    <w:pPr/>
    <w:rPr>
      <w:rFonts w:ascii="Times New Roman" w:hAnsi="Times New Roman" w:cs="Mangal"/>
      <w:sz w:val="18"/>
      <w:szCs w:val="16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38455e"/>
    <w:pPr/>
    <w:rPr>
      <w:b/>
      <w:bCs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LibreOfficeDev/6.1.0.0.alpha0$Linux_X86_64 LibreOffice_project/1fbe46cf08f525e78016feef83f4c38b79b337ba</Application>
  <Pages>1</Pages>
  <Words>25</Words>
  <Characters>128</Characters>
  <CharactersWithSpaces>152</CharactersWithSpaces>
  <Paragraphs>1</Paragraphs>
  <Company>LGGE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2017-03-24T12:04:00Z</dcterms:created>
  <dc:creator>PARRENIN Frederic</dc:creator>
  <dc:description/>
  <dc:language>fr-FR</dc:language>
  <cp:lastModifiedBy>Name Surname</cp:lastModifiedBy>
  <dcterms:modified xsi:type="dcterms:W3CDTF">2018-03-29T16:23:50Z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LGGE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ZOTERO_PREF_1">
    <vt:lpwstr>&lt;data data-version="3" zotero-version="4.0.29.10"&gt;&lt;session id="nF0LCbBM"/&gt;&lt;style id="http://www.zotero.org/styles/climate-of-the-past" hasBibliography="1" bibliographyStyleHasBeenSet="1"/&gt;&lt;prefs&gt;&lt;pref name="fieldType" value="ReferenceMark"/&gt;&lt;pref name="st</vt:lpwstr>
  </property>
  <property fmtid="{D5CDD505-2E9C-101B-9397-08002B2CF9AE}" pid="10" name="ZOTERO_PREF_2">
    <vt:lpwstr>oreReferences" value="true"/&gt;&lt;pref name="automaticJournalAbbreviations" value="true"/&gt;&lt;pref name="noteType" value=""/&gt;&lt;/prefs&gt;&lt;/data&gt;</vt:lpwstr>
  </property>
</Properties>
</file>