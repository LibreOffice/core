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A0" w:rsidRDefault="00826FA0" w:rsidP="00826FA0">
      <w:pPr>
        <w:pStyle w:val="Listaszerbekezds"/>
        <w:numPr>
          <w:ilvl w:val="0"/>
          <w:numId w:val="1"/>
        </w:numPr>
      </w:pPr>
      <w:r>
        <w:t xml:space="preserve">Lorem ipsum dolor sit amet, consectetur adipiscing elit. Vestibulum consequat mi quis pretium semper. Proin luctus orci ac neque venenatis, quis commodo dolor posuere. Curabitur dignissim sapien quis cursus egestas. Donec blandit auctor arcu, nec </w:t>
      </w:r>
      <w:r>
        <w:t>pellentesque eros molestie eget. In consectetur aliquam hendrerit. Sed cursus mauris vitae ligula pellentesque, non pellentesque urna aliquet. Fusce placerat mauris enim, nec rutrum purus semper vel. Praesent tincidunt neque eu pellentesque pharetra. Fusce</w:t>
      </w:r>
      <w:r>
        <w:t xml:space="preserve"> pellentesque est orci.</w:t>
      </w:r>
    </w:p>
    <w:p w:rsidR="00B83404" w:rsidRDefault="00826FA0" w:rsidP="00826FA0">
      <w:pPr>
        <w:pStyle w:val="Listaszerbekezds"/>
        <w:numPr>
          <w:ilvl w:val="0"/>
          <w:numId w:val="1"/>
        </w:numPr>
        <w:rPr>
          <w:del w:id="0" w:author="Torma László" w:date="2018-07-03T09:38:00Z"/>
        </w:rPr>
      </w:pPr>
      <w:del w:id="1" w:author="Torma László" w:date="2018-07-03T09:38:00Z">
        <w:r>
          <w:delText>Integer sodales tincidunt tristique. Sed a metus posuere, adipiscing nunc et, viverra odio. Donec auctor molestie sem, sit amet tristique lectus hendrerit sed. Cras sodales nisl sed orci mattis iaculis. Nunc eget dolor accumsan, pha</w:delText>
        </w:r>
        <w:r>
          <w:delText>retra risus a, vestibulum mauris. Nunc vulputate lobortis mollis. Vivamus nec tellus faucibus, tempor magna nec, facilisis felis. Donec commodo enim a vehicula pellentesque. Nullam vehicula vestibulum est vel ultricies.</w:delText>
        </w:r>
      </w:del>
    </w:p>
    <w:p w:rsidR="00B83404" w:rsidRDefault="00B83404">
      <w:pPr>
        <w:pStyle w:val="Listaszerbekezds"/>
      </w:pPr>
    </w:p>
    <w:p w:rsidR="00B83404" w:rsidRDefault="00826FA0">
      <w:pPr>
        <w:pStyle w:val="Listaszerbekezds"/>
        <w:numPr>
          <w:ilvl w:val="0"/>
          <w:numId w:val="1"/>
        </w:numPr>
      </w:pPr>
      <w:ins w:id="2" w:author="Torma László" w:date="2018-07-03T09:38:00Z">
        <w:r>
          <w:t>I</w:t>
        </w:r>
        <w:r>
          <w:t>nteger sodales tincidunt tristique</w:t>
        </w:r>
        <w:r>
          <w:t>. Sed a metus posuere, adipiscing nunc et, viverra odio. Donec auctor molestie sem, sit amet tristique lectus hendrerit sed. Cras sodales nisl sed orci mattis iaculis. Nunc eget dolor accumsan, pharetra risus a, vestibulum mauris. Nunc vulputate lobortis m</w:t>
        </w:r>
        <w:r>
          <w:t>ollis. Vivamus nec tellus faucibus, tempor magna nec, facilisis felis. Donec commodo enim a vehicula pellentesque. Nullam vehicula vestibulum est vel ultricies.</w:t>
        </w:r>
      </w:ins>
    </w:p>
    <w:p w:rsidR="00826FA0" w:rsidRDefault="00826FA0">
      <w:pPr>
        <w:pStyle w:val="Listaszerbekezds"/>
        <w:numPr>
          <w:ilvl w:val="0"/>
          <w:numId w:val="1"/>
        </w:numPr>
      </w:pPr>
      <w:r>
        <w:t>Aliquam velit massa, laoreet vel leo nec, volutpat facilisis eros.</w:t>
      </w:r>
    </w:p>
    <w:p w:rsidR="00826FA0" w:rsidDel="00826FA0" w:rsidRDefault="00826FA0">
      <w:pPr>
        <w:pStyle w:val="Listaszerbekezds"/>
        <w:numPr>
          <w:ilvl w:val="0"/>
          <w:numId w:val="1"/>
        </w:numPr>
        <w:rPr>
          <w:del w:id="3" w:author="László Németh" w:date="2019-05-09T06:48:00Z"/>
        </w:rPr>
      </w:pPr>
      <w:del w:id="4" w:author="László Németh" w:date="2019-05-09T06:48:00Z">
        <w:r w:rsidDel="00826FA0">
          <w:delText>Donec consequat arcu ut diam tempor luctus.</w:delText>
        </w:r>
      </w:del>
    </w:p>
    <w:p w:rsidR="00826FA0" w:rsidDel="00826FA0" w:rsidRDefault="00826FA0">
      <w:pPr>
        <w:pStyle w:val="Listaszerbekezds"/>
        <w:numPr>
          <w:ilvl w:val="0"/>
          <w:numId w:val="1"/>
        </w:numPr>
        <w:rPr>
          <w:del w:id="5" w:author="László Németh" w:date="2019-05-09T06:48:00Z"/>
        </w:rPr>
      </w:pPr>
      <w:del w:id="6" w:author="László Németh" w:date="2019-05-09T06:48:00Z">
        <w:r w:rsidDel="00826FA0">
          <w:delText>Cum sociis natoque penatibus et magnis dis parturient montes, nascetur ridiculus mus.</w:delText>
        </w:r>
      </w:del>
    </w:p>
    <w:p w:rsidR="00826FA0" w:rsidDel="00826FA0" w:rsidRDefault="00826FA0" w:rsidP="00826FA0">
      <w:pPr>
        <w:pStyle w:val="Listaszerbekezds"/>
        <w:rPr>
          <w:del w:id="7" w:author="László Németh" w:date="2019-05-09T06:48:00Z"/>
        </w:rPr>
      </w:pPr>
      <w:del w:id="8" w:author="László Németh" w:date="2019-05-09T06:48:00Z">
        <w:r w:rsidDel="00826FA0">
          <w:delText>Praesent vitae lacus vel leo sodales pharetra a a nibh.</w:delText>
        </w:r>
      </w:del>
    </w:p>
    <w:p w:rsidR="00826FA0" w:rsidDel="00826FA0" w:rsidRDefault="00826FA0">
      <w:pPr>
        <w:pStyle w:val="Listaszerbekezds"/>
        <w:numPr>
          <w:ilvl w:val="0"/>
          <w:numId w:val="1"/>
        </w:numPr>
        <w:rPr>
          <w:del w:id="9" w:author="László Németh" w:date="2019-05-09T06:48:00Z"/>
        </w:rPr>
      </w:pPr>
      <w:del w:id="10" w:author="László Németh" w:date="2019-05-09T06:48:00Z">
        <w:r w:rsidDel="00826FA0">
          <w:delText>Vestibulum ante ipsum primis in faucibus orci luctus et ultrices posuere cubilia Curae; Nam luctus</w:delText>
        </w:r>
        <w:r w:rsidDel="00826FA0">
          <w:delText xml:space="preserve"> tempus nibh, fringilla dictum augue consectetur eget.</w:delText>
        </w:r>
      </w:del>
    </w:p>
    <w:p w:rsidR="00B83404" w:rsidRDefault="00826FA0">
      <w:pPr>
        <w:pStyle w:val="Listaszerbekezds"/>
        <w:numPr>
          <w:ilvl w:val="0"/>
          <w:numId w:val="1"/>
        </w:numPr>
      </w:pPr>
      <w:bookmarkStart w:id="11" w:name="_GoBack"/>
      <w:bookmarkEnd w:id="11"/>
      <w:r>
        <w:t>Curabitur at ante sit amet tortor pharetra molestie eu nec ante. Mauris tincidunt, nibh eu sollicitudin molestie, dolor sapien congue tortor, a pulvinar sapien turpis sed ante. Donec nec est elementum,</w:t>
      </w:r>
      <w:r>
        <w:t xml:space="preserve"> euismod nulla in, mollis nunc.</w:t>
      </w:r>
    </w:p>
    <w:sectPr w:rsidR="00B83404">
      <w:pgSz w:w="11906" w:h="16838"/>
      <w:pgMar w:top="1701" w:right="1134" w:bottom="1134" w:left="1985" w:header="0" w:footer="0" w:gutter="0"/>
      <w:cols w:space="708"/>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3AA"/>
    <w:multiLevelType w:val="multilevel"/>
    <w:tmpl w:val="FDFA2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6181574"/>
    <w:multiLevelType w:val="multilevel"/>
    <w:tmpl w:val="59DA7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ászló Németh">
    <w15:presenceInfo w15:providerId="Windows Live" w15:userId="7a3f1391a1c7c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04"/>
    <w:rsid w:val="00826FA0"/>
    <w:rsid w:val="00B83404"/>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D30D"/>
  <w15:docId w15:val="{2384C748-4B47-4DE1-9263-61EF7983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eading">
    <w:name w:val="Heading"/>
    <w:basedOn w:val="Norml"/>
    <w:next w:val="Szvegtrzs"/>
    <w:qFormat/>
    <w:pPr>
      <w:keepNext/>
      <w:spacing w:before="240" w:after="120"/>
    </w:pPr>
    <w:rPr>
      <w:rFonts w:ascii="Liberation Sans" w:eastAsia="Noto Sans CJK SC Regular" w:hAnsi="Liberation Sans" w:cs="Lohit Devanagari"/>
      <w:sz w:val="28"/>
      <w:szCs w:val="28"/>
    </w:rPr>
  </w:style>
  <w:style w:type="paragraph" w:styleId="Szvegtrzs">
    <w:name w:val="Body Text"/>
    <w:basedOn w:val="Norml"/>
    <w:pPr>
      <w:spacing w:after="140" w:line="276" w:lineRule="auto"/>
    </w:pPr>
  </w:style>
  <w:style w:type="paragraph" w:styleId="Lista">
    <w:name w:val="List"/>
    <w:basedOn w:val="Szvegtrzs"/>
    <w:rPr>
      <w:rFonts w:cs="Lohit Devanagari"/>
    </w:rPr>
  </w:style>
  <w:style w:type="paragraph" w:styleId="Kpalrs">
    <w:name w:val="caption"/>
    <w:basedOn w:val="Norml"/>
    <w:qFormat/>
    <w:pPr>
      <w:suppressLineNumbers/>
      <w:spacing w:before="120" w:after="120"/>
    </w:pPr>
    <w:rPr>
      <w:rFonts w:cs="Lohit Devanagari"/>
      <w:i/>
      <w:iCs/>
      <w:sz w:val="24"/>
      <w:szCs w:val="24"/>
    </w:rPr>
  </w:style>
  <w:style w:type="paragraph" w:customStyle="1" w:styleId="Index">
    <w:name w:val="Index"/>
    <w:basedOn w:val="Norml"/>
    <w:qFormat/>
    <w:pPr>
      <w:suppressLineNumbers/>
    </w:pPr>
    <w:rPr>
      <w:rFonts w:cs="Lohit Devanagari"/>
    </w:rPr>
  </w:style>
  <w:style w:type="paragraph" w:styleId="Listaszerbekezds">
    <w:name w:val="List Paragraph"/>
    <w:basedOn w:val="Norml"/>
    <w:uiPriority w:val="34"/>
    <w:qFormat/>
    <w:rsid w:val="00935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A8E0EEA1FDF22B4AB9A41CD42CC14085" ma:contentTypeVersion="0" ma:contentTypeDescription="Új dokumentum létrehozása." ma:contentTypeScope="" ma:versionID="807449a18a82728f361d2ef66ef8a50d">
  <xsd:schema xmlns:xsd="http://www.w3.org/2001/XMLSchema" xmlns:xs="http://www.w3.org/2001/XMLSchema" xmlns:p="http://schemas.microsoft.com/office/2006/metadata/properties" targetNamespace="http://schemas.microsoft.com/office/2006/metadata/properties" ma:root="true" ma:fieldsID="7272c3706e31d85aa278778a102586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0741F-D04E-46DE-B393-DE05DBDC9786}">
  <ds:schemaRefs>
    <ds:schemaRef ds:uri="http://schemas.microsoft.com/sharepoint/v3/contenttype/forms"/>
  </ds:schemaRefs>
</ds:datastoreItem>
</file>

<file path=customXml/itemProps2.xml><?xml version="1.0" encoding="utf-8"?>
<ds:datastoreItem xmlns:ds="http://schemas.openxmlformats.org/officeDocument/2006/customXml" ds:itemID="{A87EC45B-54BE-44D2-A7A3-47A2F3F672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7CD90-B9CE-4C3B-A1D8-1D877034A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1809</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NISZ Nemzeti Infokommunikációs Szolgáltató Zrt.</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Németh</dc:creator>
  <cp:lastModifiedBy>László Németh</cp:lastModifiedBy>
  <cp:revision>2</cp:revision>
  <dcterms:created xsi:type="dcterms:W3CDTF">2019-05-09T13:49:00Z</dcterms:created>
  <dcterms:modified xsi:type="dcterms:W3CDTF">2019-05-09T13:49:00Z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2018-07-03T07:35:00Z</dcterms:created>
  <dc:creator>Torma László</dc:creator>
  <dc:description/>
  <dc:language>hu-HU</dc:language>
  <cp:lastModifiedBy>Torma László</cp:lastModifiedBy>
  <dcterms:modified xsi:type="dcterms:W3CDTF">2018-07-03T07:38:00Z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NISZ Nemzeti Infokommunikációs Szolgáltató Zrt.</vt:lpwstr>
  </property>
  <property fmtid="{D5CDD505-2E9C-101B-9397-08002B2CF9AE}" pid="4" name="ContentTypeId">
    <vt:lpwstr>0x010100A8E0EEA1FDF22B4AB9A41CD42CC14085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