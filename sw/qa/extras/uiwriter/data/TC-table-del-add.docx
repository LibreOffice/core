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1CDB" w:rsidDel="00CE4102" w:rsidTr="00C61CDB">
        <w:trPr>
          <w:del w:id="0" w:author="Kelemen Gábor 2" w:date="2021-09-01T15:52:00Z"/>
        </w:trPr>
        <w:tc>
          <w:tcPr>
            <w:tcW w:w="3020" w:type="dxa"/>
          </w:tcPr>
          <w:p w:rsidR="00C61CDB" w:rsidDel="00CE4102" w:rsidRDefault="00C61CDB">
            <w:pPr>
              <w:rPr>
                <w:del w:id="1" w:author="Kelemen Gábor 2" w:date="2021-09-01T15:52:00Z"/>
              </w:rPr>
            </w:pPr>
            <w:del w:id="2" w:author="Kelemen Gábor 2" w:date="2021-09-01T15:52:00Z">
              <w:r w:rsidDel="00CE4102">
                <w:delText>a</w:delText>
              </w:r>
            </w:del>
          </w:p>
        </w:tc>
        <w:tc>
          <w:tcPr>
            <w:tcW w:w="3021" w:type="dxa"/>
          </w:tcPr>
          <w:p w:rsidR="00C61CDB" w:rsidDel="00CE4102" w:rsidRDefault="00C61CDB">
            <w:pPr>
              <w:rPr>
                <w:del w:id="3" w:author="Kelemen Gábor 2" w:date="2021-09-01T15:52:00Z"/>
              </w:rPr>
            </w:pPr>
            <w:del w:id="4" w:author="Kelemen Gábor 2" w:date="2021-09-01T15:52:00Z">
              <w:r w:rsidDel="00CE4102">
                <w:delText>b</w:delText>
              </w:r>
            </w:del>
          </w:p>
        </w:tc>
        <w:tc>
          <w:tcPr>
            <w:tcW w:w="3021" w:type="dxa"/>
          </w:tcPr>
          <w:p w:rsidR="00C61CDB" w:rsidDel="00CE4102" w:rsidRDefault="00C61CDB">
            <w:pPr>
              <w:rPr>
                <w:del w:id="5" w:author="Kelemen Gábor 2" w:date="2021-09-01T15:52:00Z"/>
              </w:rPr>
            </w:pPr>
            <w:del w:id="6" w:author="Kelemen Gábor 2" w:date="2021-09-01T15:52:00Z">
              <w:r w:rsidDel="00CE4102">
                <w:delText>c</w:delText>
              </w:r>
            </w:del>
          </w:p>
        </w:tc>
      </w:tr>
      <w:tr w:rsidR="00C61CDB" w:rsidTr="00C61CDB">
        <w:tc>
          <w:tcPr>
            <w:tcW w:w="3020" w:type="dxa"/>
          </w:tcPr>
          <w:p w:rsidR="00C61CDB" w:rsidRDefault="00C61CDB">
            <w:r>
              <w:t>d</w:t>
            </w:r>
          </w:p>
        </w:tc>
        <w:tc>
          <w:tcPr>
            <w:tcW w:w="3021" w:type="dxa"/>
          </w:tcPr>
          <w:p w:rsidR="00C61CDB" w:rsidRDefault="00C61CDB">
            <w:r>
              <w:t>e</w:t>
            </w:r>
          </w:p>
        </w:tc>
        <w:tc>
          <w:tcPr>
            <w:tcW w:w="3021" w:type="dxa"/>
          </w:tcPr>
          <w:p w:rsidR="00C61CDB" w:rsidRDefault="00C61CDB">
            <w:r>
              <w:t>f</w:t>
            </w:r>
          </w:p>
        </w:tc>
      </w:tr>
      <w:tr w:rsidR="00C61CDB" w:rsidTr="00C61CDB">
        <w:tc>
          <w:tcPr>
            <w:tcW w:w="3020" w:type="dxa"/>
          </w:tcPr>
          <w:p w:rsidR="00C61CDB" w:rsidRDefault="00C61CDB">
            <w:r>
              <w:t>g</w:t>
            </w:r>
          </w:p>
        </w:tc>
        <w:tc>
          <w:tcPr>
            <w:tcW w:w="3021" w:type="dxa"/>
          </w:tcPr>
          <w:p w:rsidR="00C61CDB" w:rsidRDefault="00C61CDB">
            <w:r>
              <w:t>h</w:t>
            </w:r>
          </w:p>
        </w:tc>
        <w:tc>
          <w:tcPr>
            <w:tcW w:w="3021" w:type="dxa"/>
          </w:tcPr>
          <w:p w:rsidR="00C61CDB" w:rsidRDefault="00C61CDB">
            <w:r>
              <w:t>i</w:t>
            </w:r>
          </w:p>
        </w:tc>
      </w:tr>
      <w:tr w:rsidR="00CE4102" w:rsidTr="00C61CDB">
        <w:trPr>
          <w:ins w:id="7" w:author="Kelemen Gábor 2" w:date="2021-09-01T15:53:00Z"/>
        </w:trPr>
        <w:tc>
          <w:tcPr>
            <w:tcW w:w="3020" w:type="dxa"/>
          </w:tcPr>
          <w:p w:rsidR="00CE4102" w:rsidRDefault="00CE4102">
            <w:pPr>
              <w:rPr>
                <w:ins w:id="8" w:author="Kelemen Gábor 2" w:date="2021-09-01T15:53:00Z"/>
              </w:rPr>
            </w:pPr>
            <w:ins w:id="9" w:author="Kelemen Gábor 2" w:date="2021-09-01T15:53:00Z">
              <w:r>
                <w:t>j</w:t>
              </w:r>
            </w:ins>
          </w:p>
        </w:tc>
        <w:tc>
          <w:tcPr>
            <w:tcW w:w="3021" w:type="dxa"/>
          </w:tcPr>
          <w:p w:rsidR="00CE4102" w:rsidRDefault="00CE4102">
            <w:pPr>
              <w:rPr>
                <w:ins w:id="10" w:author="Kelemen Gábor 2" w:date="2021-09-01T15:53:00Z"/>
              </w:rPr>
            </w:pPr>
            <w:ins w:id="11" w:author="Kelemen Gábor 2" w:date="2021-09-01T15:53:00Z">
              <w:r>
                <w:t>k</w:t>
              </w:r>
            </w:ins>
          </w:p>
        </w:tc>
        <w:tc>
          <w:tcPr>
            <w:tcW w:w="3021" w:type="dxa"/>
          </w:tcPr>
          <w:p w:rsidR="00CE4102" w:rsidRDefault="00CE4102">
            <w:pPr>
              <w:rPr>
                <w:ins w:id="12" w:author="Kelemen Gábor 2" w:date="2021-09-01T15:53:00Z"/>
              </w:rPr>
            </w:pPr>
            <w:ins w:id="13" w:author="Kelemen Gábor 2" w:date="2021-09-01T15:53:00Z">
              <w:r>
                <w:t>l</w:t>
              </w:r>
            </w:ins>
          </w:p>
        </w:tc>
      </w:tr>
    </w:tbl>
    <w:p w:rsidR="00501F8D" w:rsidRDefault="00501F8D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61A9" w:rsidDel="007861A9" w:rsidTr="007861A9">
        <w:trPr>
          <w:del w:id="14" w:author="Kelemen Gábor 2" w:date="2021-09-02T11:38:00Z"/>
        </w:trPr>
        <w:tc>
          <w:tcPr>
            <w:tcW w:w="4531" w:type="dxa"/>
          </w:tcPr>
          <w:p w:rsidR="007861A9" w:rsidDel="007861A9" w:rsidRDefault="007861A9">
            <w:pPr>
              <w:rPr>
                <w:del w:id="15" w:author="Kelemen Gábor 2" w:date="2021-09-02T11:38:00Z"/>
              </w:rPr>
            </w:pPr>
            <w:del w:id="16" w:author="Kelemen Gábor 2" w:date="2021-09-02T11:38:00Z">
              <w:r w:rsidDel="007861A9">
                <w:delText>1</w:delText>
              </w:r>
            </w:del>
          </w:p>
        </w:tc>
        <w:tc>
          <w:tcPr>
            <w:tcW w:w="4531" w:type="dxa"/>
          </w:tcPr>
          <w:p w:rsidR="007861A9" w:rsidDel="007861A9" w:rsidRDefault="007861A9">
            <w:pPr>
              <w:rPr>
                <w:del w:id="17" w:author="Kelemen Gábor 2" w:date="2021-09-02T11:38:00Z"/>
              </w:rPr>
            </w:pPr>
            <w:del w:id="18" w:author="Kelemen Gábor 2" w:date="2021-09-02T11:38:00Z">
              <w:r w:rsidDel="007861A9">
                <w:delText>2</w:delText>
              </w:r>
            </w:del>
          </w:p>
        </w:tc>
      </w:tr>
      <w:tr w:rsidR="007861A9" w:rsidDel="007861A9" w:rsidTr="007861A9">
        <w:trPr>
          <w:del w:id="19" w:author="Kelemen Gábor 2" w:date="2021-09-02T11:38:00Z"/>
        </w:trPr>
        <w:tc>
          <w:tcPr>
            <w:tcW w:w="4531" w:type="dxa"/>
          </w:tcPr>
          <w:p w:rsidR="007861A9" w:rsidDel="007861A9" w:rsidRDefault="007861A9">
            <w:pPr>
              <w:rPr>
                <w:del w:id="20" w:author="Kelemen Gábor 2" w:date="2021-09-02T11:38:00Z"/>
              </w:rPr>
            </w:pPr>
            <w:del w:id="21" w:author="Kelemen Gábor 2" w:date="2021-09-02T11:38:00Z">
              <w:r w:rsidDel="007861A9">
                <w:delText>3</w:delText>
              </w:r>
            </w:del>
          </w:p>
        </w:tc>
        <w:tc>
          <w:tcPr>
            <w:tcW w:w="4531" w:type="dxa"/>
          </w:tcPr>
          <w:p w:rsidR="007861A9" w:rsidDel="007861A9" w:rsidRDefault="007861A9">
            <w:pPr>
              <w:rPr>
                <w:del w:id="22" w:author="Kelemen Gábor 2" w:date="2021-09-02T11:38:00Z"/>
              </w:rPr>
            </w:pPr>
            <w:del w:id="23" w:author="Kelemen Gábor 2" w:date="2021-09-02T11:38:00Z">
              <w:r w:rsidDel="007861A9">
                <w:delText>4</w:delText>
              </w:r>
            </w:del>
          </w:p>
        </w:tc>
      </w:tr>
    </w:tbl>
    <w:p w:rsidR="00C61CDB" w:rsidRDefault="00C61CD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861A9" w:rsidTr="007861A9">
        <w:trPr>
          <w:ins w:id="24" w:author="Kelemen Gábor 2" w:date="2021-09-02T11:38:00Z"/>
        </w:trPr>
        <w:tc>
          <w:tcPr>
            <w:tcW w:w="4531" w:type="dxa"/>
          </w:tcPr>
          <w:p w:rsidR="007861A9" w:rsidRDefault="007861A9">
            <w:pPr>
              <w:rPr>
                <w:ins w:id="25" w:author="Kelemen Gábor 2" w:date="2021-09-02T11:38:00Z"/>
              </w:rPr>
            </w:pPr>
            <w:ins w:id="26" w:author="Kelemen Gábor 2" w:date="2021-09-02T11:38:00Z">
              <w:r>
                <w:t>I</w:t>
              </w:r>
            </w:ins>
          </w:p>
        </w:tc>
        <w:tc>
          <w:tcPr>
            <w:tcW w:w="4531" w:type="dxa"/>
          </w:tcPr>
          <w:p w:rsidR="007861A9" w:rsidRDefault="007861A9">
            <w:pPr>
              <w:rPr>
                <w:ins w:id="27" w:author="Kelemen Gábor 2" w:date="2021-09-02T11:38:00Z"/>
              </w:rPr>
            </w:pPr>
            <w:ins w:id="28" w:author="Kelemen Gábor 2" w:date="2021-09-02T11:38:00Z">
              <w:r>
                <w:t>II</w:t>
              </w:r>
            </w:ins>
          </w:p>
        </w:tc>
      </w:tr>
      <w:tr w:rsidR="007861A9" w:rsidTr="007861A9">
        <w:trPr>
          <w:ins w:id="29" w:author="Kelemen Gábor 2" w:date="2021-09-02T11:38:00Z"/>
        </w:trPr>
        <w:tc>
          <w:tcPr>
            <w:tcW w:w="4531" w:type="dxa"/>
          </w:tcPr>
          <w:p w:rsidR="007861A9" w:rsidRDefault="007861A9">
            <w:pPr>
              <w:rPr>
                <w:ins w:id="30" w:author="Kelemen Gábor 2" w:date="2021-09-02T11:38:00Z"/>
              </w:rPr>
            </w:pPr>
            <w:ins w:id="31" w:author="Kelemen Gábor 2" w:date="2021-09-02T11:38:00Z">
              <w:r>
                <w:t>III</w:t>
              </w:r>
            </w:ins>
          </w:p>
        </w:tc>
        <w:tc>
          <w:tcPr>
            <w:tcW w:w="4531" w:type="dxa"/>
          </w:tcPr>
          <w:p w:rsidR="007861A9" w:rsidRDefault="007861A9">
            <w:pPr>
              <w:rPr>
                <w:ins w:id="32" w:author="Kelemen Gábor 2" w:date="2021-09-02T11:38:00Z"/>
              </w:rPr>
            </w:pPr>
            <w:ins w:id="33" w:author="Kelemen Gábor 2" w:date="2021-09-02T11:38:00Z">
              <w:r>
                <w:t>IV</w:t>
              </w:r>
            </w:ins>
          </w:p>
        </w:tc>
      </w:tr>
    </w:tbl>
    <w:p w:rsidR="007861A9" w:rsidRDefault="007861A9">
      <w:bookmarkStart w:id="34" w:name="_GoBack"/>
      <w:bookmarkEnd w:id="34"/>
    </w:p>
    <w:sectPr w:rsidR="00786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lemen Gábor 2">
    <w15:presenceInfo w15:providerId="None" w15:userId="Kelemen Gábor 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DB"/>
    <w:rsid w:val="001D48F4"/>
    <w:rsid w:val="00364E51"/>
    <w:rsid w:val="00501F8D"/>
    <w:rsid w:val="007861A9"/>
    <w:rsid w:val="00C61CDB"/>
    <w:rsid w:val="00CE4102"/>
    <w:rsid w:val="00F7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CA03"/>
  <w15:chartTrackingRefBased/>
  <w15:docId w15:val="{003352EF-7FFF-409D-8CBC-B91DDDD48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61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364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4E51"/>
    <w:rPr>
      <w:rFonts w:ascii="Segoe UI" w:hAnsi="Segoe UI" w:cs="Segoe UI"/>
      <w:sz w:val="18"/>
      <w:szCs w:val="18"/>
    </w:rPr>
  </w:style>
  <w:style w:type="paragraph" w:styleId="Vltozat">
    <w:name w:val="Revision"/>
    <w:hidden/>
    <w:uiPriority w:val="99"/>
    <w:semiHidden/>
    <w:rsid w:val="00CE41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6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NISZ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Gábor 2</dc:creator>
  <cp:keywords/>
  <dc:description/>
  <cp:lastModifiedBy>Kelemen Gábor 2</cp:lastModifiedBy>
  <cp:revision>3</cp:revision>
  <dcterms:created xsi:type="dcterms:W3CDTF">2021-09-01T13:54:00Z</dcterms:created>
  <dcterms:modified xsi:type="dcterms:W3CDTF">2021-09-02T09:39:00Z</dcterms:modified>
</cp:coreProperties>
</file>