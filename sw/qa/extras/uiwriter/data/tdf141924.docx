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widowControl w:val="false"/>
        <w:bidi w:val="0"/>
        <w:spacing w:lineRule="auto" w:line="480"/>
        <w:jc w:val="center"/>
        <w:rPr>
          <w:rFonts w:ascii="Times New Roman" w:hAnsi="Times New Roman"/>
          <w:b/>
          <w:b/>
          <w:bCs/>
          <w:del w:id="1" w:author="Unknown Author" w:date="2021-04-26T11:27:41Z"/>
        </w:rPr>
      </w:pPr>
      <w:del w:id="0" w:author="Unknown Author" w:date="2021-04-26T11:27:41Z">
        <w:r>
          <w:rPr>
            <w:rFonts w:ascii="Times New Roman" w:hAnsi="Times New Roman"/>
            <w:b/>
            <w:bCs/>
          </w:rPr>
        </w:r>
      </w:del>
    </w:p>
    <w:p>
      <w:pPr>
        <w:pStyle w:val="Normal"/>
        <w:widowControl w:val="false"/>
        <w:bidi w:val="0"/>
        <w:spacing w:lineRule="auto" w:line="480"/>
        <w:jc w:val="center"/>
        <w:rPr>
          <w:rFonts w:ascii="Times New Roman" w:hAnsi="Times New Roman"/>
          <w:b/>
          <w:b/>
          <w:bCs/>
          <w:del w:id="3" w:author="Unknown Author" w:date="2021-04-26T11:27:41Z"/>
        </w:rPr>
      </w:pPr>
      <w:del w:id="2" w:author="Unknown Author" w:date="2021-04-26T11:27:41Z">
        <w:r>
          <w:rPr>
            <w:rFonts w:ascii="Times New Roman" w:hAnsi="Times New Roman"/>
            <w:b/>
            <w:bCs/>
          </w:rPr>
        </w:r>
      </w:del>
    </w:p>
    <w:p>
      <w:pPr>
        <w:pStyle w:val="Normal"/>
        <w:widowControl w:val="false"/>
        <w:bidi w:val="0"/>
        <w:spacing w:lineRule="auto" w:line="480"/>
        <w:jc w:val="center"/>
        <w:rPr>
          <w:rFonts w:ascii="Times New Roman" w:hAnsi="Times New Roman"/>
          <w:b/>
          <w:b/>
          <w:bCs/>
          <w:del w:id="5" w:author="Unknown Author" w:date="2021-04-26T11:27:41Z"/>
        </w:rPr>
      </w:pPr>
      <w:del w:id="4" w:author="Unknown Author" w:date="2021-04-26T11:27:41Z">
        <w:r>
          <w:rPr>
            <w:rFonts w:ascii="Times New Roman" w:hAnsi="Times New Roman"/>
            <w:b/>
            <w:bCs/>
          </w:rPr>
        </w:r>
      </w:del>
    </w:p>
    <w:p>
      <w:pPr>
        <w:pStyle w:val="Normal"/>
        <w:widowControl w:val="false"/>
        <w:bidi w:val="0"/>
        <w:spacing w:lineRule="auto" w:line="480"/>
        <w:jc w:val="center"/>
        <w:rPr>
          <w:rFonts w:ascii="Times New Roman" w:hAnsi="Times New Roman"/>
          <w:b/>
          <w:b/>
          <w:bCs/>
          <w:del w:id="7" w:author="Unknown Author" w:date="2021-04-26T11:27:41Z"/>
        </w:rPr>
      </w:pPr>
      <w:del w:id="6" w:author="Unknown Author" w:date="2021-04-26T11:27:41Z">
        <w:r>
          <w:rPr>
            <w:rFonts w:ascii="Times New Roman" w:hAnsi="Times New Roman"/>
            <w:b/>
            <w:bCs/>
          </w:rPr>
        </w:r>
      </w:del>
    </w:p>
    <w:p>
      <w:pPr>
        <w:pStyle w:val="Normal"/>
        <w:widowControl w:val="false"/>
        <w:bidi w:val="0"/>
        <w:spacing w:lineRule="auto" w:line="480"/>
        <w:jc w:val="center"/>
        <w:rPr>
          <w:rFonts w:ascii="Times New Roman" w:hAnsi="Times New Roman"/>
          <w:b/>
          <w:b/>
          <w:bCs/>
          <w:sz w:val="24"/>
          <w:szCs w:val="24"/>
          <w:del w:id="9" w:author="Unknown Author" w:date="2021-04-08T17:32:39Z"/>
        </w:rPr>
      </w:pPr>
      <w:del w:id="8" w:author="Unknown Author" w:date="2021-04-26T11:27:41Z">
        <w:r>
          <w:rPr>
            <w:rFonts w:ascii="Times New Roman" w:hAnsi="Times New Roman"/>
            <w:b/>
            <w:bCs/>
            <w:sz w:val="24"/>
            <w:szCs w:val="24"/>
          </w:rPr>
          <w:delText>Cognitive Behavior Therapy for Auditory Verbal Hallucinations: Efficacy and Availability</w:delText>
        </w:r>
      </w:del>
    </w:p>
    <w:p>
      <w:pPr>
        <w:pStyle w:val="Normal"/>
        <w:widowControl w:val="false"/>
        <w:bidi w:val="0"/>
        <w:spacing w:lineRule="auto" w:line="480"/>
        <w:jc w:val="center"/>
        <w:rPr>
          <w:rFonts w:ascii="Times New Roman" w:hAnsi="Times New Roman"/>
          <w:b/>
          <w:b/>
          <w:bCs/>
          <w:sz w:val="24"/>
          <w:szCs w:val="24"/>
          <w:del w:id="11" w:author="Unknown Author" w:date="2021-04-26T11:27:41Z"/>
        </w:rPr>
      </w:pPr>
      <w:del w:id="10" w:author="Unknown Author" w:date="2021-04-08T17:32:39Z">
        <w:r>
          <w:rPr>
            <w:rFonts w:ascii="Times New Roman" w:hAnsi="Times New Roman"/>
            <w:b/>
            <w:bCs/>
            <w:sz w:val="24"/>
            <w:szCs w:val="24"/>
          </w:rPr>
          <w:delText>(1ST ROUGH DRAFT)</w:delText>
        </w:r>
      </w:del>
    </w:p>
    <w:p>
      <w:pPr>
        <w:pStyle w:val="Normal"/>
        <w:widowControl w:val="false"/>
        <w:suppressAutoHyphens w:val="true"/>
        <w:overflowPunct w:val="false"/>
        <w:bidi w:val="0"/>
        <w:spacing w:lineRule="auto" w:line="480" w:before="0" w:after="0"/>
        <w:jc w:val="center"/>
        <w:rPr>
          <w:rFonts w:ascii="Times New Roman" w:hAnsi="Times New Roman"/>
          <w:b/>
          <w:b/>
          <w:bCs/>
          <w:sz w:val="24"/>
          <w:szCs w:val="24"/>
          <w:del w:id="17" w:author="Unknown Author" w:date="2021-04-26T11:27:41Z"/>
        </w:rPr>
      </w:pPr>
      <w:del w:id="12" w:author="Unknown Author" w:date="2021-04-26T11:27:41Z">
        <w:r>
          <w:rPr>
            <w:rFonts w:ascii="Times New Roman" w:hAnsi="Times New Roman"/>
            <w:b w:val="false"/>
            <w:bCs w:val="false"/>
            <w:sz w:val="24"/>
            <w:szCs w:val="24"/>
          </w:rPr>
          <w:delText xml:space="preserve">A </w:delText>
        </w:r>
      </w:del>
      <w:del w:id="13" w:author="Unknown Author" w:date="2021-04-08T17:32:57Z">
        <w:r>
          <w:rPr>
            <w:rFonts w:ascii="Times New Roman" w:hAnsi="Times New Roman"/>
            <w:b w:val="false"/>
            <w:bCs w:val="false"/>
            <w:sz w:val="24"/>
            <w:szCs w:val="24"/>
          </w:rPr>
          <w:delText>M</w:delText>
        </w:r>
      </w:del>
      <w:del w:id="14" w:author="Unknown Author" w:date="2021-04-26T11:27:41Z">
        <w:r>
          <w:rPr>
            <w:rFonts w:ascii="Times New Roman" w:hAnsi="Times New Roman"/>
            <w:b w:val="false"/>
            <w:bCs w:val="false"/>
            <w:sz w:val="24"/>
            <w:szCs w:val="24"/>
          </w:rPr>
          <w:delText xml:space="preserve">aster’s </w:delText>
        </w:r>
      </w:del>
      <w:del w:id="15" w:author="Unknown Author" w:date="2021-04-08T17:33:02Z">
        <w:r>
          <w:rPr>
            <w:rFonts w:ascii="Times New Roman" w:hAnsi="Times New Roman"/>
            <w:b w:val="false"/>
            <w:bCs w:val="false"/>
            <w:sz w:val="24"/>
            <w:szCs w:val="24"/>
          </w:rPr>
          <w:delText>T</w:delText>
        </w:r>
      </w:del>
      <w:del w:id="16" w:author="Unknown Author" w:date="2021-04-26T11:27:41Z">
        <w:r>
          <w:rPr>
            <w:rFonts w:ascii="Times New Roman" w:hAnsi="Times New Roman"/>
            <w:b w:val="false"/>
            <w:bCs w:val="false"/>
            <w:sz w:val="24"/>
            <w:szCs w:val="24"/>
          </w:rPr>
          <w:delText>hesis</w:delText>
        </w:r>
      </w:del>
    </w:p>
    <w:p>
      <w:pPr>
        <w:pStyle w:val="Normal"/>
        <w:widowControl w:val="false"/>
        <w:suppressAutoHyphens w:val="true"/>
        <w:overflowPunct w:val="false"/>
        <w:bidi w:val="0"/>
        <w:spacing w:lineRule="auto" w:line="480" w:before="0" w:after="0"/>
        <w:jc w:val="center"/>
        <w:rPr>
          <w:rFonts w:ascii="Times New Roman" w:hAnsi="Times New Roman"/>
          <w:b w:val="false"/>
          <w:b w:val="false"/>
          <w:bCs w:val="false"/>
          <w:sz w:val="24"/>
          <w:szCs w:val="24"/>
          <w:del w:id="19" w:author="Unknown Author" w:date="2021-04-26T11:27:41Z"/>
        </w:rPr>
      </w:pPr>
      <w:del w:id="18" w:author="Unknown Author" w:date="2021-04-26T11:27:41Z">
        <w:r>
          <w:rPr>
            <w:rFonts w:ascii="Times New Roman" w:hAnsi="Times New Roman"/>
            <w:b w:val="false"/>
            <w:bCs w:val="false"/>
            <w:sz w:val="24"/>
            <w:szCs w:val="24"/>
          </w:rPr>
          <w:delText>Submitted to the Faculty</w:delText>
        </w:r>
      </w:del>
    </w:p>
    <w:p>
      <w:pPr>
        <w:pStyle w:val="Normal"/>
        <w:widowControl w:val="false"/>
        <w:suppressAutoHyphens w:val="true"/>
        <w:overflowPunct w:val="false"/>
        <w:bidi w:val="0"/>
        <w:spacing w:lineRule="auto" w:line="480" w:before="0" w:after="0"/>
        <w:jc w:val="center"/>
        <w:rPr>
          <w:rFonts w:ascii="Times New Roman" w:hAnsi="Times New Roman"/>
          <w:b w:val="false"/>
          <w:b w:val="false"/>
          <w:bCs w:val="false"/>
          <w:sz w:val="24"/>
          <w:szCs w:val="24"/>
          <w:del w:id="21" w:author="Unknown Author" w:date="2021-04-26T11:27:41Z"/>
        </w:rPr>
      </w:pPr>
      <w:del w:id="20" w:author="Unknown Author" w:date="2021-04-26T11:27:41Z">
        <w:r>
          <w:rPr>
            <w:rFonts w:ascii="Times New Roman" w:hAnsi="Times New Roman"/>
            <w:b w:val="false"/>
            <w:bCs w:val="false"/>
            <w:sz w:val="24"/>
            <w:szCs w:val="24"/>
          </w:rPr>
          <w:delText>of</w:delText>
        </w:r>
      </w:del>
    </w:p>
    <w:p>
      <w:pPr>
        <w:pStyle w:val="Normal"/>
        <w:widowControl w:val="false"/>
        <w:suppressAutoHyphens w:val="true"/>
        <w:overflowPunct w:val="false"/>
        <w:bidi w:val="0"/>
        <w:spacing w:lineRule="auto" w:line="480" w:before="0" w:after="0"/>
        <w:jc w:val="center"/>
        <w:rPr>
          <w:rFonts w:ascii="Times New Roman" w:hAnsi="Times New Roman"/>
          <w:b w:val="false"/>
          <w:b w:val="false"/>
          <w:bCs w:val="false"/>
          <w:sz w:val="24"/>
          <w:szCs w:val="24"/>
          <w:del w:id="23" w:author="Unknown Author" w:date="2021-04-26T11:27:41Z"/>
        </w:rPr>
      </w:pPr>
      <w:del w:id="22" w:author="Unknown Author" w:date="2021-04-26T11:27:41Z">
        <w:r>
          <w:rPr>
            <w:rFonts w:ascii="Times New Roman" w:hAnsi="Times New Roman"/>
            <w:b w:val="false"/>
            <w:bCs w:val="false"/>
            <w:sz w:val="24"/>
            <w:szCs w:val="24"/>
          </w:rPr>
          <w:delText>American Public University System</w:delText>
        </w:r>
      </w:del>
    </w:p>
    <w:p>
      <w:pPr>
        <w:pStyle w:val="Normal"/>
        <w:widowControl w:val="false"/>
        <w:suppressAutoHyphens w:val="true"/>
        <w:overflowPunct w:val="false"/>
        <w:bidi w:val="0"/>
        <w:spacing w:lineRule="auto" w:line="480" w:before="0" w:after="0"/>
        <w:jc w:val="center"/>
        <w:rPr>
          <w:rFonts w:ascii="Times New Roman" w:hAnsi="Times New Roman"/>
          <w:b w:val="false"/>
          <w:b w:val="false"/>
          <w:bCs w:val="false"/>
          <w:sz w:val="24"/>
          <w:szCs w:val="24"/>
          <w:del w:id="25" w:author="Unknown Author" w:date="2021-04-26T11:27:41Z"/>
        </w:rPr>
      </w:pPr>
      <w:del w:id="24" w:author="Unknown Author" w:date="2021-04-26T11:27:41Z">
        <w:r>
          <w:rPr>
            <w:rFonts w:ascii="Times New Roman" w:hAnsi="Times New Roman"/>
            <w:b w:val="false"/>
            <w:bCs w:val="false"/>
            <w:sz w:val="24"/>
            <w:szCs w:val="24"/>
          </w:rPr>
          <w:delText>by</w:delText>
        </w:r>
      </w:del>
    </w:p>
    <w:p>
      <w:pPr>
        <w:pStyle w:val="Normal"/>
        <w:widowControl w:val="false"/>
        <w:suppressAutoHyphens w:val="true"/>
        <w:overflowPunct w:val="false"/>
        <w:bidi w:val="0"/>
        <w:spacing w:lineRule="auto" w:line="480" w:before="0" w:after="0"/>
        <w:jc w:val="center"/>
        <w:rPr>
          <w:rFonts w:ascii="Times New Roman" w:hAnsi="Times New Roman" w:eastAsia="Noto Sans CJK SC" w:cs="Lohit Devanagari"/>
          <w:b w:val="false"/>
          <w:b w:val="false"/>
          <w:bCs w:val="false"/>
          <w:color w:val="auto"/>
          <w:kern w:val="2"/>
          <w:sz w:val="24"/>
          <w:szCs w:val="24"/>
          <w:lang w:val="en-US" w:eastAsia="zh-CN" w:bidi="hi-IN"/>
          <w:del w:id="27" w:author="Unknown Author" w:date="2021-04-26T11:27:41Z"/>
        </w:rPr>
      </w:pPr>
      <w:del w:id="26" w:author="Unknown Author" w:date="2021-04-26T11:27:41Z">
        <w:r>
          <w:rPr>
            <w:rFonts w:eastAsia="Noto Sans CJK SC" w:cs="Lohit Devanagari" w:ascii="Times New Roman" w:hAnsi="Times New Roman"/>
            <w:b w:val="false"/>
            <w:bCs w:val="false"/>
            <w:color w:val="auto"/>
            <w:kern w:val="2"/>
            <w:sz w:val="24"/>
            <w:szCs w:val="24"/>
            <w:lang w:val="en-US" w:eastAsia="zh-CN" w:bidi="hi-IN"/>
          </w:rPr>
          <w:delText>Phillip Archie Edwards</w:delText>
        </w:r>
      </w:del>
    </w:p>
    <w:p>
      <w:pPr>
        <w:pStyle w:val="Normal"/>
        <w:widowControl w:val="false"/>
        <w:suppressAutoHyphens w:val="true"/>
        <w:overflowPunct w:val="false"/>
        <w:bidi w:val="0"/>
        <w:spacing w:lineRule="auto" w:line="480" w:before="0" w:after="0"/>
        <w:jc w:val="center"/>
        <w:rPr>
          <w:rFonts w:ascii="Times New Roman" w:hAnsi="Times New Roman"/>
          <w:b w:val="false"/>
          <w:b w:val="false"/>
          <w:bCs w:val="false"/>
          <w:sz w:val="24"/>
          <w:szCs w:val="24"/>
          <w:del w:id="29" w:author="Unknown Author" w:date="2021-04-26T11:27:41Z"/>
        </w:rPr>
      </w:pPr>
      <w:del w:id="28" w:author="Unknown Author" w:date="2021-04-26T11:27:41Z">
        <w:r>
          <w:rPr>
            <w:rFonts w:ascii="Times New Roman" w:hAnsi="Times New Roman"/>
            <w:b w:val="false"/>
            <w:bCs w:val="false"/>
            <w:sz w:val="24"/>
            <w:szCs w:val="24"/>
          </w:rPr>
          <w:delText>In Partial Fulfillment of the</w:delText>
        </w:r>
      </w:del>
    </w:p>
    <w:p>
      <w:pPr>
        <w:pStyle w:val="Normal"/>
        <w:widowControl w:val="false"/>
        <w:suppressAutoHyphens w:val="true"/>
        <w:overflowPunct w:val="false"/>
        <w:bidi w:val="0"/>
        <w:spacing w:lineRule="auto" w:line="480" w:before="0" w:after="0"/>
        <w:jc w:val="center"/>
        <w:rPr>
          <w:rFonts w:ascii="Times New Roman" w:hAnsi="Times New Roman"/>
          <w:b w:val="false"/>
          <w:b w:val="false"/>
          <w:bCs w:val="false"/>
          <w:sz w:val="24"/>
          <w:szCs w:val="24"/>
          <w:del w:id="31" w:author="Unknown Author" w:date="2021-04-26T11:27:41Z"/>
        </w:rPr>
      </w:pPr>
      <w:del w:id="30" w:author="Unknown Author" w:date="2021-04-26T11:27:41Z">
        <w:r>
          <w:rPr>
            <w:rFonts w:ascii="Times New Roman" w:hAnsi="Times New Roman"/>
            <w:b w:val="false"/>
            <w:bCs w:val="false"/>
            <w:sz w:val="24"/>
            <w:szCs w:val="24"/>
          </w:rPr>
          <w:delText>Requirements for the Degree of</w:delText>
        </w:r>
      </w:del>
    </w:p>
    <w:p>
      <w:pPr>
        <w:pStyle w:val="Normal"/>
        <w:widowControl w:val="false"/>
        <w:suppressAutoHyphens w:val="true"/>
        <w:overflowPunct w:val="false"/>
        <w:bidi w:val="0"/>
        <w:spacing w:lineRule="auto" w:line="480" w:before="0" w:after="0"/>
        <w:jc w:val="center"/>
        <w:rPr>
          <w:rFonts w:ascii="Times New Roman" w:hAnsi="Times New Roman"/>
          <w:b w:val="false"/>
          <w:b w:val="false"/>
          <w:bCs w:val="false"/>
          <w:sz w:val="24"/>
          <w:szCs w:val="24"/>
          <w:del w:id="33" w:author="Unknown Author" w:date="2021-04-26T11:27:41Z"/>
        </w:rPr>
      </w:pPr>
      <w:del w:id="32" w:author="Unknown Author" w:date="2021-04-26T11:27:41Z">
        <w:r>
          <w:rPr>
            <w:rFonts w:ascii="Times New Roman" w:hAnsi="Times New Roman"/>
            <w:b w:val="false"/>
            <w:bCs w:val="false"/>
            <w:sz w:val="24"/>
            <w:szCs w:val="24"/>
          </w:rPr>
          <w:delText>Master of Arts in Psychology</w:delText>
        </w:r>
      </w:del>
    </w:p>
    <w:p>
      <w:pPr>
        <w:pStyle w:val="Normal"/>
        <w:widowControl w:val="false"/>
        <w:bidi w:val="0"/>
        <w:spacing w:lineRule="auto" w:line="480"/>
        <w:jc w:val="center"/>
        <w:rPr>
          <w:del w:id="37" w:author="Unknown Author" w:date="2021-04-26T11:27:41Z"/>
        </w:rPr>
      </w:pPr>
      <w:del w:id="34" w:author="Unknown Author" w:date="2021-04-26T11:27:41Z">
        <w:r>
          <w:rPr>
            <w:rFonts w:eastAsia="Noto Sans CJK SC" w:cs="Lohit Devanagari" w:ascii="Times New Roman" w:hAnsi="Times New Roman"/>
            <w:b w:val="false"/>
            <w:bCs w:val="false"/>
            <w:color w:val="auto"/>
            <w:kern w:val="2"/>
            <w:sz w:val="24"/>
            <w:szCs w:val="24"/>
            <w:lang w:val="en-US" w:eastAsia="zh-CN" w:bidi="hi-IN"/>
          </w:rPr>
          <w:delText>May</w:delText>
        </w:r>
      </w:del>
      <w:del w:id="35" w:author="Unknown Author" w:date="2021-04-08T17:33:30Z">
        <w:r>
          <w:rPr>
            <w:rFonts w:eastAsia="Noto Sans CJK SC" w:cs="Lohit Devanagari" w:ascii="Times New Roman" w:hAnsi="Times New Roman"/>
            <w:b w:val="false"/>
            <w:bCs w:val="false"/>
            <w:color w:val="auto"/>
            <w:kern w:val="2"/>
            <w:sz w:val="24"/>
            <w:szCs w:val="24"/>
            <w:lang w:val="en-US" w:eastAsia="zh-CN" w:bidi="hi-IN"/>
          </w:rPr>
          <w:delText xml:space="preserve"> 16</w:delText>
        </w:r>
      </w:del>
      <w:del w:id="36" w:author="Unknown Author" w:date="2021-04-26T11:27:41Z">
        <w:r>
          <w:rPr>
            <w:rFonts w:ascii="Times New Roman" w:hAnsi="Times New Roman"/>
            <w:b w:val="false"/>
            <w:bCs w:val="false"/>
            <w:sz w:val="24"/>
            <w:szCs w:val="24"/>
          </w:rPr>
          <w:delText>, 2021</w:delText>
        </w:r>
      </w:del>
    </w:p>
    <w:p>
      <w:pPr>
        <w:pStyle w:val="Normal"/>
        <w:widowControl w:val="false"/>
        <w:suppressAutoHyphens w:val="true"/>
        <w:overflowPunct w:val="false"/>
        <w:bidi w:val="0"/>
        <w:spacing w:lineRule="auto" w:line="480" w:before="0" w:after="0"/>
        <w:jc w:val="center"/>
        <w:rPr>
          <w:rFonts w:ascii="Times New Roman" w:hAnsi="Times New Roman"/>
          <w:b w:val="false"/>
          <w:b w:val="false"/>
          <w:bCs w:val="false"/>
          <w:sz w:val="24"/>
          <w:szCs w:val="24"/>
          <w:del w:id="39" w:author="Unknown Author" w:date="2021-04-26T11:27:41Z"/>
        </w:rPr>
      </w:pPr>
      <w:del w:id="38" w:author="Unknown Author" w:date="2021-04-26T11:27:41Z">
        <w:r>
          <w:rPr>
            <w:rFonts w:ascii="Times New Roman" w:hAnsi="Times New Roman"/>
            <w:b w:val="false"/>
            <w:bCs w:val="false"/>
            <w:sz w:val="24"/>
            <w:szCs w:val="24"/>
          </w:rPr>
          <w:delText>Capstone Professor:</w:delText>
        </w:r>
      </w:del>
    </w:p>
    <w:p>
      <w:pPr>
        <w:pStyle w:val="Normal"/>
        <w:widowControl w:val="false"/>
        <w:bidi w:val="0"/>
        <w:spacing w:lineRule="auto" w:line="480"/>
        <w:jc w:val="center"/>
        <w:rPr>
          <w:del w:id="42" w:author="Unknown Author" w:date="2021-04-26T11:27:41Z"/>
        </w:rPr>
      </w:pPr>
      <w:del w:id="40" w:author="Unknown Author" w:date="2021-04-26T11:27:41Z">
        <w:r>
          <w:rPr>
            <w:rFonts w:ascii="Times New Roman" w:hAnsi="Times New Roman"/>
            <w:b w:val="false"/>
            <w:bCs w:val="false"/>
            <w:sz w:val="24"/>
            <w:szCs w:val="24"/>
          </w:rPr>
          <w:delText xml:space="preserve">Dr. </w:delText>
        </w:r>
      </w:del>
      <w:del w:id="41" w:author="Unknown Author" w:date="2021-04-26T11:27:41Z">
        <w:r>
          <w:rPr>
            <w:rFonts w:eastAsia="Noto Sans CJK SC" w:cs="Lohit Devanagari" w:ascii="Times New Roman" w:hAnsi="Times New Roman"/>
            <w:b w:val="false"/>
            <w:bCs w:val="false"/>
            <w:color w:val="auto"/>
            <w:kern w:val="2"/>
            <w:sz w:val="24"/>
            <w:szCs w:val="24"/>
            <w:lang w:val="en-US" w:eastAsia="zh-CN" w:bidi="hi-IN"/>
          </w:rPr>
          <w:delText>Charles Gregory</w:delText>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44" w:author="Unknown Author" w:date="2021-04-26T11:27:41Z"/>
        </w:rPr>
      </w:pPr>
      <w:del w:id="43" w:author="Unknown Author" w:date="2021-04-26T11:27:41Z">
        <w:r>
          <w:rPr>
            <w:rFonts w:ascii="Times New Roman" w:hAnsi="Times New Roman"/>
            <w:sz w:val="24"/>
            <w:szCs w:val="24"/>
          </w:rPr>
        </w:r>
      </w:del>
      <w:r>
        <w:br w:type="page"/>
      </w:r>
    </w:p>
    <w:p>
      <w:pPr>
        <w:pStyle w:val="Normal"/>
        <w:widowControl w:val="false"/>
        <w:suppressAutoHyphens w:val="true"/>
        <w:overflowPunct w:val="false"/>
        <w:bidi w:val="0"/>
        <w:spacing w:lineRule="auto" w:line="480" w:before="0" w:after="0"/>
        <w:jc w:val="center"/>
        <w:rPr>
          <w:rFonts w:ascii="Times New Roman" w:hAnsi="Times New Roman"/>
          <w:sz w:val="24"/>
          <w:szCs w:val="24"/>
          <w:del w:id="46" w:author="Unknown Author" w:date="2021-04-26T11:27:41Z"/>
        </w:rPr>
      </w:pPr>
      <w:del w:id="45"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48" w:author="Unknown Author" w:date="2021-04-26T11:27:41Z"/>
        </w:rPr>
      </w:pPr>
      <w:del w:id="47"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50" w:author="Unknown Author" w:date="2021-04-26T11:27:41Z"/>
        </w:rPr>
      </w:pPr>
      <w:del w:id="49"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52" w:author="Unknown Author" w:date="2021-04-26T11:27:41Z"/>
        </w:rPr>
      </w:pPr>
      <w:del w:id="51"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54" w:author="Unknown Author" w:date="2021-04-26T11:27:41Z"/>
        </w:rPr>
      </w:pPr>
      <w:del w:id="53"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56" w:author="Unknown Author" w:date="2021-04-26T11:27:41Z"/>
        </w:rPr>
      </w:pPr>
      <w:del w:id="55"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58" w:author="Unknown Author" w:date="2021-04-26T11:27:41Z"/>
        </w:rPr>
      </w:pPr>
      <w:del w:id="57" w:author="Unknown Author" w:date="2021-04-26T11:27:41Z">
        <w:r>
          <w:rPr>
            <w:rFonts w:ascii="Times New Roman" w:hAnsi="Times New Roman"/>
            <w:sz w:val="24"/>
            <w:szCs w:val="24"/>
          </w:rPr>
          <w:delText>The author hereby grants the American Public University System the right to display these contents for educational purposes.</w:delText>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60" w:author="Unknown Author" w:date="2021-04-26T11:27:41Z"/>
        </w:rPr>
      </w:pPr>
      <w:del w:id="59"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62" w:author="Unknown Author" w:date="2021-04-26T11:27:41Z"/>
        </w:rPr>
      </w:pPr>
      <w:del w:id="61" w:author="Unknown Author" w:date="2021-04-26T11:27:41Z">
        <w:r>
          <w:rPr>
            <w:rFonts w:ascii="Times New Roman" w:hAnsi="Times New Roman"/>
            <w:sz w:val="24"/>
            <w:szCs w:val="24"/>
          </w:rPr>
          <w:delText>The author assumes total responsibility for meeting the requirements set by United States copyright law for the inclusion of any materials that are not the author’s creation or in the public domain.</w:delText>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64" w:author="Unknown Author" w:date="2021-04-26T11:27:41Z"/>
        </w:rPr>
      </w:pPr>
      <w:del w:id="63"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del w:id="67" w:author="Unknown Author" w:date="2021-04-26T11:27:41Z"/>
        </w:rPr>
      </w:pPr>
      <w:del w:id="65" w:author="Unknown Author" w:date="2021-04-26T11:27:41Z">
        <w:r>
          <w:rPr>
            <w:rFonts w:ascii="Times New Roman" w:hAnsi="Times New Roman"/>
            <w:sz w:val="24"/>
            <w:szCs w:val="24"/>
          </w:rPr>
          <w:delText xml:space="preserve">© Copyright 2021 by </w:delText>
        </w:r>
      </w:del>
      <w:del w:id="66" w:author="Unknown Author" w:date="2021-04-26T11:27:41Z">
        <w:r>
          <w:rPr>
            <w:rFonts w:ascii="Times New Roman" w:hAnsi="Times New Roman"/>
            <w:sz w:val="24"/>
            <w:szCs w:val="24"/>
            <w:u w:val="single"/>
          </w:rPr>
          <w:delText>Phillip Archie Edwards</w:delText>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69" w:author="Unknown Author" w:date="2021-04-26T11:27:41Z"/>
        </w:rPr>
      </w:pPr>
      <w:del w:id="68" w:author="Unknown Author" w:date="2021-04-26T11:27:41Z">
        <w:r>
          <w:rPr>
            <w:rFonts w:ascii="Times New Roman" w:hAnsi="Times New Roman"/>
            <w:sz w:val="24"/>
            <w:szCs w:val="24"/>
          </w:rPr>
        </w:r>
      </w:del>
    </w:p>
    <w:p>
      <w:pPr>
        <w:pStyle w:val="Normal"/>
        <w:widowControl w:val="false"/>
        <w:suppressAutoHyphens w:val="true"/>
        <w:overflowPunct w:val="false"/>
        <w:bidi w:val="0"/>
        <w:spacing w:lineRule="auto" w:line="480" w:before="0" w:after="0"/>
        <w:jc w:val="center"/>
        <w:rPr>
          <w:rFonts w:ascii="Times New Roman" w:hAnsi="Times New Roman"/>
          <w:sz w:val="24"/>
          <w:szCs w:val="24"/>
          <w:del w:id="71" w:author="Unknown Author" w:date="2021-04-26T11:27:41Z"/>
        </w:rPr>
      </w:pPr>
      <w:del w:id="70" w:author="Unknown Author" w:date="2021-04-26T11:27:41Z">
        <w:r>
          <w:rPr>
            <w:rFonts w:ascii="Times New Roman" w:hAnsi="Times New Roman"/>
            <w:sz w:val="24"/>
            <w:szCs w:val="24"/>
          </w:rPr>
          <w:delText>All rights reserved</w:delText>
        </w:r>
      </w:del>
    </w:p>
    <w:p>
      <w:pPr>
        <w:pStyle w:val="Normal"/>
        <w:widowControl w:val="false"/>
        <w:suppressAutoHyphens w:val="true"/>
        <w:overflowPunct w:val="false"/>
        <w:bidi w:val="0"/>
        <w:spacing w:lineRule="auto" w:line="480" w:before="0" w:after="0"/>
        <w:jc w:val="center"/>
        <w:rPr>
          <w:rFonts w:ascii="Times New Roman" w:hAnsi="Times New Roman"/>
          <w:b/>
          <w:b/>
          <w:bCs/>
          <w:sz w:val="24"/>
          <w:szCs w:val="24"/>
          <w:del w:id="73" w:author="Unknown Author" w:date="2021-04-08T17:34:13Z"/>
        </w:rPr>
      </w:pPr>
      <w:del w:id="72" w:author="Unknown Author" w:date="2021-04-08T17:34:13Z">
        <w:r>
          <w:rPr>
            <w:rFonts w:ascii="Times New Roman" w:hAnsi="Times New Roman"/>
            <w:b/>
            <w:bCs/>
            <w:sz w:val="24"/>
            <w:szCs w:val="24"/>
          </w:rPr>
        </w:r>
      </w:del>
    </w:p>
    <w:p>
      <w:pPr>
        <w:pStyle w:val="Normal"/>
        <w:widowControl w:val="false"/>
        <w:bidi w:val="0"/>
        <w:spacing w:lineRule="auto" w:line="480"/>
        <w:jc w:val="left"/>
        <w:rPr>
          <w:rFonts w:ascii="Times New Roman" w:hAnsi="Times New Roman"/>
          <w:b/>
          <w:b/>
          <w:bCs/>
          <w:sz w:val="24"/>
          <w:szCs w:val="24"/>
          <w:del w:id="75" w:author="Unknown Author" w:date="2021-04-26T11:27:41Z"/>
        </w:rPr>
      </w:pPr>
      <w:del w:id="74" w:author="Unknown Author" w:date="2021-04-08T17:34:13Z">
        <w:r>
          <w:rPr>
            <w:rFonts w:ascii="Times New Roman" w:hAnsi="Times New Roman"/>
            <w:b/>
            <w:bCs/>
            <w:sz w:val="24"/>
            <w:szCs w:val="24"/>
          </w:rPr>
          <w:delText>NOTE: THIS IS A FIRST DRAFT AND NOT INTENDED AS THE FINAL PAPER.</w:delText>
        </w:r>
      </w:del>
      <w:r>
        <w:br w:type="page"/>
      </w:r>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77" w:author="Unknown Author" w:date="2021-04-26T11:27:41Z"/>
        </w:rPr>
      </w:pPr>
      <w:del w:id="76" w:author="Unknown Author" w:date="2021-04-26T11:27:41Z">
        <w:r>
          <w:rPr>
            <w:rFonts w:ascii="Times New Roman" w:hAnsi="Times New Roman"/>
            <w:sz w:val="24"/>
            <w:szCs w:val="24"/>
          </w:rPr>
          <w:delText>DEDICATION</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79" w:author="Unknown Author" w:date="2021-04-26T11:27:41Z"/>
        </w:rPr>
      </w:pPr>
      <w:del w:id="78" w:author="Unknown Author" w:date="2021-04-26T11:27:41Z">
        <w:r>
          <w:rPr>
            <w:rFonts w:ascii="Times New Roman" w:hAnsi="Times New Roman"/>
            <w:sz w:val="24"/>
            <w:szCs w:val="24"/>
          </w:rPr>
        </w:r>
      </w:del>
      <w:r>
        <w:br w:type="page"/>
      </w:r>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81" w:author="Unknown Author" w:date="2021-04-26T11:27:41Z"/>
        </w:rPr>
      </w:pPr>
      <w:del w:id="80" w:author="Unknown Author" w:date="2021-04-26T11:27:41Z">
        <w:r>
          <w:rPr>
            <w:rFonts w:ascii="Times New Roman" w:hAnsi="Times New Roman"/>
            <w:sz w:val="24"/>
            <w:szCs w:val="24"/>
          </w:rPr>
          <w:delText>ACKNOWLEDGMENTS</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83" w:author="Unknown Author" w:date="2021-04-26T11:27:41Z"/>
        </w:rPr>
      </w:pPr>
      <w:del w:id="82" w:author="Unknown Author" w:date="2021-04-26T11:27:41Z">
        <w:r>
          <w:rPr>
            <w:rFonts w:ascii="Times New Roman" w:hAnsi="Times New Roman"/>
            <w:sz w:val="24"/>
            <w:szCs w:val="24"/>
          </w:rPr>
        </w:r>
      </w:del>
      <w:r>
        <w:br w:type="page"/>
      </w:r>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85" w:author="Unknown Author" w:date="2021-04-26T11:27:41Z"/>
        </w:rPr>
      </w:pPr>
      <w:del w:id="84" w:author="Unknown Author" w:date="2021-04-26T11:27:41Z">
        <w:r>
          <w:rPr>
            <w:rFonts w:ascii="Times New Roman" w:hAnsi="Times New Roman"/>
            <w:sz w:val="24"/>
            <w:szCs w:val="24"/>
          </w:rPr>
          <w:delText>ABSTRACT</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87" w:author="Unknown Author" w:date="2021-04-26T11:27:41Z"/>
        </w:rPr>
      </w:pPr>
      <w:del w:id="86" w:author="Unknown Author" w:date="2021-04-26T11:27:41Z">
        <w:r>
          <w:rPr>
            <w:rFonts w:ascii="Times New Roman" w:hAnsi="Times New Roman"/>
            <w:b/>
            <w:bCs/>
            <w:sz w:val="24"/>
            <w:szCs w:val="24"/>
          </w:rPr>
          <w:delText>Cognitive Behavior Therapy for Auditory Verbal Hallucinations: Efficacy and Availability</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89" w:author="Unknown Author" w:date="2021-04-26T11:27:41Z"/>
        </w:rPr>
      </w:pPr>
      <w:del w:id="88" w:author="Unknown Author" w:date="2021-04-26T11:27:41Z">
        <w:r>
          <w:rPr>
            <w:rFonts w:ascii="Times New Roman" w:hAnsi="Times New Roman"/>
            <w:sz w:val="24"/>
            <w:szCs w:val="24"/>
          </w:rPr>
          <w:delText>by</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91" w:author="Unknown Author" w:date="2021-04-26T11:27:41Z"/>
        </w:rPr>
      </w:pPr>
      <w:del w:id="90" w:author="Unknown Author" w:date="2021-04-26T11:27:41Z">
        <w:r>
          <w:rPr>
            <w:rFonts w:eastAsia="Noto Sans CJK SC" w:cs="Lohit Devanagari" w:ascii="Times New Roman" w:hAnsi="Times New Roman"/>
            <w:color w:val="auto"/>
            <w:kern w:val="2"/>
            <w:sz w:val="24"/>
            <w:szCs w:val="24"/>
            <w:lang w:val="en-US" w:eastAsia="zh-CN" w:bidi="hi-IN"/>
          </w:rPr>
          <w:delText>Phillip Archie Edwards</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93" w:author="Unknown Author" w:date="2021-04-26T11:27:41Z"/>
        </w:rPr>
      </w:pPr>
      <w:del w:id="92" w:author="Unknown Author" w:date="2021-04-26T11:27:41Z">
        <w:r>
          <w:rPr>
            <w:rFonts w:ascii="Times New Roman" w:hAnsi="Times New Roman"/>
            <w:sz w:val="24"/>
            <w:szCs w:val="24"/>
          </w:rPr>
          <w:delText>Master of Arts in Psychology</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95" w:author="Unknown Author" w:date="2021-04-26T11:27:41Z"/>
        </w:rPr>
      </w:pPr>
      <w:del w:id="94" w:author="Unknown Author" w:date="2021-04-26T11:27:41Z">
        <w:r>
          <w:rPr>
            <w:rFonts w:ascii="Times New Roman" w:hAnsi="Times New Roman"/>
            <w:sz w:val="24"/>
            <w:szCs w:val="24"/>
          </w:rPr>
          <w:delText>American Public University System</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99" w:author="Unknown Author" w:date="2021-04-26T11:27:41Z"/>
        </w:rPr>
      </w:pPr>
      <w:del w:id="96" w:author="Unknown Author" w:date="2021-04-26T11:27:41Z">
        <w:r>
          <w:rPr>
            <w:rFonts w:ascii="Times New Roman" w:hAnsi="Times New Roman"/>
            <w:sz w:val="24"/>
            <w:szCs w:val="24"/>
          </w:rPr>
          <w:delText xml:space="preserve">Dr. </w:delText>
        </w:r>
      </w:del>
      <w:del w:id="97" w:author="Unknown Author" w:date="2021-04-26T11:27:41Z">
        <w:r>
          <w:rPr>
            <w:rFonts w:eastAsia="Noto Sans CJK SC" w:cs="Lohit Devanagari" w:ascii="Times New Roman" w:hAnsi="Times New Roman"/>
            <w:color w:val="auto"/>
            <w:kern w:val="2"/>
            <w:sz w:val="24"/>
            <w:szCs w:val="24"/>
            <w:lang w:val="en-US" w:eastAsia="zh-CN" w:bidi="hi-IN"/>
          </w:rPr>
          <w:delText>Charles Gregory</w:delText>
        </w:r>
      </w:del>
      <w:del w:id="98" w:author="Unknown Author" w:date="2021-04-26T11:27:41Z">
        <w:r>
          <w:rPr>
            <w:rFonts w:ascii="Times New Roman" w:hAnsi="Times New Roman"/>
            <w:sz w:val="24"/>
            <w:szCs w:val="24"/>
          </w:rPr>
          <w:delText>, Capstone Professor</w:delText>
        </w:r>
      </w:del>
    </w:p>
    <w:p>
      <w:pPr>
        <w:pStyle w:val="Normal"/>
        <w:widowControl w:val="false"/>
        <w:suppressAutoHyphens w:val="true"/>
        <w:overflowPunct w:val="false"/>
        <w:bidi w:val="0"/>
        <w:spacing w:lineRule="auto" w:line="480" w:before="0" w:after="0"/>
        <w:jc w:val="left"/>
        <w:rPr>
          <w:rFonts w:ascii="Times New Roman" w:hAnsi="Times New Roman"/>
          <w:b/>
          <w:b/>
          <w:bCs/>
          <w:sz w:val="24"/>
          <w:szCs w:val="24"/>
          <w:del w:id="145" w:author="Unknown Author" w:date="2021-04-11T21:02:23Z"/>
        </w:rPr>
      </w:pPr>
      <w:del w:id="100" w:author="Unknown Author" w:date="2021-04-26T11:27:41Z">
        <w:r>
          <w:rPr>
            <w:rFonts w:ascii="Times New Roman" w:hAnsi="Times New Roman"/>
            <w:sz w:val="24"/>
            <w:szCs w:val="24"/>
          </w:rPr>
          <w:tab/>
          <w:delText>Auditory verbal hallucinations (AVH), the persistent perception of voices unrelated to external stimuli</w:delText>
        </w:r>
      </w:del>
      <w:del w:id="101" w:author="Unknown Author" w:date="2021-04-08T17:36:50Z">
        <w:r>
          <w:rPr>
            <w:rFonts w:ascii="Times New Roman" w:hAnsi="Times New Roman"/>
            <w:sz w:val="24"/>
            <w:szCs w:val="24"/>
          </w:rPr>
          <w:delText>,</w:delText>
        </w:r>
      </w:del>
      <w:del w:id="102" w:author="Unknown Author" w:date="2021-04-26T11:27:41Z">
        <w:r>
          <w:rPr>
            <w:rFonts w:ascii="Times New Roman" w:hAnsi="Times New Roman"/>
            <w:sz w:val="24"/>
            <w:szCs w:val="24"/>
          </w:rPr>
          <w:delText xml:space="preserve"> are experienced by many people </w:delText>
        </w:r>
      </w:del>
      <w:del w:id="103" w:author="Unknown Author" w:date="2021-04-16T13:34:56Z">
        <w:r>
          <w:rPr>
            <w:rFonts w:ascii="Times New Roman" w:hAnsi="Times New Roman"/>
            <w:sz w:val="24"/>
            <w:szCs w:val="24"/>
          </w:rPr>
          <w:delText xml:space="preserve">throughout the </w:delText>
        </w:r>
      </w:del>
      <w:del w:id="104" w:author="Unknown Author" w:date="2021-04-26T11:27:41Z">
        <w:r>
          <w:rPr>
            <w:rFonts w:ascii="Times New Roman" w:hAnsi="Times New Roman"/>
            <w:sz w:val="24"/>
            <w:szCs w:val="24"/>
          </w:rPr>
          <w:delText>world. In recent decades, mental health professionals have realized that AVH are not always associated with mental illness. This realization coincides with the rise of advocacy groups for voice hearers, such as the Hearing Voices Movement</w:delText>
        </w:r>
      </w:del>
      <w:del w:id="105" w:author="Unknown Author" w:date="2021-04-16T13:52:37Z">
        <w:r>
          <w:rPr>
            <w:rFonts w:ascii="Times New Roman" w:hAnsi="Times New Roman"/>
            <w:sz w:val="24"/>
            <w:szCs w:val="24"/>
          </w:rPr>
          <w:delText xml:space="preserve"> (HVM)</w:delText>
        </w:r>
      </w:del>
      <w:del w:id="106" w:author="Unknown Author" w:date="2021-04-26T11:27:41Z">
        <w:r>
          <w:rPr>
            <w:rFonts w:ascii="Times New Roman" w:hAnsi="Times New Roman"/>
            <w:sz w:val="24"/>
            <w:szCs w:val="24"/>
          </w:rPr>
          <w:delText>. When AVH are associated with mental illness, it is no longer automatically assumed a psychosis; for example, AVH are often seen in trauma and stress disorders</w:delText>
        </w:r>
      </w:del>
      <w:del w:id="107" w:author="Unknown Author" w:date="2021-04-16T13:27:43Z">
        <w:r>
          <w:rPr>
            <w:rFonts w:ascii="Times New Roman" w:hAnsi="Times New Roman"/>
            <w:sz w:val="24"/>
            <w:szCs w:val="24"/>
          </w:rPr>
          <w:delText>, such as post-traumatic stress disorder (PTSD)</w:delText>
        </w:r>
      </w:del>
      <w:del w:id="108" w:author="Unknown Author" w:date="2021-04-26T11:27:41Z">
        <w:r>
          <w:rPr>
            <w:rFonts w:ascii="Times New Roman" w:hAnsi="Times New Roman"/>
            <w:sz w:val="24"/>
            <w:szCs w:val="24"/>
          </w:rPr>
          <w:delText xml:space="preserve">. This renders antipsychotic drugs, the treatment </w:delText>
        </w:r>
      </w:del>
      <w:del w:id="109" w:author="Unknown Author" w:date="2021-04-16T13:28:43Z">
        <w:r>
          <w:rPr>
            <w:rFonts w:ascii="Times New Roman" w:hAnsi="Times New Roman"/>
            <w:sz w:val="24"/>
            <w:szCs w:val="24"/>
          </w:rPr>
          <w:delText xml:space="preserve">of choice </w:delText>
        </w:r>
      </w:del>
      <w:del w:id="110" w:author="Unknown Author" w:date="2021-04-26T11:27:41Z">
        <w:r>
          <w:rPr>
            <w:rFonts w:ascii="Times New Roman" w:hAnsi="Times New Roman"/>
            <w:sz w:val="24"/>
            <w:szCs w:val="24"/>
          </w:rPr>
          <w:delText>for AVH</w:delText>
        </w:r>
      </w:del>
      <w:del w:id="111" w:author="Unknown Author" w:date="2021-04-08T17:36:58Z">
        <w:r>
          <w:rPr>
            <w:rFonts w:ascii="Times New Roman" w:hAnsi="Times New Roman"/>
            <w:sz w:val="24"/>
            <w:szCs w:val="24"/>
          </w:rPr>
          <w:delText>,</w:delText>
        </w:r>
      </w:del>
      <w:del w:id="112" w:author="Unknown Author" w:date="2021-04-26T11:27:41Z">
        <w:r>
          <w:rPr>
            <w:rFonts w:ascii="Times New Roman" w:hAnsi="Times New Roman"/>
            <w:sz w:val="24"/>
            <w:szCs w:val="24"/>
          </w:rPr>
          <w:delText xml:space="preserve"> inappropriate in many cases. Experiencing AVH is </w:delText>
        </w:r>
      </w:del>
      <w:del w:id="113" w:author="Unknown Author" w:date="2021-04-16T13:36:31Z">
        <w:r>
          <w:rPr>
            <w:rFonts w:ascii="Times New Roman" w:hAnsi="Times New Roman"/>
            <w:sz w:val="24"/>
            <w:szCs w:val="24"/>
          </w:rPr>
          <w:delText>almost always</w:delText>
        </w:r>
      </w:del>
      <w:del w:id="114" w:author="Unknown Author" w:date="2021-04-26T11:27:41Z">
        <w:r>
          <w:rPr>
            <w:rFonts w:ascii="Times New Roman" w:hAnsi="Times New Roman"/>
            <w:sz w:val="24"/>
            <w:szCs w:val="24"/>
          </w:rPr>
          <w:delText xml:space="preserve"> a negative experience</w:delText>
        </w:r>
      </w:del>
      <w:del w:id="115" w:author="Unknown Author" w:date="2021-04-16T13:29:16Z">
        <w:r>
          <w:rPr>
            <w:rFonts w:ascii="Times New Roman" w:hAnsi="Times New Roman"/>
            <w:sz w:val="24"/>
            <w:szCs w:val="24"/>
          </w:rPr>
          <w:delText>, even for the mentally healthy</w:delText>
        </w:r>
      </w:del>
      <w:del w:id="116" w:author="Unknown Author" w:date="2021-04-26T11:27:41Z">
        <w:r>
          <w:rPr>
            <w:rFonts w:ascii="Times New Roman" w:hAnsi="Times New Roman"/>
            <w:sz w:val="24"/>
            <w:szCs w:val="24"/>
          </w:rPr>
          <w:delText xml:space="preserve">: the voices </w:delText>
        </w:r>
      </w:del>
      <w:del w:id="117" w:author="Unknown Author" w:date="2021-04-16T22:04:58Z">
        <w:r>
          <w:rPr>
            <w:rFonts w:ascii="Times New Roman" w:hAnsi="Times New Roman"/>
            <w:sz w:val="24"/>
            <w:szCs w:val="24"/>
          </w:rPr>
          <w:delText>are</w:delText>
        </w:r>
      </w:del>
      <w:del w:id="118" w:author="Unknown Author" w:date="2021-04-26T11:27:41Z">
        <w:r>
          <w:rPr>
            <w:rFonts w:ascii="Times New Roman" w:hAnsi="Times New Roman"/>
            <w:sz w:val="24"/>
            <w:szCs w:val="24"/>
          </w:rPr>
          <w:delText xml:space="preserve"> threatening, hostile, commanding, and cause a great deal of distress. Cognitive behavior therapy (CBT), the most commonly used </w:delText>
        </w:r>
      </w:del>
      <w:del w:id="119" w:author="Unknown Author" w:date="2021-04-16T22:06:33Z">
        <w:r>
          <w:rPr>
            <w:rFonts w:ascii="Times New Roman" w:hAnsi="Times New Roman"/>
            <w:sz w:val="24"/>
            <w:szCs w:val="24"/>
          </w:rPr>
          <w:delText xml:space="preserve">form of </w:delText>
        </w:r>
      </w:del>
      <w:del w:id="120" w:author="Unknown Author" w:date="2021-04-26T11:27:41Z">
        <w:r>
          <w:rPr>
            <w:rFonts w:ascii="Times New Roman" w:hAnsi="Times New Roman"/>
            <w:sz w:val="24"/>
            <w:szCs w:val="24"/>
          </w:rPr>
          <w:delText xml:space="preserve">psychotherapy today, is evidence-based for a wide range of </w:delText>
        </w:r>
      </w:del>
      <w:del w:id="121" w:author="Unknown Author" w:date="2021-04-16T22:05:57Z">
        <w:r>
          <w:rPr>
            <w:rFonts w:ascii="Times New Roman" w:hAnsi="Times New Roman"/>
            <w:sz w:val="24"/>
            <w:szCs w:val="24"/>
          </w:rPr>
          <w:delText>mental</w:delText>
        </w:r>
      </w:del>
      <w:del w:id="122" w:author="Unknown Author" w:date="2021-04-26T11:27:41Z">
        <w:r>
          <w:rPr>
            <w:rFonts w:ascii="Times New Roman" w:hAnsi="Times New Roman"/>
            <w:sz w:val="24"/>
            <w:szCs w:val="24"/>
          </w:rPr>
          <w:delText xml:space="preserve"> </w:delText>
        </w:r>
      </w:del>
      <w:del w:id="123" w:author="Unknown Author" w:date="2021-04-16T22:06:07Z">
        <w:r>
          <w:rPr>
            <w:rFonts w:ascii="Times New Roman" w:hAnsi="Times New Roman"/>
            <w:sz w:val="24"/>
            <w:szCs w:val="24"/>
          </w:rPr>
          <w:delText xml:space="preserve">conditions and </w:delText>
        </w:r>
      </w:del>
      <w:del w:id="124" w:author="Unknown Author" w:date="2021-04-26T11:27:41Z">
        <w:r>
          <w:rPr>
            <w:rFonts w:ascii="Times New Roman" w:hAnsi="Times New Roman"/>
            <w:sz w:val="24"/>
            <w:szCs w:val="24"/>
          </w:rPr>
          <w:delText>problems</w:delText>
        </w:r>
      </w:del>
      <w:del w:id="125" w:author="Unknown Author" w:date="2021-04-16T13:30:05Z">
        <w:r>
          <w:rPr>
            <w:rFonts w:ascii="Times New Roman" w:hAnsi="Times New Roman"/>
            <w:sz w:val="24"/>
            <w:szCs w:val="24"/>
          </w:rPr>
          <w:delText xml:space="preserve"> including AVH</w:delText>
        </w:r>
      </w:del>
      <w:del w:id="126" w:author="Unknown Author" w:date="2021-04-08T17:37:05Z">
        <w:r>
          <w:rPr>
            <w:rFonts w:ascii="Times New Roman" w:hAnsi="Times New Roman"/>
            <w:sz w:val="24"/>
            <w:szCs w:val="24"/>
          </w:rPr>
          <w:delText>,</w:delText>
        </w:r>
      </w:del>
      <w:del w:id="127" w:author="Unknown Author" w:date="2021-04-26T11:27:41Z">
        <w:r>
          <w:rPr>
            <w:rFonts w:ascii="Times New Roman" w:hAnsi="Times New Roman"/>
            <w:sz w:val="24"/>
            <w:szCs w:val="24"/>
          </w:rPr>
          <w:delText>. This paper reviews the use of CBT for AVH</w:delText>
        </w:r>
      </w:del>
      <w:del w:id="128" w:author="Unknown Author" w:date="2021-04-16T13:53:48Z">
        <w:r>
          <w:rPr>
            <w:rFonts w:ascii="Times New Roman" w:hAnsi="Times New Roman"/>
            <w:sz w:val="24"/>
            <w:szCs w:val="24"/>
          </w:rPr>
          <w:delText xml:space="preserve"> as it currently stands</w:delText>
        </w:r>
      </w:del>
      <w:del w:id="129" w:author="Unknown Author" w:date="2021-04-26T11:27:41Z">
        <w:r>
          <w:rPr>
            <w:rFonts w:ascii="Times New Roman" w:hAnsi="Times New Roman"/>
            <w:sz w:val="24"/>
            <w:szCs w:val="24"/>
          </w:rPr>
          <w:delText xml:space="preserve">, </w:delText>
        </w:r>
      </w:del>
      <w:del w:id="130" w:author="Unknown Author" w:date="2021-04-16T13:58:33Z">
        <w:r>
          <w:rPr>
            <w:rFonts w:ascii="Times New Roman" w:hAnsi="Times New Roman"/>
            <w:sz w:val="24"/>
            <w:szCs w:val="24"/>
          </w:rPr>
          <w:delText>es</w:delText>
        </w:r>
      </w:del>
      <w:del w:id="131" w:author="Unknown Author" w:date="2021-04-16T23:14:28Z">
        <w:r>
          <w:rPr>
            <w:rFonts w:ascii="Times New Roman" w:hAnsi="Times New Roman"/>
            <w:sz w:val="24"/>
            <w:szCs w:val="24"/>
          </w:rPr>
          <w:delText>investigat</w:delText>
        </w:r>
      </w:del>
      <w:del w:id="132" w:author="Unknown Author" w:date="2021-04-26T11:27:41Z">
        <w:r>
          <w:rPr>
            <w:rFonts w:ascii="Times New Roman" w:hAnsi="Times New Roman"/>
            <w:sz w:val="24"/>
            <w:szCs w:val="24"/>
          </w:rPr>
          <w:delText xml:space="preserve"> the neurobiological mechanisms behind its effectiveness</w:delText>
        </w:r>
      </w:del>
      <w:del w:id="133" w:author="Unknown Author" w:date="2021-04-16T22:10:44Z">
        <w:r>
          <w:rPr>
            <w:rFonts w:ascii="Times New Roman" w:hAnsi="Times New Roman"/>
            <w:sz w:val="24"/>
            <w:szCs w:val="24"/>
          </w:rPr>
          <w:delText>,</w:delText>
        </w:r>
      </w:del>
      <w:del w:id="134" w:author="Unknown Author" w:date="2021-04-26T11:27:41Z">
        <w:r>
          <w:rPr>
            <w:rFonts w:ascii="Times New Roman" w:hAnsi="Times New Roman"/>
            <w:sz w:val="24"/>
            <w:szCs w:val="24"/>
          </w:rPr>
          <w:delText xml:space="preserve"> and look</w:delText>
        </w:r>
      </w:del>
      <w:del w:id="135" w:author="Unknown Author" w:date="2021-04-16T13:58:38Z">
        <w:r>
          <w:rPr>
            <w:rFonts w:ascii="Times New Roman" w:hAnsi="Times New Roman"/>
            <w:sz w:val="24"/>
            <w:szCs w:val="24"/>
          </w:rPr>
          <w:delText>s</w:delText>
        </w:r>
      </w:del>
      <w:del w:id="136" w:author="Unknown Author" w:date="2021-04-26T11:27:41Z">
        <w:r>
          <w:rPr>
            <w:rFonts w:ascii="Times New Roman" w:hAnsi="Times New Roman"/>
            <w:sz w:val="24"/>
            <w:szCs w:val="24"/>
          </w:rPr>
          <w:delText xml:space="preserve"> at the availability and distribution of services. Suggestions for further research are offered, as well as suggestions to widen the availability of CBT for AVH.</w:delText>
        </w:r>
      </w:del>
      <w:del w:id="137" w:author="Unknown Author" w:date="2021-04-16T13:41:59Z">
        <w:r>
          <w:rPr>
            <w:rFonts w:ascii="Times New Roman" w:hAnsi="Times New Roman"/>
            <w:sz w:val="24"/>
            <w:szCs w:val="24"/>
          </w:rPr>
          <w:delText>where who need help.</w:delText>
        </w:r>
      </w:del>
      <w:del w:id="138" w:author="Unknown Author" w:date="2021-04-08T17:37:22Z">
        <w:r>
          <w:rPr>
            <w:rFonts w:ascii="Times New Roman" w:hAnsi="Times New Roman"/>
            <w:sz w:val="24"/>
            <w:szCs w:val="24"/>
          </w:rPr>
          <w:delText>every</w:delText>
        </w:r>
      </w:del>
      <w:del w:id="139" w:author="Unknown Author" w:date="2021-04-16T13:41:59Z">
        <w:r>
          <w:rPr>
            <w:rFonts w:ascii="Times New Roman" w:hAnsi="Times New Roman"/>
            <w:sz w:val="24"/>
            <w:szCs w:val="24"/>
          </w:rPr>
          <w:delText xml:space="preserve"> </w:delText>
        </w:r>
      </w:del>
      <w:del w:id="140" w:author="Unknown Author" w:date="2021-04-08T17:37:32Z">
        <w:r>
          <w:rPr>
            <w:rFonts w:ascii="Times New Roman" w:hAnsi="Times New Roman"/>
            <w:sz w:val="24"/>
            <w:szCs w:val="24"/>
          </w:rPr>
          <w:delText>s</w:delText>
        </w:r>
      </w:del>
      <w:del w:id="141" w:author="Unknown Author" w:date="2021-04-16T13:41:59Z">
        <w:r>
          <w:rPr>
            <w:rFonts w:ascii="Times New Roman" w:hAnsi="Times New Roman"/>
            <w:sz w:val="24"/>
            <w:szCs w:val="24"/>
          </w:rPr>
          <w:delText xml:space="preserve"> hearer</w:delText>
        </w:r>
      </w:del>
      <w:del w:id="142" w:author="Unknown Author" w:date="2021-04-08T17:37:30Z">
        <w:r>
          <w:rPr>
            <w:rFonts w:ascii="Times New Roman" w:hAnsi="Times New Roman"/>
            <w:sz w:val="24"/>
            <w:szCs w:val="24"/>
          </w:rPr>
          <w:delText>s</w:delText>
        </w:r>
      </w:del>
      <w:del w:id="143" w:author="Unknown Author" w:date="2021-04-16T13:41:59Z">
        <w:r>
          <w:rPr>
            <w:rFonts w:ascii="Times New Roman" w:hAnsi="Times New Roman"/>
            <w:sz w:val="24"/>
            <w:szCs w:val="24"/>
          </w:rPr>
          <w:delText>he general conclusion is, telemental health, cell phone apps, and other leading-edge technological applications all hold the most promise to widen the distribution of CBT for voice</w:delText>
        </w:r>
      </w:del>
      <w:del w:id="144" w:author="Unknown Author" w:date="2021-04-16T13:42:01Z">
        <w:r>
          <w:rPr>
            <w:rFonts w:ascii="Times New Roman" w:hAnsi="Times New Roman"/>
            <w:sz w:val="24"/>
            <w:szCs w:val="24"/>
          </w:rPr>
          <w:delText xml:space="preserve"> T</w:delText>
        </w:r>
      </w:del>
    </w:p>
    <w:p>
      <w:pPr>
        <w:pStyle w:val="Normal"/>
        <w:widowControl w:val="false"/>
        <w:bidi w:val="0"/>
        <w:spacing w:lineRule="auto" w:line="480"/>
        <w:jc w:val="left"/>
        <w:rPr>
          <w:rFonts w:ascii="Times New Roman" w:hAnsi="Times New Roman"/>
          <w:b w:val="false"/>
          <w:b w:val="false"/>
          <w:bCs w:val="false"/>
          <w:sz w:val="24"/>
          <w:szCs w:val="24"/>
          <w:del w:id="147" w:author="Unknown Author" w:date="2021-04-11T21:01:59Z"/>
        </w:rPr>
      </w:pPr>
      <w:del w:id="146" w:author="Unknown Author" w:date="2021-04-11T21:01:59Z">
        <w:r>
          <w:rPr>
            <w:rFonts w:ascii="Times New Roman" w:hAnsi="Times New Roman"/>
            <w:b w:val="false"/>
            <w:bCs w:val="false"/>
            <w:sz w:val="24"/>
            <w:szCs w:val="24"/>
          </w:rPr>
          <w:delText>TABLE OF CONTENTS</w:delText>
        </w:r>
      </w:del>
    </w:p>
    <w:p>
      <w:pPr>
        <w:pStyle w:val="Normal"/>
        <w:widowControl w:val="false"/>
        <w:bidi w:val="0"/>
        <w:spacing w:lineRule="auto" w:line="480"/>
        <w:jc w:val="left"/>
        <w:rPr>
          <w:rFonts w:ascii="Times New Roman" w:hAnsi="Times New Roman"/>
          <w:sz w:val="24"/>
          <w:szCs w:val="24"/>
          <w:del w:id="149" w:author="Unknown Author" w:date="2021-04-11T21:01:59Z"/>
        </w:rPr>
      </w:pPr>
      <w:del w:id="148" w:author="Unknown Author" w:date="2021-04-11T21:01:59Z">
        <w:r>
          <w:rPr>
            <w:rFonts w:ascii="Times New Roman" w:hAnsi="Times New Roman"/>
            <w:sz w:val="24"/>
            <w:szCs w:val="24"/>
          </w:rPr>
        </w:r>
      </w:del>
    </w:p>
    <w:p>
      <w:pPr>
        <w:pStyle w:val="Normal"/>
        <w:widowControl w:val="false"/>
        <w:bidi w:val="0"/>
        <w:spacing w:lineRule="auto" w:line="480"/>
        <w:jc w:val="left"/>
        <w:rPr>
          <w:rFonts w:ascii="Times New Roman" w:hAnsi="Times New Roman"/>
          <w:sz w:val="24"/>
          <w:szCs w:val="24"/>
          <w:del w:id="151" w:author="Unknown Author" w:date="2021-04-11T21:01:59Z"/>
        </w:rPr>
      </w:pPr>
      <w:del w:id="150" w:author="Unknown Author" w:date="2021-04-11T21:01:59Z">
        <w:r>
          <w:rPr>
            <w:rFonts w:ascii="Times New Roman" w:hAnsi="Times New Roman"/>
            <w:sz w:val="24"/>
            <w:szCs w:val="24"/>
          </w:rPr>
          <w:delText>CHAPTER                                                                                                                   PAGE</w:delText>
        </w:r>
      </w:del>
    </w:p>
    <w:p>
      <w:pPr>
        <w:pStyle w:val="Normal"/>
        <w:widowControl w:val="false"/>
        <w:bidi w:val="0"/>
        <w:spacing w:lineRule="auto" w:line="480"/>
        <w:jc w:val="left"/>
        <w:rPr>
          <w:rFonts w:ascii="Times New Roman" w:hAnsi="Times New Roman"/>
          <w:sz w:val="24"/>
          <w:szCs w:val="24"/>
          <w:del w:id="153" w:author="Unknown Author" w:date="2021-04-11T21:01:59Z"/>
        </w:rPr>
      </w:pPr>
      <w:del w:id="152" w:author="Unknown Author" w:date="2021-04-11T21:01:59Z">
        <w:r>
          <w:rPr>
            <w:rFonts w:ascii="Times New Roman" w:hAnsi="Times New Roman"/>
            <w:sz w:val="24"/>
            <w:szCs w:val="24"/>
          </w:rPr>
        </w:r>
      </w:del>
    </w:p>
    <w:p>
      <w:pPr>
        <w:pStyle w:val="Normal"/>
        <w:widowControl w:val="false"/>
        <w:numPr>
          <w:ilvl w:val="0"/>
          <w:numId w:val="2"/>
        </w:numPr>
        <w:bidi w:val="0"/>
        <w:spacing w:lineRule="auto" w:line="480"/>
        <w:jc w:val="left"/>
        <w:rPr>
          <w:rFonts w:ascii="Times New Roman" w:hAnsi="Times New Roman"/>
          <w:sz w:val="24"/>
          <w:szCs w:val="24"/>
          <w:del w:id="155" w:author="Unknown Author" w:date="2021-04-11T21:01:59Z"/>
        </w:rPr>
      </w:pPr>
      <w:del w:id="154" w:author="Unknown Author" w:date="2021-04-11T21:01:59Z">
        <w:r>
          <w:rPr>
            <w:rFonts w:ascii="Times New Roman" w:hAnsi="Times New Roman"/>
            <w:sz w:val="24"/>
            <w:szCs w:val="24"/>
          </w:rPr>
          <w:delText>INTRODUCTION............................................................................................................. 1</w:delText>
        </w:r>
      </w:del>
    </w:p>
    <w:p>
      <w:pPr>
        <w:pStyle w:val="Normal"/>
        <w:widowControl w:val="false"/>
        <w:bidi w:val="0"/>
        <w:spacing w:lineRule="auto" w:line="480"/>
        <w:ind w:left="720" w:right="0" w:hanging="0"/>
        <w:jc w:val="left"/>
        <w:rPr>
          <w:rFonts w:ascii="Times New Roman" w:hAnsi="Times New Roman"/>
          <w:sz w:val="24"/>
          <w:szCs w:val="24"/>
          <w:del w:id="157" w:author="Unknown Author" w:date="2021-04-11T21:01:59Z"/>
        </w:rPr>
      </w:pPr>
      <w:del w:id="156" w:author="Unknown Author" w:date="2021-04-11T21:01:59Z">
        <w:r>
          <w:rPr>
            <w:rFonts w:ascii="Times New Roman" w:hAnsi="Times New Roman"/>
            <w:sz w:val="24"/>
            <w:szCs w:val="24"/>
          </w:rPr>
          <w:delText>Statement of Problem........................................................................................................ 1</w:delText>
        </w:r>
      </w:del>
    </w:p>
    <w:p>
      <w:pPr>
        <w:pStyle w:val="Normal"/>
        <w:widowControl w:val="false"/>
        <w:bidi w:val="0"/>
        <w:spacing w:lineRule="auto" w:line="480"/>
        <w:ind w:left="720" w:right="0" w:hanging="0"/>
        <w:jc w:val="left"/>
        <w:rPr>
          <w:rFonts w:ascii="Times New Roman" w:hAnsi="Times New Roman"/>
          <w:sz w:val="24"/>
          <w:szCs w:val="24"/>
          <w:del w:id="159" w:author="Unknown Author" w:date="2021-04-11T21:01:59Z"/>
        </w:rPr>
      </w:pPr>
      <w:del w:id="158" w:author="Unknown Author" w:date="2021-04-11T21:01:59Z">
        <w:r>
          <w:rPr>
            <w:rFonts w:ascii="Times New Roman" w:hAnsi="Times New Roman"/>
            <w:sz w:val="24"/>
            <w:szCs w:val="24"/>
          </w:rPr>
          <w:delText>Context of Problem........................................................................................................... 1</w:delText>
        </w:r>
      </w:del>
    </w:p>
    <w:p>
      <w:pPr>
        <w:pStyle w:val="Normal"/>
        <w:widowControl w:val="false"/>
        <w:bidi w:val="0"/>
        <w:spacing w:lineRule="auto" w:line="480"/>
        <w:ind w:left="720" w:right="0" w:hanging="0"/>
        <w:jc w:val="left"/>
        <w:rPr>
          <w:rFonts w:ascii="Times New Roman" w:hAnsi="Times New Roman"/>
          <w:sz w:val="24"/>
          <w:szCs w:val="24"/>
          <w:del w:id="161" w:author="Unknown Author" w:date="2021-04-11T21:01:59Z"/>
        </w:rPr>
      </w:pPr>
      <w:del w:id="160" w:author="Unknown Author" w:date="2021-04-11T21:01:59Z">
        <w:r>
          <w:rPr>
            <w:rFonts w:ascii="Times New Roman" w:hAnsi="Times New Roman"/>
            <w:sz w:val="24"/>
            <w:szCs w:val="24"/>
          </w:rPr>
          <w:delText>Relevance to the Field of Psychology............................................................................... 4</w:delText>
        </w:r>
      </w:del>
    </w:p>
    <w:p>
      <w:pPr>
        <w:pStyle w:val="Normal"/>
        <w:widowControl w:val="false"/>
        <w:bidi w:val="0"/>
        <w:spacing w:lineRule="auto" w:line="480"/>
        <w:ind w:left="720" w:right="0" w:hanging="0"/>
        <w:jc w:val="left"/>
        <w:rPr>
          <w:rFonts w:ascii="Times New Roman" w:hAnsi="Times New Roman"/>
          <w:sz w:val="24"/>
          <w:szCs w:val="24"/>
          <w:del w:id="163" w:author="Unknown Author" w:date="2021-04-11T21:01:59Z"/>
        </w:rPr>
      </w:pPr>
      <w:del w:id="162" w:author="Unknown Author" w:date="2021-04-11T21:01:59Z">
        <w:r>
          <w:rPr>
            <w:rFonts w:ascii="Times New Roman" w:hAnsi="Times New Roman"/>
            <w:sz w:val="24"/>
            <w:szCs w:val="24"/>
          </w:rPr>
          <w:delText>Thesis Statement................................................................................................................ 5</w:delText>
        </w:r>
      </w:del>
    </w:p>
    <w:p>
      <w:pPr>
        <w:pStyle w:val="Normal"/>
        <w:widowControl w:val="false"/>
        <w:numPr>
          <w:ilvl w:val="0"/>
          <w:numId w:val="2"/>
        </w:numPr>
        <w:bidi w:val="0"/>
        <w:spacing w:lineRule="auto" w:line="480"/>
        <w:jc w:val="left"/>
        <w:rPr>
          <w:rFonts w:ascii="Times New Roman" w:hAnsi="Times New Roman"/>
          <w:sz w:val="24"/>
          <w:szCs w:val="24"/>
          <w:del w:id="165" w:author="Unknown Author" w:date="2021-04-11T21:01:59Z"/>
        </w:rPr>
      </w:pPr>
      <w:del w:id="164" w:author="Unknown Author" w:date="2021-04-11T21:01:59Z">
        <w:r>
          <w:rPr>
            <w:rFonts w:ascii="Times New Roman" w:hAnsi="Times New Roman"/>
            <w:sz w:val="24"/>
            <w:szCs w:val="24"/>
          </w:rPr>
          <w:delText>LITERATURE REVIEW................................................................................................... 6</w:delText>
        </w:r>
      </w:del>
    </w:p>
    <w:p>
      <w:pPr>
        <w:pStyle w:val="Normal"/>
        <w:widowControl w:val="false"/>
        <w:bidi w:val="0"/>
        <w:spacing w:lineRule="auto" w:line="480"/>
        <w:ind w:left="720" w:right="0" w:hanging="0"/>
        <w:jc w:val="left"/>
        <w:rPr>
          <w:rFonts w:ascii="Times New Roman" w:hAnsi="Times New Roman"/>
          <w:sz w:val="24"/>
          <w:szCs w:val="24"/>
          <w:del w:id="167" w:author="Unknown Author" w:date="2021-04-11T21:01:59Z"/>
        </w:rPr>
      </w:pPr>
      <w:del w:id="166" w:author="Unknown Author" w:date="2021-04-11T21:01:59Z">
        <w:r>
          <w:rPr>
            <w:rFonts w:ascii="Times New Roman" w:hAnsi="Times New Roman"/>
            <w:sz w:val="24"/>
            <w:szCs w:val="24"/>
          </w:rPr>
          <w:delText>Method............................................................................................................................... 6</w:delText>
        </w:r>
      </w:del>
    </w:p>
    <w:p>
      <w:pPr>
        <w:pStyle w:val="Normal"/>
        <w:widowControl w:val="false"/>
        <w:bidi w:val="0"/>
        <w:spacing w:lineRule="auto" w:line="480"/>
        <w:ind w:left="720" w:right="0" w:hanging="0"/>
        <w:jc w:val="left"/>
        <w:rPr>
          <w:rFonts w:ascii="Times New Roman" w:hAnsi="Times New Roman"/>
          <w:sz w:val="24"/>
          <w:szCs w:val="24"/>
          <w:del w:id="169" w:author="Unknown Author" w:date="2021-04-11T21:01:59Z"/>
        </w:rPr>
      </w:pPr>
      <w:del w:id="168" w:author="Unknown Author" w:date="2021-04-11T21:01:59Z">
        <w:r>
          <w:rPr>
            <w:rFonts w:ascii="Times New Roman" w:hAnsi="Times New Roman"/>
            <w:sz w:val="24"/>
            <w:szCs w:val="24"/>
          </w:rPr>
          <w:delText>Auditory Verbal Hallucinations (AVH).............................................................................. 6</w:delText>
        </w:r>
      </w:del>
    </w:p>
    <w:p>
      <w:pPr>
        <w:pStyle w:val="Normal"/>
        <w:widowControl w:val="false"/>
        <w:bidi w:val="0"/>
        <w:spacing w:lineRule="auto" w:line="480"/>
        <w:ind w:left="720" w:right="0" w:hanging="0"/>
        <w:jc w:val="left"/>
        <w:rPr>
          <w:rFonts w:ascii="Times New Roman" w:hAnsi="Times New Roman"/>
          <w:sz w:val="24"/>
          <w:szCs w:val="24"/>
          <w:del w:id="171" w:author="Unknown Author" w:date="2021-04-11T21:01:59Z"/>
        </w:rPr>
      </w:pPr>
      <w:del w:id="170" w:author="Unknown Author" w:date="2021-04-11T21:01:59Z">
        <w:r>
          <w:rPr>
            <w:rFonts w:ascii="Times New Roman" w:hAnsi="Times New Roman"/>
            <w:sz w:val="24"/>
            <w:szCs w:val="24"/>
          </w:rPr>
          <w:tab/>
          <w:delText>Definitions.............................................................................................................. 6</w:delText>
        </w:r>
      </w:del>
    </w:p>
    <w:p>
      <w:pPr>
        <w:pStyle w:val="Normal"/>
        <w:widowControl w:val="false"/>
        <w:bidi w:val="0"/>
        <w:spacing w:lineRule="auto" w:line="480"/>
        <w:ind w:left="720" w:right="0" w:hanging="0"/>
        <w:jc w:val="left"/>
        <w:rPr>
          <w:rFonts w:ascii="Times New Roman" w:hAnsi="Times New Roman"/>
          <w:sz w:val="24"/>
          <w:szCs w:val="24"/>
          <w:del w:id="173" w:author="Unknown Author" w:date="2021-04-11T21:01:59Z"/>
        </w:rPr>
      </w:pPr>
      <w:del w:id="172" w:author="Unknown Author" w:date="2021-04-11T21:01:59Z">
        <w:r>
          <w:rPr>
            <w:rFonts w:ascii="Times New Roman" w:hAnsi="Times New Roman"/>
            <w:sz w:val="24"/>
            <w:szCs w:val="24"/>
          </w:rPr>
          <w:tab/>
          <w:delText>Assessments........................................................................................................... 8</w:delText>
        </w:r>
      </w:del>
    </w:p>
    <w:p>
      <w:pPr>
        <w:pStyle w:val="Normal"/>
        <w:widowControl w:val="false"/>
        <w:bidi w:val="0"/>
        <w:spacing w:lineRule="auto" w:line="480"/>
        <w:ind w:left="720" w:right="0" w:hanging="0"/>
        <w:jc w:val="left"/>
        <w:rPr>
          <w:rFonts w:ascii="Times New Roman" w:hAnsi="Times New Roman"/>
          <w:sz w:val="24"/>
          <w:szCs w:val="24"/>
          <w:del w:id="175" w:author="Unknown Author" w:date="2021-04-11T21:01:59Z"/>
        </w:rPr>
      </w:pPr>
      <w:del w:id="174" w:author="Unknown Author" w:date="2021-04-11T21:01:59Z">
        <w:r>
          <w:rPr>
            <w:rFonts w:ascii="Times New Roman" w:hAnsi="Times New Roman"/>
            <w:sz w:val="24"/>
            <w:szCs w:val="24"/>
          </w:rPr>
          <w:tab/>
          <w:delText>Causes.................................................................................................................... 9</w:delText>
        </w:r>
      </w:del>
    </w:p>
    <w:p>
      <w:pPr>
        <w:pStyle w:val="Normal"/>
        <w:widowControl w:val="false"/>
        <w:bidi w:val="0"/>
        <w:spacing w:lineRule="auto" w:line="480"/>
        <w:ind w:left="720" w:right="0" w:hanging="0"/>
        <w:jc w:val="left"/>
        <w:rPr>
          <w:del w:id="178" w:author="Unknown Author" w:date="2021-04-11T21:01:59Z"/>
        </w:rPr>
      </w:pPr>
      <w:del w:id="176" w:author="Unknown Author" w:date="2021-04-11T21:01:59Z">
        <w:r>
          <w:rPr>
            <w:rFonts w:ascii="Times New Roman" w:hAnsi="Times New Roman"/>
            <w:sz w:val="24"/>
            <w:szCs w:val="24"/>
          </w:rPr>
          <w:tab/>
        </w:r>
      </w:del>
      <w:del w:id="177" w:author="Unknown Author" w:date="2021-04-11T21:01:59Z">
        <w:r>
          <w:rPr>
            <w:rFonts w:ascii="Times New Roman" w:hAnsi="Times New Roman"/>
            <w:b w:val="false"/>
            <w:bCs w:val="false"/>
            <w:sz w:val="24"/>
            <w:szCs w:val="24"/>
          </w:rPr>
          <w:delText>Beliefs, and Other Factors.................................................................................... 12</w:delText>
        </w:r>
      </w:del>
    </w:p>
    <w:p>
      <w:pPr>
        <w:pStyle w:val="Normal"/>
        <w:widowControl w:val="false"/>
        <w:bidi w:val="0"/>
        <w:spacing w:lineRule="auto" w:line="480"/>
        <w:ind w:left="720" w:right="0" w:hanging="0"/>
        <w:jc w:val="left"/>
        <w:rPr>
          <w:rFonts w:ascii="Times New Roman" w:hAnsi="Times New Roman"/>
          <w:sz w:val="24"/>
          <w:szCs w:val="24"/>
          <w:del w:id="180" w:author="Unknown Author" w:date="2021-04-11T21:01:59Z"/>
        </w:rPr>
      </w:pPr>
      <w:del w:id="179" w:author="Unknown Author" w:date="2021-04-11T21:01:59Z">
        <w:r>
          <w:rPr>
            <w:rFonts w:ascii="Times New Roman" w:hAnsi="Times New Roman"/>
            <w:sz w:val="24"/>
            <w:szCs w:val="24"/>
          </w:rPr>
          <w:tab/>
          <w:delText>Treatments............................................................................................................ 15</w:delText>
        </w:r>
      </w:del>
    </w:p>
    <w:p>
      <w:pPr>
        <w:pStyle w:val="Normal"/>
        <w:widowControl w:val="false"/>
        <w:bidi w:val="0"/>
        <w:spacing w:lineRule="auto" w:line="480"/>
        <w:ind w:left="720" w:right="0" w:hanging="0"/>
        <w:jc w:val="left"/>
        <w:rPr>
          <w:del w:id="183" w:author="Unknown Author" w:date="2021-04-11T21:01:59Z"/>
        </w:rPr>
      </w:pPr>
      <w:del w:id="181" w:author="Unknown Author" w:date="2021-04-11T21:01:59Z">
        <w:r>
          <w:rPr>
            <w:rFonts w:ascii="Times New Roman" w:hAnsi="Times New Roman"/>
            <w:sz w:val="24"/>
            <w:szCs w:val="24"/>
          </w:rPr>
          <w:tab/>
        </w:r>
      </w:del>
      <w:del w:id="182" w:author="Unknown Author" w:date="2021-04-11T21:01:59Z">
        <w:r>
          <w:rPr>
            <w:rFonts w:ascii="Times New Roman" w:hAnsi="Times New Roman"/>
            <w:b w:val="false"/>
            <w:bCs w:val="false"/>
            <w:sz w:val="24"/>
            <w:szCs w:val="24"/>
          </w:rPr>
          <w:delText>Hearing Voices Movement (HVM)...................................................................... 16</w:delText>
        </w:r>
      </w:del>
    </w:p>
    <w:p>
      <w:pPr>
        <w:pStyle w:val="Normal"/>
        <w:widowControl w:val="false"/>
        <w:bidi w:val="0"/>
        <w:spacing w:lineRule="auto" w:line="480"/>
        <w:ind w:left="720" w:right="0" w:hanging="0"/>
        <w:jc w:val="left"/>
        <w:rPr>
          <w:rFonts w:ascii="Times New Roman" w:hAnsi="Times New Roman"/>
          <w:sz w:val="24"/>
          <w:szCs w:val="24"/>
          <w:del w:id="185" w:author="Unknown Author" w:date="2021-04-11T21:01:59Z"/>
        </w:rPr>
      </w:pPr>
      <w:del w:id="184" w:author="Unknown Author" w:date="2021-04-11T21:01:59Z">
        <w:r>
          <w:rPr>
            <w:rFonts w:ascii="Times New Roman" w:hAnsi="Times New Roman"/>
            <w:sz w:val="24"/>
            <w:szCs w:val="24"/>
          </w:rPr>
          <w:delText>Cognitive Behavior Therapy (CBT) for AVH.................................................................. 18</w:delText>
        </w:r>
      </w:del>
    </w:p>
    <w:p>
      <w:pPr>
        <w:pStyle w:val="Normal"/>
        <w:widowControl w:val="false"/>
        <w:bidi w:val="0"/>
        <w:spacing w:lineRule="auto" w:line="480"/>
        <w:ind w:left="720" w:right="0" w:hanging="0"/>
        <w:jc w:val="left"/>
        <w:rPr>
          <w:del w:id="188" w:author="Unknown Author" w:date="2021-04-11T21:01:59Z"/>
        </w:rPr>
      </w:pPr>
      <w:del w:id="186" w:author="Unknown Author" w:date="2021-04-11T21:01:59Z">
        <w:r>
          <w:rPr>
            <w:rFonts w:ascii="Times New Roman" w:hAnsi="Times New Roman"/>
            <w:sz w:val="24"/>
            <w:szCs w:val="24"/>
          </w:rPr>
          <w:tab/>
        </w:r>
      </w:del>
      <w:del w:id="187" w:author="Unknown Author" w:date="2021-04-11T21:01:59Z">
        <w:r>
          <w:rPr>
            <w:rFonts w:ascii="Times New Roman" w:hAnsi="Times New Roman"/>
            <w:b w:val="false"/>
            <w:bCs w:val="false"/>
            <w:sz w:val="24"/>
            <w:szCs w:val="24"/>
          </w:rPr>
          <w:delText>Definitions........................................................................................................... 18</w:delText>
        </w:r>
      </w:del>
    </w:p>
    <w:p>
      <w:pPr>
        <w:pStyle w:val="Normal"/>
        <w:widowControl w:val="false"/>
        <w:bidi w:val="0"/>
        <w:spacing w:lineRule="auto" w:line="480"/>
        <w:ind w:left="720" w:right="0" w:hanging="0"/>
        <w:jc w:val="left"/>
        <w:rPr>
          <w:del w:id="191" w:author="Unknown Author" w:date="2021-04-11T21:01:59Z"/>
        </w:rPr>
      </w:pPr>
      <w:del w:id="189" w:author="Unknown Author" w:date="2021-04-11T21:01:59Z">
        <w:r>
          <w:rPr>
            <w:rFonts w:ascii="Times New Roman" w:hAnsi="Times New Roman"/>
            <w:b/>
            <w:bCs/>
            <w:sz w:val="24"/>
            <w:szCs w:val="24"/>
          </w:rPr>
          <w:tab/>
        </w:r>
      </w:del>
      <w:del w:id="190" w:author="Unknown Author" w:date="2021-04-11T21:01:59Z">
        <w:r>
          <w:rPr>
            <w:rFonts w:ascii="Times New Roman" w:hAnsi="Times New Roman"/>
            <w:b w:val="false"/>
            <w:bCs w:val="false"/>
            <w:sz w:val="24"/>
            <w:szCs w:val="24"/>
          </w:rPr>
          <w:delText>Evidence.............................................................................................................. 21</w:delText>
        </w:r>
      </w:del>
    </w:p>
    <w:p>
      <w:pPr>
        <w:pStyle w:val="Normal"/>
        <w:widowControl w:val="false"/>
        <w:bidi w:val="0"/>
        <w:spacing w:lineRule="auto" w:line="480"/>
        <w:ind w:left="720" w:right="0" w:hanging="0"/>
        <w:jc w:val="left"/>
        <w:rPr>
          <w:del w:id="194" w:author="Unknown Author" w:date="2021-04-11T21:01:59Z"/>
        </w:rPr>
      </w:pPr>
      <w:del w:id="192" w:author="Unknown Author" w:date="2021-04-11T21:01:59Z">
        <w:r>
          <w:rPr>
            <w:rFonts w:ascii="Times New Roman" w:hAnsi="Times New Roman"/>
            <w:b/>
            <w:bCs/>
            <w:sz w:val="24"/>
            <w:szCs w:val="24"/>
          </w:rPr>
          <w:tab/>
        </w:r>
      </w:del>
      <w:del w:id="193" w:author="Unknown Author" w:date="2021-04-11T21:01:59Z">
        <w:r>
          <w:rPr>
            <w:rFonts w:ascii="Times New Roman" w:hAnsi="Times New Roman"/>
            <w:b w:val="false"/>
            <w:bCs w:val="false"/>
            <w:sz w:val="24"/>
            <w:szCs w:val="24"/>
          </w:rPr>
          <w:delText>Related Factors.................................................................................................... 25</w:delText>
        </w:r>
      </w:del>
    </w:p>
    <w:p>
      <w:pPr>
        <w:pStyle w:val="Normal"/>
        <w:widowControl w:val="false"/>
        <w:bidi w:val="0"/>
        <w:spacing w:lineRule="auto" w:line="480"/>
        <w:jc w:val="left"/>
        <w:rPr>
          <w:rFonts w:ascii="Times New Roman" w:hAnsi="Times New Roman"/>
          <w:b w:val="false"/>
          <w:b w:val="false"/>
          <w:bCs w:val="false"/>
          <w:sz w:val="24"/>
          <w:szCs w:val="24"/>
          <w:del w:id="197" w:author="Unknown Author" w:date="2021-04-11T21:02:06Z"/>
        </w:rPr>
      </w:pPr>
      <w:del w:id="195" w:author="Unknown Author" w:date="2021-04-11T21:01:59Z">
        <w:r>
          <w:rPr>
            <w:rFonts w:ascii="Times New Roman" w:hAnsi="Times New Roman"/>
            <w:b w:val="false"/>
            <w:bCs w:val="false"/>
            <w:sz w:val="24"/>
            <w:szCs w:val="24"/>
          </w:rPr>
          <w:delText>Neurobiological Correlates, AVH, CBT, Belie</w:delText>
        </w:r>
      </w:del>
      <w:del w:id="196" w:author="Unknown Author" w:date="2021-04-11T21:02:06Z">
        <w:r>
          <w:rPr>
            <w:rFonts w:ascii="Times New Roman" w:hAnsi="Times New Roman"/>
            <w:b w:val="false"/>
            <w:bCs w:val="false"/>
            <w:sz w:val="24"/>
            <w:szCs w:val="24"/>
          </w:rPr>
          <w:delText>fs............................................................ 26</w:delText>
        </w:r>
      </w:del>
    </w:p>
    <w:p>
      <w:pPr>
        <w:pStyle w:val="Normal"/>
        <w:widowControl w:val="false"/>
        <w:suppressAutoHyphens w:val="true"/>
        <w:bidi w:val="0"/>
        <w:spacing w:lineRule="auto" w:line="480" w:before="0" w:after="0"/>
        <w:ind w:left="720" w:right="0" w:hanging="0"/>
        <w:jc w:val="left"/>
        <w:rPr>
          <w:rFonts w:ascii="Times New Roman" w:hAnsi="Times New Roman"/>
          <w:b w:val="false"/>
          <w:b w:val="false"/>
          <w:bCs w:val="false"/>
          <w:sz w:val="24"/>
          <w:szCs w:val="24"/>
          <w:del w:id="199" w:author="Unknown Author" w:date="2021-04-11T21:02:06Z"/>
        </w:rPr>
      </w:pPr>
      <w:del w:id="198" w:author="Unknown Author" w:date="2021-04-11T21:02:06Z">
        <w:r>
          <w:rPr>
            <w:rFonts w:ascii="Times New Roman" w:hAnsi="Times New Roman"/>
            <w:b w:val="false"/>
            <w:bCs w:val="false"/>
            <w:sz w:val="24"/>
            <w:szCs w:val="24"/>
          </w:rPr>
          <w:delText>Availability and Delivery of CBT for AVH.................................................................... 29</w:delText>
        </w:r>
      </w:del>
    </w:p>
    <w:p>
      <w:pPr>
        <w:pStyle w:val="Normal"/>
        <w:widowControl w:val="false"/>
        <w:suppressAutoHyphens w:val="true"/>
        <w:bidi w:val="0"/>
        <w:spacing w:lineRule="auto" w:line="480" w:before="0" w:after="0"/>
        <w:ind w:left="720" w:right="0" w:hanging="0"/>
        <w:jc w:val="left"/>
        <w:rPr>
          <w:rFonts w:ascii="Times New Roman" w:hAnsi="Times New Roman"/>
          <w:sz w:val="24"/>
          <w:szCs w:val="24"/>
          <w:del w:id="201" w:author="Unknown Author" w:date="2021-04-11T21:02:06Z"/>
        </w:rPr>
      </w:pPr>
      <w:del w:id="200" w:author="Unknown Author" w:date="2021-04-11T21:02:06Z">
        <w:r>
          <w:rPr>
            <w:rFonts w:ascii="Times New Roman" w:hAnsi="Times New Roman"/>
            <w:sz w:val="24"/>
            <w:szCs w:val="24"/>
          </w:rPr>
          <w:delText>DISCUSSION................................................................................................................ 33</w:delText>
        </w:r>
      </w:del>
    </w:p>
    <w:p>
      <w:pPr>
        <w:pStyle w:val="Normal"/>
        <w:widowControl w:val="false"/>
        <w:suppressAutoHyphens w:val="true"/>
        <w:overflowPunct w:val="true"/>
        <w:bidi w:val="0"/>
        <w:spacing w:lineRule="auto" w:line="480" w:before="0" w:after="0"/>
        <w:ind w:left="720" w:right="0" w:hanging="0"/>
        <w:jc w:val="left"/>
        <w:rPr>
          <w:rFonts w:ascii="Times New Roman" w:hAnsi="Times New Roman"/>
          <w:b w:val="false"/>
          <w:b w:val="false"/>
          <w:bCs w:val="false"/>
          <w:sz w:val="24"/>
          <w:szCs w:val="24"/>
          <w:del w:id="203" w:author="Unknown Author" w:date="2021-04-11T21:02:06Z"/>
        </w:rPr>
      </w:pPr>
      <w:del w:id="202" w:author="Unknown Author" w:date="2021-04-11T21:02:06Z">
        <w:r>
          <w:rPr>
            <w:rFonts w:ascii="Times New Roman" w:hAnsi="Times New Roman"/>
            <w:b w:val="false"/>
            <w:bCs w:val="false"/>
            <w:sz w:val="24"/>
            <w:szCs w:val="24"/>
          </w:rPr>
          <w:delText>Main Themes, Meanings, and Findings............................................................. 33</w:delText>
        </w:r>
      </w:del>
    </w:p>
    <w:p>
      <w:pPr>
        <w:pStyle w:val="Normal"/>
        <w:widowControl w:val="false"/>
        <w:suppressAutoHyphens w:val="true"/>
        <w:overflowPunct w:val="true"/>
        <w:bidi w:val="0"/>
        <w:spacing w:lineRule="auto" w:line="480" w:before="0" w:after="0"/>
        <w:ind w:left="720" w:right="0" w:hanging="0"/>
        <w:jc w:val="left"/>
        <w:rPr>
          <w:rFonts w:ascii="Times New Roman" w:hAnsi="Times New Roman"/>
          <w:b w:val="false"/>
          <w:b w:val="false"/>
          <w:bCs w:val="false"/>
          <w:sz w:val="24"/>
          <w:szCs w:val="24"/>
          <w:del w:id="205" w:author="Unknown Author" w:date="2021-04-11T21:02:06Z"/>
        </w:rPr>
      </w:pPr>
      <w:del w:id="204" w:author="Unknown Author" w:date="2021-04-11T21:02:06Z">
        <w:r>
          <w:rPr>
            <w:rFonts w:ascii="Times New Roman" w:hAnsi="Times New Roman"/>
            <w:b w:val="false"/>
            <w:bCs w:val="false"/>
            <w:sz w:val="24"/>
            <w:szCs w:val="24"/>
          </w:rPr>
          <w:delText>Contributions to Psychology, and New Findings.............................................. 34</w:delText>
        </w:r>
      </w:del>
    </w:p>
    <w:p>
      <w:pPr>
        <w:pStyle w:val="Normal"/>
        <w:widowControl w:val="false"/>
        <w:bidi w:val="0"/>
        <w:spacing w:lineRule="auto" w:line="480"/>
        <w:jc w:val="left"/>
        <w:rPr>
          <w:rFonts w:ascii="Times New Roman" w:hAnsi="Times New Roman"/>
          <w:b w:val="false"/>
          <w:b w:val="false"/>
          <w:bCs w:val="false"/>
          <w:sz w:val="24"/>
          <w:szCs w:val="24"/>
          <w:del w:id="207" w:author="Unknown Author" w:date="2021-04-09T16:59:09Z"/>
        </w:rPr>
      </w:pPr>
      <w:del w:id="206" w:author="Unknown Author" w:date="2021-04-11T21:02:06Z">
        <w:r>
          <w:rPr>
            <w:rFonts w:ascii="Times New Roman" w:hAnsi="Times New Roman"/>
            <w:b w:val="false"/>
            <w:bCs w:val="false"/>
            <w:sz w:val="24"/>
            <w:szCs w:val="24"/>
          </w:rPr>
          <w:delText>Implications for Future Research..................................................................... 34</w:delText>
        </w:r>
      </w:del>
    </w:p>
    <w:p>
      <w:pPr>
        <w:pStyle w:val="Normal"/>
        <w:widowControl w:val="false"/>
        <w:bidi w:val="0"/>
        <w:spacing w:lineRule="auto" w:line="480"/>
        <w:jc w:val="left"/>
        <w:rPr>
          <w:rFonts w:ascii="Times New Roman" w:hAnsi="Times New Roman"/>
          <w:b w:val="false"/>
          <w:b w:val="false"/>
          <w:bCs w:val="false"/>
          <w:sz w:val="24"/>
          <w:szCs w:val="24"/>
          <w:del w:id="209" w:author="Unknown Author" w:date="2021-04-11T21:02:06Z"/>
        </w:rPr>
      </w:pPr>
      <w:del w:id="208" w:author="Unknown Author" w:date="2021-04-09T16:59:09Z">
        <w:r>
          <w:rPr>
            <w:rFonts w:ascii="Times New Roman" w:hAnsi="Times New Roman"/>
            <w:sz w:val="24"/>
            <w:szCs w:val="24"/>
          </w:rPr>
          <w:delText>CONCLUSIONS.......................................................................................................... 35</w:delText>
        </w:r>
      </w:del>
    </w:p>
    <w:p>
      <w:pPr>
        <w:pStyle w:val="Normal"/>
        <w:widowControl w:val="false"/>
        <w:bidi w:val="0"/>
        <w:spacing w:lineRule="auto" w:line="480"/>
        <w:jc w:val="left"/>
        <w:rPr>
          <w:rFonts w:ascii="Times New Roman" w:hAnsi="Times New Roman"/>
          <w:b w:val="false"/>
          <w:b w:val="false"/>
          <w:bCs w:val="false"/>
          <w:sz w:val="24"/>
          <w:szCs w:val="24"/>
        </w:rPr>
      </w:pPr>
      <w:del w:id="210" w:author="Unknown Author" w:date="2021-04-11T21:02:06Z">
        <w:r>
          <w:rPr>
            <w:rFonts w:ascii="Times New Roman" w:hAnsi="Times New Roman"/>
            <w:sz w:val="24"/>
            <w:szCs w:val="24"/>
          </w:rPr>
          <w:delText>LIST OF REFERENCES......................................................................................................... 36</w:delText>
        </w:r>
      </w:del>
    </w:p>
    <w:sdt>
      <w:sdtPr>
        <w:docPartObj>
          <w:docPartGallery w:val="Table of Contents"/>
          <w:docPartUnique w:val="true"/>
        </w:docPartObj>
      </w:sdtPr>
      <w:sdtContent>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rPr>
          </w:pPr>
          <w:r>
            <w:br w:type="page"/>
          </w:r>
          <w:del w:id="211" w:author="Unknown Author" w:date="2021-04-26T11:27:41Z">
            <w:bookmarkStart w:id="0" w:name="TABLE_OF_CONTENTS"/>
            <w:r>
              <w:rPr/>
              <w:delText>TABLE OF CONTENTS</w:delText>
            </w:r>
          </w:del>
          <w:del w:id="212" w:author="Unknown Author" w:date="2021-04-26T11:27:41Z">
            <w:bookmarkEnd w:id="0"/>
            <w:r>
              <w:rPr/>
              <w:delText xml:space="preserve">                                                                                                     PAGE</w:delText>
            </w:r>
          </w:del>
        </w:p>
        <w:p>
          <w:pPr>
            <w:pStyle w:val="Normal"/>
            <w:widowControl w:val="false"/>
            <w:numPr>
              <w:ilvl w:val="0"/>
              <w:numId w:val="0"/>
            </w:numPr>
            <w:suppressAutoHyphens w:val="true"/>
            <w:overflowPunct w:val="false"/>
            <w:bidi w:val="0"/>
            <w:spacing w:lineRule="auto" w:line="480" w:before="0" w:after="0"/>
            <w:jc w:val="left"/>
            <w:rPr>
              <w:rFonts w:ascii="Times New Roman" w:hAnsi="Times New Roman"/>
              <w:b w:val="false"/>
              <w:b w:val="false"/>
              <w:bCs w:val="false"/>
              <w:sz w:val="24"/>
              <w:szCs w:val="24"/>
              <w:del w:id="216" w:author="Unknown Author" w:date="2021-04-26T11:27:41Z"/>
            </w:rPr>
          </w:pPr>
          <w:del w:id="213" w:author="Unknown Author" w:date="2021-04-26T11:27:41Z">
            <w:r>
              <w:fldChar w:fldCharType="begin"/>
            </w:r>
            <w:r>
              <w:rPr>
                <w:rStyle w:val="IndexLink"/>
              </w:rPr>
              <w:delInstrText> TOC \f \o "1-9" \h</w:delInstrText>
            </w:r>
          </w:del>
          <w:r>
            <w:rPr>
              <w:rStyle w:val="IndexLink"/>
            </w:rPr>
            <w:fldChar w:fldCharType="separate"/>
          </w:r>
          <w:hyperlink w:anchor="__RefHeading___Toc7149_2491979235">
            <w:del w:id="214" w:author="Unknown Author" w:date="2021-04-26T11:27:41Z">
              <w:r>
                <w:rPr>
                  <w:rStyle w:val="IndexLink"/>
                </w:rPr>
                <w:delText xml:space="preserve">​ </w:delText>
              </w:r>
            </w:del>
            <w:del w:id="215" w:author="Unknown Author" w:date="2021-04-26T11:27:41Z">
              <w:r>
                <w:rPr>
                  <w:rStyle w:val="IndexLink"/>
                </w:rPr>
                <w:delText>INTRODUCTION</w:delText>
                <w:tab/>
                <w:delText>1</w:delText>
              </w:r>
            </w:del>
          </w:hyperlink>
        </w:p>
        <w:p>
          <w:pPr>
            <w:pStyle w:val="Normal"/>
            <w:widowControl w:val="false"/>
            <w:numPr>
              <w:ilvl w:val="0"/>
              <w:numId w:val="0"/>
            </w:numPr>
            <w:suppressAutoHyphens w:val="true"/>
            <w:overflowPunct w:val="false"/>
            <w:bidi w:val="0"/>
            <w:spacing w:lineRule="auto" w:line="480" w:before="0" w:after="0"/>
            <w:jc w:val="left"/>
            <w:rPr>
              <w:rFonts w:ascii="Times New Roman" w:hAnsi="Times New Roman"/>
              <w:b w:val="false"/>
              <w:b w:val="false"/>
              <w:bCs w:val="false"/>
              <w:sz w:val="24"/>
              <w:szCs w:val="24"/>
              <w:del w:id="219" w:author="Unknown Author" w:date="2021-04-26T11:27:41Z"/>
            </w:rPr>
          </w:pPr>
          <w:hyperlink w:anchor="__RefHeading___Toc7159_2491979235">
            <w:del w:id="217" w:author="Unknown Author" w:date="2021-04-26T11:27:41Z">
              <w:r>
                <w:rPr>
                  <w:rStyle w:val="IndexLink"/>
                </w:rPr>
                <w:delText xml:space="preserve">​ </w:delText>
              </w:r>
            </w:del>
            <w:del w:id="218" w:author="Unknown Author" w:date="2021-04-26T11:27:41Z">
              <w:r>
                <w:rPr>
                  <w:rStyle w:val="IndexLink"/>
                </w:rPr>
                <w:delText>LITERATURE REVIEW</w:delText>
                <w:tab/>
                <w:delText>5</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22" w:author="Unknown Author" w:date="2021-04-26T11:27:41Z"/>
            </w:rPr>
          </w:pPr>
          <w:hyperlink w:anchor="__RefHeading___Toc7163_2491979235">
            <w:del w:id="220" w:author="Unknown Author" w:date="2021-04-26T11:27:41Z">
              <w:r>
                <w:rPr>
                  <w:rStyle w:val="IndexLink"/>
                </w:rPr>
                <w:delText xml:space="preserve">​ </w:delText>
              </w:r>
            </w:del>
            <w:del w:id="221" w:author="Unknown Author" w:date="2021-04-26T11:27:41Z">
              <w:r>
                <w:rPr>
                  <w:rStyle w:val="IndexLink"/>
                </w:rPr>
                <w:delText>Auditory Verbal Hallucinations (AVH)</w:delText>
                <w:tab/>
                <w:delText>5</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25" w:author="Unknown Author" w:date="2021-04-26T11:27:41Z"/>
            </w:rPr>
          </w:pPr>
          <w:hyperlink w:anchor="__RefHeading___Toc7165_2491979235">
            <w:del w:id="223" w:author="Unknown Author" w:date="2021-04-26T11:27:41Z">
              <w:r>
                <w:rPr>
                  <w:rStyle w:val="IndexLink"/>
                </w:rPr>
                <w:delText xml:space="preserve">​ </w:delText>
              </w:r>
            </w:del>
            <w:del w:id="224" w:author="Unknown Author" w:date="2021-04-26T11:27:41Z">
              <w:r>
                <w:rPr>
                  <w:rStyle w:val="IndexLink"/>
                </w:rPr>
                <w:delText>Definitions</w:delText>
                <w:tab/>
                <w:delText>5</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28" w:author="Unknown Author" w:date="2021-04-26T11:27:41Z"/>
            </w:rPr>
          </w:pPr>
          <w:hyperlink w:anchor="__RefHeading___Toc7167_2491979235">
            <w:del w:id="226" w:author="Unknown Author" w:date="2021-04-26T11:27:41Z">
              <w:r>
                <w:rPr>
                  <w:rStyle w:val="IndexLink"/>
                </w:rPr>
                <w:delText xml:space="preserve">​ </w:delText>
              </w:r>
            </w:del>
            <w:del w:id="227" w:author="Unknown Author" w:date="2021-04-26T11:27:41Z">
              <w:r>
                <w:rPr>
                  <w:rStyle w:val="IndexLink"/>
                </w:rPr>
                <w:delText>Assessments</w:delText>
                <w:tab/>
                <w:delText>7</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31" w:author="Unknown Author" w:date="2021-04-26T11:27:41Z"/>
            </w:rPr>
          </w:pPr>
          <w:hyperlink w:anchor="__RefHeading___Toc7169_2491979235">
            <w:del w:id="229" w:author="Unknown Author" w:date="2021-04-26T11:27:41Z">
              <w:r>
                <w:rPr>
                  <w:rStyle w:val="IndexLink"/>
                </w:rPr>
                <w:delText xml:space="preserve">​ </w:delText>
              </w:r>
            </w:del>
            <w:del w:id="230" w:author="Unknown Author" w:date="2021-04-26T11:27:41Z">
              <w:r>
                <w:rPr>
                  <w:rStyle w:val="IndexLink"/>
                </w:rPr>
                <w:delText>Causes</w:delText>
                <w:tab/>
                <w:delText>8</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34" w:author="Unknown Author" w:date="2021-04-26T11:27:41Z"/>
            </w:rPr>
          </w:pPr>
          <w:hyperlink w:anchor="__RefHeading___Toc7171_2491979235">
            <w:del w:id="232" w:author="Unknown Author" w:date="2021-04-26T11:27:41Z">
              <w:r>
                <w:rPr>
                  <w:rStyle w:val="IndexLink"/>
                </w:rPr>
                <w:delText xml:space="preserve">​ </w:delText>
              </w:r>
            </w:del>
            <w:del w:id="233" w:author="Unknown Author" w:date="2021-04-26T11:27:41Z">
              <w:r>
                <w:rPr>
                  <w:rStyle w:val="IndexLink"/>
                </w:rPr>
                <w:delText>Beliefs, and Other Factors</w:delText>
                <w:tab/>
                <w:delText>10</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37" w:author="Unknown Author" w:date="2021-04-26T11:27:41Z"/>
            </w:rPr>
          </w:pPr>
          <w:hyperlink w:anchor="__RefHeading___Toc7173_2491979235">
            <w:del w:id="235" w:author="Unknown Author" w:date="2021-04-26T11:27:41Z">
              <w:r>
                <w:rPr>
                  <w:rStyle w:val="IndexLink"/>
                </w:rPr>
                <w:delText xml:space="preserve">​ </w:delText>
              </w:r>
            </w:del>
            <w:del w:id="236" w:author="Unknown Author" w:date="2021-04-26T11:27:41Z">
              <w:r>
                <w:rPr>
                  <w:rStyle w:val="IndexLink"/>
                </w:rPr>
                <w:delText>Treatments</w:delText>
                <w:tab/>
                <w:delText>13</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40" w:author="Unknown Author" w:date="2021-04-26T11:27:41Z"/>
            </w:rPr>
          </w:pPr>
          <w:hyperlink w:anchor="__RefHeading___Toc7177_2491979235">
            <w:del w:id="238" w:author="Unknown Author" w:date="2021-04-26T11:27:41Z">
              <w:r>
                <w:rPr>
                  <w:rStyle w:val="IndexLink"/>
                </w:rPr>
                <w:delText xml:space="preserve">​ </w:delText>
              </w:r>
            </w:del>
            <w:del w:id="239" w:author="Unknown Author" w:date="2021-04-26T11:27:41Z">
              <w:r>
                <w:rPr>
                  <w:rStyle w:val="IndexLink"/>
                </w:rPr>
                <w:delText>Cognitive Behavior Therapy (CBT) for AVH</w:delText>
                <w:tab/>
                <w:delText>14</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43" w:author="Unknown Author" w:date="2021-04-26T11:27:41Z"/>
            </w:rPr>
          </w:pPr>
          <w:hyperlink w:anchor="__RefHeading___Toc7179_2491979235">
            <w:del w:id="241" w:author="Unknown Author" w:date="2021-04-26T11:27:41Z">
              <w:r>
                <w:rPr>
                  <w:rStyle w:val="IndexLink"/>
                </w:rPr>
                <w:delText xml:space="preserve">​ </w:delText>
              </w:r>
            </w:del>
            <w:del w:id="242" w:author="Unknown Author" w:date="2021-04-26T11:27:41Z">
              <w:r>
                <w:rPr>
                  <w:rStyle w:val="IndexLink"/>
                </w:rPr>
                <w:delText>Definitions</w:delText>
                <w:tab/>
                <w:delText>14</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46" w:author="Unknown Author" w:date="2021-04-26T11:27:41Z"/>
            </w:rPr>
          </w:pPr>
          <w:hyperlink w:anchor="__RefHeading___Toc7197_2491979235">
            <w:del w:id="244" w:author="Unknown Author" w:date="2021-04-26T11:27:41Z">
              <w:r>
                <w:rPr>
                  <w:rStyle w:val="IndexLink"/>
                </w:rPr>
                <w:delText xml:space="preserve">​ </w:delText>
              </w:r>
            </w:del>
            <w:del w:id="245" w:author="Unknown Author" w:date="2021-04-26T11:27:41Z">
              <w:r>
                <w:rPr>
                  <w:rStyle w:val="IndexLink"/>
                </w:rPr>
                <w:delText>Evidence</w:delText>
                <w:tab/>
                <w:delText>17</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49" w:author="Unknown Author" w:date="2021-04-26T11:27:41Z"/>
            </w:rPr>
          </w:pPr>
          <w:hyperlink w:anchor="__RefHeading___Toc7181_2491979235">
            <w:del w:id="247" w:author="Unknown Author" w:date="2021-04-26T11:27:41Z">
              <w:r>
                <w:rPr>
                  <w:rStyle w:val="IndexLink"/>
                </w:rPr>
                <w:delText xml:space="preserve">​ </w:delText>
              </w:r>
            </w:del>
            <w:del w:id="248" w:author="Unknown Author" w:date="2021-04-26T11:27:41Z">
              <w:r>
                <w:rPr>
                  <w:rStyle w:val="IndexLink"/>
                </w:rPr>
                <w:delText>Related Factors</w:delText>
                <w:tab/>
                <w:delText>21</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52" w:author="Unknown Author" w:date="2021-04-26T11:27:41Z"/>
            </w:rPr>
          </w:pPr>
          <w:hyperlink w:anchor="__RefHeading___Toc7199_2491979235">
            <w:del w:id="250" w:author="Unknown Author" w:date="2021-04-26T11:27:41Z">
              <w:r>
                <w:rPr>
                  <w:rStyle w:val="IndexLink"/>
                </w:rPr>
                <w:delText xml:space="preserve">​ </w:delText>
              </w:r>
            </w:del>
            <w:del w:id="251" w:author="Unknown Author" w:date="2021-04-26T11:27:41Z">
              <w:r>
                <w:rPr>
                  <w:rStyle w:val="IndexLink"/>
                </w:rPr>
                <w:delText>Neurobiological Correlates, AVH, CBT, Beliefs</w:delText>
                <w:tab/>
                <w:delText>23</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55" w:author="Unknown Author" w:date="2021-04-26T11:27:41Z"/>
            </w:rPr>
          </w:pPr>
          <w:hyperlink w:anchor="__RefHeading___Toc7183_2491979235">
            <w:del w:id="253" w:author="Unknown Author" w:date="2021-04-26T11:27:41Z">
              <w:r>
                <w:rPr>
                  <w:rStyle w:val="IndexLink"/>
                </w:rPr>
                <w:delText xml:space="preserve">​ </w:delText>
              </w:r>
            </w:del>
            <w:del w:id="254" w:author="Unknown Author" w:date="2021-04-26T11:27:41Z">
              <w:r>
                <w:rPr>
                  <w:rStyle w:val="IndexLink"/>
                </w:rPr>
                <w:delText>Availability and Delivery of CBT for AVH</w:delText>
                <w:tab/>
                <w:delText>26</w:delText>
              </w:r>
            </w:del>
          </w:hyperlink>
        </w:p>
        <w:p>
          <w:pPr>
            <w:pStyle w:val="Normal"/>
            <w:widowControl w:val="false"/>
            <w:numPr>
              <w:ilvl w:val="0"/>
              <w:numId w:val="0"/>
            </w:numPr>
            <w:suppressAutoHyphens w:val="true"/>
            <w:overflowPunct w:val="false"/>
            <w:bidi w:val="0"/>
            <w:spacing w:lineRule="auto" w:line="480" w:before="0" w:after="0"/>
            <w:jc w:val="left"/>
            <w:rPr>
              <w:rFonts w:ascii="Times New Roman" w:hAnsi="Times New Roman"/>
              <w:b w:val="false"/>
              <w:b w:val="false"/>
              <w:bCs w:val="false"/>
              <w:sz w:val="24"/>
              <w:szCs w:val="24"/>
              <w:del w:id="258" w:author="Unknown Author" w:date="2021-04-26T11:27:41Z"/>
            </w:rPr>
          </w:pPr>
          <w:hyperlink w:anchor="__RefHeading___Toc9342_2491979235">
            <w:del w:id="256" w:author="Unknown Author" w:date="2021-04-26T11:27:41Z">
              <w:r>
                <w:rPr>
                  <w:rStyle w:val="IndexLink"/>
                </w:rPr>
                <w:delText xml:space="preserve">​ </w:delText>
              </w:r>
            </w:del>
            <w:del w:id="257" w:author="Unknown Author" w:date="2021-04-26T11:27:41Z">
              <w:r>
                <w:rPr>
                  <w:rStyle w:val="IndexLink"/>
                </w:rPr>
                <w:delText>METHODOLOGY</w:delText>
                <w:tab/>
                <w:delText>30</w:delText>
              </w:r>
            </w:del>
          </w:hyperlink>
        </w:p>
        <w:p>
          <w:pPr>
            <w:pStyle w:val="Normal"/>
            <w:widowControl w:val="false"/>
            <w:numPr>
              <w:ilvl w:val="0"/>
              <w:numId w:val="0"/>
            </w:numPr>
            <w:suppressAutoHyphens w:val="true"/>
            <w:overflowPunct w:val="false"/>
            <w:bidi w:val="0"/>
            <w:spacing w:lineRule="auto" w:line="480" w:before="0" w:after="0"/>
            <w:jc w:val="left"/>
            <w:rPr>
              <w:rFonts w:ascii="Times New Roman" w:hAnsi="Times New Roman"/>
              <w:b w:val="false"/>
              <w:b w:val="false"/>
              <w:bCs w:val="false"/>
              <w:sz w:val="24"/>
              <w:szCs w:val="24"/>
              <w:del w:id="261" w:author="Unknown Author" w:date="2021-04-26T11:27:41Z"/>
            </w:rPr>
          </w:pPr>
          <w:hyperlink w:anchor="__RefHeading___Toc9344_2491979235">
            <w:del w:id="259" w:author="Unknown Author" w:date="2021-04-26T11:27:41Z">
              <w:r>
                <w:rPr>
                  <w:rStyle w:val="IndexLink"/>
                </w:rPr>
                <w:delText xml:space="preserve">​ </w:delText>
              </w:r>
            </w:del>
            <w:del w:id="260" w:author="Unknown Author" w:date="2021-04-26T11:27:41Z">
              <w:r>
                <w:rPr>
                  <w:rStyle w:val="IndexLink"/>
                </w:rPr>
                <w:delText>RESULTS</w:delText>
                <w:tab/>
                <w:delText>32</w:delText>
              </w:r>
            </w:del>
          </w:hyperlink>
        </w:p>
        <w:p>
          <w:pPr>
            <w:pStyle w:val="Normal"/>
            <w:widowControl w:val="false"/>
            <w:numPr>
              <w:ilvl w:val="0"/>
              <w:numId w:val="0"/>
            </w:numPr>
            <w:suppressAutoHyphens w:val="true"/>
            <w:overflowPunct w:val="false"/>
            <w:bidi w:val="0"/>
            <w:spacing w:lineRule="auto" w:line="480" w:before="0" w:after="0"/>
            <w:jc w:val="left"/>
            <w:rPr>
              <w:rFonts w:ascii="Times New Roman" w:hAnsi="Times New Roman"/>
              <w:b w:val="false"/>
              <w:b w:val="false"/>
              <w:bCs w:val="false"/>
              <w:sz w:val="24"/>
              <w:szCs w:val="24"/>
              <w:del w:id="264" w:author="Unknown Author" w:date="2021-04-26T11:27:41Z"/>
            </w:rPr>
          </w:pPr>
          <w:hyperlink w:anchor="__RefHeading___Toc7185_2491979235">
            <w:del w:id="262" w:author="Unknown Author" w:date="2021-04-26T11:27:41Z">
              <w:r>
                <w:rPr>
                  <w:rStyle w:val="IndexLink"/>
                </w:rPr>
                <w:delText xml:space="preserve">​ </w:delText>
              </w:r>
            </w:del>
            <w:del w:id="263" w:author="Unknown Author" w:date="2021-04-26T11:27:41Z">
              <w:r>
                <w:rPr>
                  <w:rStyle w:val="IndexLink"/>
                </w:rPr>
                <w:delText>DISCUSSION</w:delText>
                <w:tab/>
                <w:delText>34</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67" w:author="Unknown Author" w:date="2021-04-26T11:27:41Z"/>
            </w:rPr>
          </w:pPr>
          <w:hyperlink w:anchor="__RefHeading___Toc6996_3553053372">
            <w:del w:id="265" w:author="Unknown Author" w:date="2021-04-26T11:27:41Z">
              <w:r>
                <w:rPr>
                  <w:rStyle w:val="IndexLink"/>
                </w:rPr>
                <w:delText xml:space="preserve">​ </w:delText>
              </w:r>
            </w:del>
            <w:del w:id="266" w:author="Unknown Author" w:date="2021-04-26T11:27:41Z">
              <w:r>
                <w:rPr>
                  <w:rStyle w:val="IndexLink"/>
                </w:rPr>
                <w:delText>Research on the Neurological Correlates Between Beliefs and AVH Is Needed</w:delText>
                <w:tab/>
                <w:delText>35</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70" w:author="Unknown Author" w:date="2021-04-26T11:27:41Z"/>
            </w:rPr>
          </w:pPr>
          <w:hyperlink w:anchor="__RefHeading___Toc6998_3553053372">
            <w:del w:id="268" w:author="Unknown Author" w:date="2021-04-26T11:27:41Z">
              <w:r>
                <w:rPr>
                  <w:rStyle w:val="IndexLink"/>
                </w:rPr>
                <w:delText xml:space="preserve">​ </w:delText>
              </w:r>
            </w:del>
            <w:del w:id="269" w:author="Unknown Author" w:date="2021-04-26T11:27:41Z">
              <w:r>
                <w:rPr>
                  <w:rStyle w:val="IndexLink"/>
                </w:rPr>
                <w:delText>The Hearing Voices Movement (HVM)</w:delText>
                <w:tab/>
                <w:delText>36</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73" w:author="Unknown Author" w:date="2021-04-26T11:27:41Z"/>
            </w:rPr>
          </w:pPr>
          <w:hyperlink w:anchor="__RefHeading___Toc7000_3553053372">
            <w:del w:id="271" w:author="Unknown Author" w:date="2021-04-26T11:27:41Z">
              <w:r>
                <w:rPr>
                  <w:rStyle w:val="IndexLink"/>
                </w:rPr>
                <w:delText xml:space="preserve">​ </w:delText>
              </w:r>
            </w:del>
            <w:del w:id="272" w:author="Unknown Author" w:date="2021-04-26T11:27:41Z">
              <w:r>
                <w:rPr>
                  <w:rStyle w:val="IndexLink"/>
                </w:rPr>
                <w:delText>Telemental Health, Cell Phone Apps and the Like Should Stick to Established CBT</w:delText>
                <w:tab/>
                <w:delText>37</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76" w:author="Unknown Author" w:date="2021-04-26T11:27:41Z"/>
            </w:rPr>
          </w:pPr>
          <w:hyperlink w:anchor="__RefHeading___Toc13232_3961039150">
            <w:del w:id="274" w:author="Unknown Author" w:date="2021-04-26T11:27:41Z">
              <w:r>
                <w:rPr>
                  <w:rStyle w:val="IndexLink"/>
                </w:rPr>
                <w:delText xml:space="preserve">​ </w:delText>
              </w:r>
            </w:del>
            <w:del w:id="275" w:author="Unknown Author" w:date="2021-04-26T11:27:41Z">
              <w:r>
                <w:rPr>
                  <w:rStyle w:val="IndexLink"/>
                </w:rPr>
                <w:delText>The Future, and Future Research</w:delText>
                <w:tab/>
                <w:delText>37</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79" w:author="Unknown Author" w:date="2021-04-26T11:27:41Z"/>
            </w:rPr>
          </w:pPr>
          <w:hyperlink w:anchor="__RefHeading___Toc7193_2491979235">
            <w:del w:id="277" w:author="Unknown Author" w:date="2021-04-26T11:27:41Z">
              <w:r>
                <w:rPr>
                  <w:rStyle w:val="IndexLink"/>
                </w:rPr>
                <w:delText xml:space="preserve">​ </w:delText>
              </w:r>
            </w:del>
            <w:del w:id="278" w:author="Unknown Author" w:date="2021-04-26T11:27:41Z">
              <w:r>
                <w:rPr>
                  <w:rStyle w:val="IndexLink"/>
                </w:rPr>
                <w:delText>Conclusion</w:delText>
                <w:tab/>
                <w:delText>38</w:delText>
              </w:r>
            </w:del>
          </w:hyperlink>
        </w:p>
        <w:p>
          <w:pPr>
            <w:pStyle w:val="Normal"/>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283" w:author="Unknown Author" w:date="2021-04-26T11:27:41Z"/>
            </w:rPr>
          </w:pPr>
          <w:hyperlink w:anchor="__RefHeading___Toc7195_2491979235">
            <w:del w:id="280" w:author="Unknown Author" w:date="2021-04-26T11:27:41Z">
              <w:r>
                <w:rPr>
                  <w:rStyle w:val="IndexLink"/>
                </w:rPr>
                <w:delText>​</w:delText>
              </w:r>
            </w:del>
          </w:hyperlink>
          <w:hyperlink w:anchor="__RefHeading___Toc7195_2491979235">
            <w:del w:id="281" w:author="Unknown Author" w:date="2021-04-25T21:29:51Z">
              <w:r>
                <w:rPr>
                  <w:rStyle w:val="IndexLink"/>
                </w:rPr>
                <w:delText xml:space="preserve"> </w:delText>
              </w:r>
            </w:del>
          </w:hyperlink>
          <w:hyperlink w:anchor="__RefHeading___Toc7195_2491979235">
            <w:del w:id="282" w:author="Unknown Author" w:date="2021-04-26T11:27:41Z">
              <w:r>
                <w:rPr>
                  <w:rStyle w:val="IndexLink"/>
                </w:rPr>
                <w:delText>LIST OF REFERENCES</w:delText>
                <w:tab/>
                <w:delText>39</w:delText>
              </w:r>
            </w:del>
          </w:hyperlink>
        </w:p>
        <w:p>
          <w:pPr>
            <w:pStyle w:val="Normal"/>
            <w:widowControl/>
            <w:numPr>
              <w:ilvl w:val="0"/>
              <w:numId w:val="0"/>
            </w:numPr>
            <w:suppressLineNumbers/>
            <w:suppressAutoHyphens w:val="true"/>
            <w:overflowPunct w:val="false"/>
            <w:bidi w:val="0"/>
            <w:spacing w:lineRule="auto" w:line="480" w:before="0" w:after="0"/>
            <w:ind w:left="0" w:right="0" w:hanging="0"/>
            <w:jc w:val="left"/>
            <w:rPr/>
          </w:pPr>
          <w:hyperlink w:anchor="__RefHeading___Toc8244_4013386313">
            <w:del w:id="284" w:author="Unknown Author" w:date="2021-04-26T11:27:41Z">
              <w:r>
                <w:rPr>
                  <w:rStyle w:val="IndexLink"/>
                </w:rPr>
                <w:delText>​</w:delText>
              </w:r>
            </w:del>
          </w:hyperlink>
          <w:hyperlink w:anchor="__RefHeading___Toc8244_4013386313">
            <w:del w:id="285" w:author="Unknown Author" w:date="2021-04-25T21:30:20Z">
              <w:r>
                <w:rPr>
                  <w:rStyle w:val="IndexLink"/>
                </w:rPr>
                <w:delText xml:space="preserve"> </w:delText>
              </w:r>
            </w:del>
          </w:hyperlink>
          <w:hyperlink w:anchor="__RefHeading___Toc8244_4013386313">
            <w:del w:id="286" w:author="Unknown Author" w:date="2021-04-26T11:27:41Z">
              <w:r>
                <w:rPr>
                  <w:rStyle w:val="IndexLink"/>
                </w:rPr>
                <w:delText>APPENDICES</w:delText>
                <w:tab/>
                <w:delText>44</w:delText>
              </w:r>
            </w:del>
          </w:hyperlink>
          <w:r>
            <w:rPr>
              <w:rStyle w:val="IndexLink"/>
            </w:rPr>
            <w:fldChar w:fldCharType="end"/>
          </w:r>
        </w:p>
        <w:p>
          <w:pPr>
            <w:sectPr>
              <w:footerReference w:type="default" r:id="rId2"/>
              <w:type w:val="nextPage"/>
              <w:pgSz w:w="12240" w:h="15840"/>
              <w:pgMar w:left="1440" w:right="1440" w:header="0" w:top="1440" w:footer="720" w:bottom="1296" w:gutter="0"/>
              <w:pgNumType w:fmt="decimal"/>
              <w:formProt w:val="false"/>
              <w:textDirection w:val="lrTb"/>
              <w:docGrid w:type="default" w:linePitch="100" w:charSpace="0"/>
            </w:sectPr>
          </w:pPr>
        </w:p>
      </w:sdtContent>
    </w:sdt>
    <w:p>
      <w:pPr>
        <w:pStyle w:val="Contents1"/>
        <w:widowControl/>
        <w:numPr>
          <w:ilvl w:val="0"/>
          <w:numId w:val="0"/>
        </w:numPr>
        <w:suppressLineNumbers/>
        <w:suppressAutoHyphens w:val="true"/>
        <w:overflowPunct w:val="false"/>
        <w:bidi w:val="0"/>
        <w:spacing w:lineRule="auto" w:line="480" w:before="0" w:after="0"/>
        <w:ind w:left="0" w:right="0" w:hanging="0"/>
        <w:jc w:val="left"/>
        <w:rPr>
          <w:del w:id="288" w:author="Unknown Author" w:date="2021-04-22T23:00:59Z"/>
        </w:rPr>
      </w:pPr>
      <w:del w:id="287" w:author="Unknown Author" w:date="2021-04-22T23:00:59Z">
        <w:r>
          <w:rPr/>
        </w:r>
      </w:del>
    </w:p>
    <w:p>
      <w:pPr>
        <w:pStyle w:val="Contents1"/>
        <w:rPr>
          <w:del w:id="290" w:author="Unknown Author" w:date="2021-04-11T14:26:35Z"/>
        </w:rPr>
      </w:pPr>
      <w:del w:id="289" w:author="Unknown Author" w:date="2021-04-26T11:27:41Z">
        <w:bookmarkStart w:id="1" w:name="__RefHeading___Toc7149_2491979235"/>
        <w:bookmarkEnd w:id="1"/>
        <w:r>
          <w:rPr/>
          <w:delText>INTRODUCTION</w:delText>
        </w:r>
      </w:del>
    </w:p>
    <w:p>
      <w:pPr>
        <w:pStyle w:val="Contents1"/>
        <w:rPr>
          <w:del w:id="292" w:author="Unknown Author" w:date="2021-04-26T11:27:41Z"/>
        </w:rPr>
      </w:pPr>
      <w:del w:id="291" w:author="Unknown Author" w:date="2021-04-11T14:26:35Z">
        <w:r>
          <w:rPr/>
          <w:delText>Statement of Problem</w:delText>
        </w:r>
      </w:del>
    </w:p>
    <w:p>
      <w:pPr>
        <w:pStyle w:val="Contents1"/>
        <w:keepNext w:val="true"/>
        <w:widowControl/>
        <w:suppressAutoHyphens w:val="true"/>
        <w:overflowPunct w:val="false"/>
        <w:bidi w:val="0"/>
        <w:spacing w:lineRule="auto" w:line="480" w:before="0" w:after="0"/>
        <w:jc w:val="left"/>
        <w:outlineLvl w:val="0"/>
        <w:rPr>
          <w:rFonts w:ascii="Times New Roman" w:hAnsi="Times New Roman"/>
          <w:b w:val="false"/>
          <w:b w:val="false"/>
          <w:bCs w:val="false"/>
          <w:del w:id="312" w:author="Unknown Author" w:date="2021-04-11T20:58:43Z"/>
        </w:rPr>
      </w:pPr>
      <w:del w:id="293" w:author="Unknown Author" w:date="2021-04-26T11:27:41Z">
        <w:r>
          <w:rPr>
            <w:rFonts w:ascii="Times New Roman" w:hAnsi="Times New Roman"/>
            <w:b w:val="false"/>
            <w:bCs w:val="false"/>
          </w:rPr>
          <w:tab/>
          <w:delText>Cognitive behavior therapy (CBT) is a group of evidence-based psychotherapies that are effective for a wide range of mental conditions and problems, such as depression, anxiety, addictions, eating disorders, and more severe mental illnesses, including psychosis</w:delText>
        </w:r>
      </w:del>
      <w:del w:id="294" w:author="Unknown Author" w:date="2021-04-16T19:32:11Z">
        <w:r>
          <w:rPr>
            <w:rStyle w:val="InternetLink"/>
            <w:rFonts w:ascii="Times New Roman" w:hAnsi="Times New Roman"/>
            <w:b w:val="false"/>
            <w:bCs w:val="false"/>
          </w:rPr>
          <w:delText xml:space="preserve">). </w:delText>
        </w:r>
      </w:del>
      <w:del w:id="295" w:author="Unknown Author" w:date="2021-04-12T10:17:48Z">
        <w:r>
          <w:rPr>
            <w:rStyle w:val="InternetLink"/>
            <w:rFonts w:ascii="Times New Roman" w:hAnsi="Times New Roman"/>
            <w:b w:val="false"/>
            <w:bCs w:val="false"/>
          </w:rPr>
          <w:delText>8</w:delText>
        </w:r>
      </w:del>
      <w:del w:id="296" w:author="Unknown Author" w:date="2021-04-16T19:32:11Z">
        <w:r>
          <w:rPr>
            <w:rStyle w:val="InternetLink"/>
            <w:rFonts w:ascii="Times New Roman" w:hAnsi="Times New Roman"/>
            <w:b w:val="false"/>
            <w:bCs w:val="false"/>
          </w:rPr>
          <w:delText>, 201</w:delText>
        </w:r>
      </w:del>
      <w:del w:id="297" w:author="Unknown Author" w:date="2021-04-12T10:17:24Z">
        <w:r>
          <w:rPr>
            <w:rStyle w:val="InternetLink"/>
            <w:rFonts w:ascii="Times New Roman" w:hAnsi="Times New Roman"/>
            <w:b w:val="false"/>
            <w:bCs w:val="false"/>
          </w:rPr>
          <w:delText>Cognitive Behavioural Therapy</w:delText>
        </w:r>
      </w:del>
      <w:del w:id="298" w:author="Unknown Author" w:date="2021-04-16T19:32:11Z">
        <w:r>
          <w:rPr>
            <w:rStyle w:val="InternetLink"/>
            <w:rFonts w:ascii="Times New Roman" w:hAnsi="Times New Roman"/>
            <w:b w:val="false"/>
            <w:bCs w:val="false"/>
          </w:rPr>
          <w:delText xml:space="preserve"> (</w:delText>
        </w:r>
      </w:del>
      <w:del w:id="299" w:author="Unknown Author" w:date="2021-04-26T11:27:41Z">
        <w:r>
          <w:rPr>
            <w:rFonts w:ascii="Times New Roman" w:hAnsi="Times New Roman"/>
            <w:b w:val="false"/>
            <w:bCs w:val="false"/>
          </w:rPr>
          <w:delText>Auditory verbal hallucinations (AVH) are one of the most common positive symptoms of psychosis</w:delText>
        </w:r>
      </w:del>
      <w:del w:id="300" w:author="Unknown Author" w:date="2021-04-14T21:58:05Z">
        <w:r>
          <w:rPr>
            <w:rFonts w:ascii="Times New Roman" w:hAnsi="Times New Roman"/>
            <w:b w:val="false"/>
            <w:bCs w:val="false"/>
          </w:rPr>
          <w:delText>,</w:delText>
        </w:r>
      </w:del>
      <w:del w:id="301" w:author="Unknown Author" w:date="2021-04-26T11:27:41Z">
        <w:r>
          <w:rPr>
            <w:rFonts w:ascii="Times New Roman" w:hAnsi="Times New Roman"/>
            <w:b w:val="false"/>
            <w:bCs w:val="false"/>
          </w:rPr>
          <w:delText xml:space="preserve"> and can cause great distress for individuals so affected. The voices are distracting, threatening, uncontrollable, and often associated with other psychotic symptoms, such as hallucinations in other sensory modalities, and delusions. This can lead to despair, hopelessness, and in some cases, suicide. While antipsychotic medications are the first choice for treating AVH, they serve only to lessen symptoms</w:delText>
        </w:r>
      </w:del>
      <w:del w:id="302" w:author="Unknown Author" w:date="2021-04-14T21:59:26Z">
        <w:r>
          <w:rPr>
            <w:rFonts w:ascii="Times New Roman" w:hAnsi="Times New Roman"/>
            <w:b w:val="false"/>
            <w:bCs w:val="false"/>
          </w:rPr>
          <w:delText>,</w:delText>
        </w:r>
      </w:del>
      <w:del w:id="303" w:author="Unknown Author" w:date="2021-04-26T11:27:41Z">
        <w:r>
          <w:rPr>
            <w:rFonts w:ascii="Times New Roman" w:hAnsi="Times New Roman"/>
            <w:b w:val="false"/>
            <w:bCs w:val="false"/>
          </w:rPr>
          <w:delText xml:space="preserve"> and </w:delText>
        </w:r>
      </w:del>
      <w:del w:id="304" w:author="Unknown Author" w:date="2021-04-12T10:35:16Z">
        <w:r>
          <w:rPr>
            <w:rFonts w:ascii="Times New Roman" w:hAnsi="Times New Roman"/>
            <w:b w:val="false"/>
            <w:bCs w:val="false"/>
          </w:rPr>
          <w:delText>the</w:delText>
        </w:r>
      </w:del>
      <w:del w:id="305" w:author="Unknown Author" w:date="2021-04-12T10:33:02Z">
        <w:r>
          <w:rPr>
            <w:rFonts w:ascii="Times New Roman" w:hAnsi="Times New Roman"/>
            <w:b w:val="false"/>
            <w:bCs w:val="false"/>
          </w:rPr>
          <w:delText>ir efficacy may be limited</w:delText>
        </w:r>
      </w:del>
      <w:del w:id="306" w:author="Unknown Author" w:date="2021-04-12T12:08:04Z">
        <w:r>
          <w:rPr>
            <w:rFonts w:ascii="Times New Roman" w:hAnsi="Times New Roman"/>
            <w:b w:val="false"/>
            <w:bCs w:val="false"/>
          </w:rPr>
          <w:delText xml:space="preserve"> </w:delText>
        </w:r>
      </w:del>
      <w:del w:id="307" w:author="Unknown Author" w:date="2021-04-26T11:27:41Z">
        <w:r>
          <w:rPr>
            <w:rFonts w:ascii="Times New Roman" w:hAnsi="Times New Roman"/>
            <w:b w:val="false"/>
            <w:bCs w:val="false"/>
          </w:rPr>
          <w:delText>(</w:delText>
        </w:r>
      </w:del>
      <w:del w:id="308" w:author="Unknown Author" w:date="2021-04-12T10:32:35Z">
        <w:r>
          <w:rPr>
            <w:rFonts w:ascii="Times New Roman" w:hAnsi="Times New Roman"/>
            <w:b w:val="false"/>
            <w:bCs w:val="false"/>
          </w:rPr>
          <w:delText>Sommer et al., 2012</w:delText>
        </w:r>
      </w:del>
      <w:del w:id="309" w:author="Unknown Author" w:date="2021-04-26T11:27:41Z">
        <w:r>
          <w:rPr>
            <w:rFonts w:ascii="Times New Roman" w:hAnsi="Times New Roman"/>
            <w:b w:val="false"/>
            <w:bCs w:val="false"/>
          </w:rPr>
          <w:delText xml:space="preserve">). CBT can be an effective treatment for clients affected by distressing AVH, usually as an adjunct to medications. Clients learn to cope with their AVH, by becoming aware of and reframing their automatic beliefs. Combining antipsychotic medications with CBT in the treatment of AVH should give the best of both worlds; however, while the use of antipsychotic medications for AVH is ubiquitous, the availability of CBT for AVH in the United States and throughout the world is unclear. The factors that either augment or hinder this availability are unclear, as well. This review will explore the phenomenon of AVH; the use of CBT as a treatment for AVH; the factors that impact the use of CBT for AVH; and the neurobiological correlates that </w:delText>
        </w:r>
      </w:del>
      <w:del w:id="310" w:author="Unknown Author" w:date="2021-04-14T21:51:38Z">
        <w:r>
          <w:rPr>
            <w:rFonts w:ascii="Times New Roman" w:hAnsi="Times New Roman"/>
            <w:b w:val="false"/>
            <w:bCs w:val="false"/>
          </w:rPr>
          <w:delText>underly</w:delText>
        </w:r>
      </w:del>
      <w:del w:id="311" w:author="Unknown Author" w:date="2021-04-26T11:27:41Z">
        <w:r>
          <w:rPr>
            <w:rFonts w:ascii="Times New Roman" w:hAnsi="Times New Roman"/>
            <w:b w:val="false"/>
            <w:bCs w:val="false"/>
          </w:rPr>
          <w:delText xml:space="preserve"> AVH, CBT, and beliefs; with the hope of making useful suggestions and recommendations for the use of CBT for AVH, and its availability and distribution.</w:delText>
        </w:r>
      </w:del>
    </w:p>
    <w:p>
      <w:pPr>
        <w:pStyle w:val="Contents1"/>
        <w:widowControl w:val="false"/>
        <w:bidi w:val="0"/>
        <w:spacing w:lineRule="auto" w:line="480"/>
        <w:jc w:val="left"/>
        <w:rPr>
          <w:rFonts w:ascii="Times New Roman" w:hAnsi="Times New Roman"/>
          <w:b w:val="false"/>
          <w:b w:val="false"/>
          <w:bCs w:val="false"/>
          <w:del w:id="314" w:author="Unknown Author" w:date="2021-04-26T11:27:41Z"/>
        </w:rPr>
      </w:pPr>
      <w:del w:id="313" w:author="Unknown Author" w:date="2021-04-11T20:58:43Z">
        <w:bookmarkStart w:id="2" w:name="__RefHeading___Toc7153_24919792351111111"/>
        <w:bookmarkEnd w:id="2"/>
        <w:r>
          <w:rPr/>
          <w:delText>Context of Problem</w:delText>
        </w:r>
      </w:del>
    </w:p>
    <w:p>
      <w:pPr>
        <w:pStyle w:val="Contents1"/>
        <w:widowControl w:val="false"/>
        <w:suppressAutoHyphens w:val="true"/>
        <w:overflowPunct w:val="false"/>
        <w:bidi w:val="0"/>
        <w:spacing w:lineRule="auto" w:line="480" w:before="0" w:after="0"/>
        <w:jc w:val="left"/>
        <w:rPr>
          <w:rFonts w:ascii="Times New Roman" w:hAnsi="Times New Roman"/>
          <w:b w:val="false"/>
          <w:b w:val="false"/>
          <w:bCs w:val="false"/>
          <w:del w:id="325" w:author="Unknown Author" w:date="2021-04-26T11:27:41Z"/>
        </w:rPr>
      </w:pPr>
      <w:del w:id="315" w:author="Unknown Author" w:date="2021-04-26T11:27:41Z">
        <w:r>
          <w:rPr>
            <w:rFonts w:ascii="Times New Roman" w:hAnsi="Times New Roman"/>
            <w:b w:val="false"/>
            <w:bCs w:val="false"/>
          </w:rPr>
          <w:tab/>
        </w:r>
      </w:del>
      <w:del w:id="316" w:author="Unknown Author" w:date="2021-04-14T20:40:52Z">
        <w:r>
          <w:rPr>
            <w:rFonts w:ascii="Times New Roman" w:hAnsi="Times New Roman"/>
            <w:b w:val="false"/>
            <w:bCs w:val="false"/>
            <w:i/>
            <w:iCs/>
          </w:rPr>
          <w:delText>Paracusia</w:delText>
        </w:r>
      </w:del>
      <w:del w:id="317" w:author="Unknown Author" w:date="2021-04-14T20:40:52Z">
        <w:r>
          <w:rPr>
            <w:rFonts w:ascii="Times New Roman" w:hAnsi="Times New Roman"/>
            <w:b w:val="false"/>
            <w:bCs w:val="false"/>
          </w:rPr>
          <w:delText xml:space="preserve"> is a medical term for disordered hearing, which is sometimes used to refer specifically to AVH. </w:delText>
        </w:r>
      </w:del>
      <w:del w:id="318" w:author="Unknown Author" w:date="2021-04-14T20:41:03Z">
        <w:r>
          <w:rPr>
            <w:rFonts w:ascii="Times New Roman" w:hAnsi="Times New Roman"/>
            <w:b w:val="false"/>
            <w:bCs w:val="false"/>
          </w:rPr>
          <w:delText>T</w:delText>
        </w:r>
      </w:del>
      <w:del w:id="319" w:author="Unknown Author" w:date="2021-04-26T11:27:41Z">
        <w:r>
          <w:rPr>
            <w:rFonts w:ascii="Times New Roman" w:hAnsi="Times New Roman"/>
            <w:b w:val="false"/>
            <w:bCs w:val="false"/>
          </w:rPr>
          <w:delText>here are various types of AVH. In command AVH, the voices tell the individual to do things. In narrative AVH, the voices give a constant commentary of the individual’s actions. Sometimes the voices speak the individual’s thoughts, and sometimes the voices argue with each other, and with the individual. There are several theories to account for AVH. One is disruption of the internalization of the inner voice, during childhood development</w:delText>
        </w:r>
      </w:del>
      <w:del w:id="320" w:author="Unknown Author" w:date="2021-04-14T20:43:34Z">
        <w:r>
          <w:rPr>
            <w:rFonts w:ascii="Times New Roman" w:hAnsi="Times New Roman"/>
            <w:b w:val="false"/>
            <w:bCs w:val="false"/>
          </w:rPr>
          <w:delText xml:space="preserve"> (Fernyhough, 2004)</w:delText>
        </w:r>
      </w:del>
      <w:del w:id="321" w:author="Unknown Author" w:date="2021-04-26T11:27:41Z">
        <w:r>
          <w:rPr>
            <w:rFonts w:ascii="Times New Roman" w:hAnsi="Times New Roman"/>
            <w:b w:val="false"/>
            <w:bCs w:val="false"/>
          </w:rPr>
          <w:delText>. Functional brain imaging shows activity in the speech areas of the brain during AVH, and the high frequency of AVH in children suggests AVH may be related to developmental problems (</w:delText>
        </w:r>
      </w:del>
      <w:del w:id="322" w:author="Unknown Author" w:date="2021-04-14T20:48:06Z">
        <w:r>
          <w:rPr>
            <w:rFonts w:ascii="Times New Roman" w:hAnsi="Times New Roman"/>
            <w:b w:val="false"/>
            <w:bCs w:val="false"/>
          </w:rPr>
          <w:delText>Thakur &amp; Gupta, 202</w:delText>
        </w:r>
      </w:del>
      <w:hyperlink w:anchor="Aguilar">
        <w:del w:id="323" w:author="Unknown Author" w:date="2021-04-14T20:48:06Z">
          <w:r>
            <w:rPr>
              <w:rStyle w:val="InternetLink"/>
              <w:rFonts w:eastAsia="Noto Sans CJK SC" w:cs="Lohit Devanagari" w:ascii="Times New Roman" w:hAnsi="Times New Roman"/>
              <w:b w:val="false"/>
              <w:bCs w:val="false"/>
              <w:color w:val="auto"/>
              <w:kern w:val="2"/>
              <w:sz w:val="24"/>
              <w:szCs w:val="24"/>
              <w:u w:val="none"/>
              <w:lang w:val="en-US" w:eastAsia="zh-CN" w:bidi="hi-IN"/>
            </w:rPr>
            <w:delText>0</w:delText>
          </w:r>
        </w:del>
      </w:hyperlink>
      <w:del w:id="324" w:author="Unknown Author" w:date="2021-04-26T11:27:41Z">
        <w:r>
          <w:rPr>
            <w:rFonts w:ascii="Times New Roman" w:hAnsi="Times New Roman"/>
            <w:b w:val="false"/>
            <w:bCs w:val="false"/>
          </w:rPr>
          <w:delText>). Interestingly, AVH often have a sudden onset. Many individuals with AVH remember when they first heard the voices.</w:delText>
        </w:r>
      </w:del>
    </w:p>
    <w:p>
      <w:pPr>
        <w:pStyle w:val="Contents1"/>
        <w:widowControl w:val="false"/>
        <w:bidi w:val="0"/>
        <w:spacing w:lineRule="auto" w:line="480"/>
        <w:jc w:val="left"/>
        <w:rPr>
          <w:del w:id="333" w:author="Unknown Author" w:date="2021-04-26T11:27:41Z"/>
        </w:rPr>
      </w:pPr>
      <w:del w:id="326" w:author="Unknown Author" w:date="2021-04-26T11:27:41Z">
        <w:r>
          <w:rPr>
            <w:rFonts w:ascii="Times New Roman" w:hAnsi="Times New Roman"/>
            <w:b w:val="false"/>
            <w:bCs w:val="false"/>
          </w:rPr>
          <w:tab/>
          <w:delText xml:space="preserve">While the </w:delText>
        </w:r>
      </w:del>
      <w:del w:id="327" w:author="Unknown Author" w:date="2021-04-26T11:27:41Z">
        <w:r>
          <w:rPr>
            <w:rFonts w:ascii="Times New Roman" w:hAnsi="Times New Roman"/>
            <w:b w:val="false"/>
            <w:bCs w:val="false"/>
            <w:i/>
            <w:iCs/>
          </w:rPr>
          <w:delText>Diagnostic and Statistical Manual of Mental Disorders, Fifth Edition</w:delText>
        </w:r>
      </w:del>
      <w:del w:id="328" w:author="Unknown Author" w:date="2021-04-26T11:27:41Z">
        <w:r>
          <w:rPr>
            <w:rFonts w:ascii="Times New Roman" w:hAnsi="Times New Roman"/>
            <w:b w:val="false"/>
            <w:bCs w:val="false"/>
          </w:rPr>
          <w:delText xml:space="preserve"> (DSM-5) considers AVH alone a symptom of certain psychotic disorders, AVH are not always a symptom of mental illness (</w:delText>
        </w:r>
      </w:del>
      <w:del w:id="329" w:author="Unknown Author" w:date="2021-04-14T20:50:41Z">
        <w:r>
          <w:rPr>
            <w:rFonts w:ascii="Times New Roman" w:hAnsi="Times New Roman"/>
            <w:b w:val="false"/>
            <w:bCs w:val="false"/>
          </w:rPr>
          <w:delText xml:space="preserve">Waters </w:delText>
        </w:r>
      </w:del>
      <w:del w:id="330" w:author="Unknown Author" w:date="2021-04-26T11:27:41Z">
        <w:r>
          <w:rPr>
            <w:rStyle w:val="InternetLink"/>
            <w:rFonts w:ascii="Times New Roman" w:hAnsi="Times New Roman"/>
            <w:b w:val="false"/>
            <w:bCs w:val="false"/>
            <w:color w:val="auto"/>
            <w:u w:val="none"/>
          </w:rPr>
          <w:delText>et al., 201</w:delText>
        </w:r>
      </w:del>
      <w:hyperlink w:anchor="Cottam">
        <w:del w:id="331" w:author="Unknown Author" w:date="2021-04-14T20:50:55Z">
          <w:r>
            <w:rPr>
              <w:rStyle w:val="InternetLink"/>
              <w:rFonts w:ascii="Times New Roman" w:hAnsi="Times New Roman"/>
              <w:b w:val="false"/>
              <w:bCs w:val="false"/>
            </w:rPr>
            <w:delText>8</w:delText>
          </w:r>
        </w:del>
      </w:hyperlink>
      <w:del w:id="332" w:author="Unknown Author" w:date="2021-04-26T11:27:41Z">
        <w:r>
          <w:rPr>
            <w:rFonts w:ascii="Times New Roman" w:hAnsi="Times New Roman"/>
            <w:b w:val="false"/>
            <w:bCs w:val="false"/>
          </w:rPr>
          <w:delText>). Still, the voices that mentally healthy individuals, or individuals with non-psychotic mental disorders, hear are often just as negative and threatening as those associated with psychosis. It is certainly true that many times in the past, and even today, healthy individuals with AVH have been misdiagnosed. Advocacy groups exist for people with AVH, such as the Hearing Voices Movement (HVM). The HVM sponsors websites, social media platforms, and research.</w:delText>
        </w:r>
      </w:del>
    </w:p>
    <w:p>
      <w:pPr>
        <w:pStyle w:val="Contents1"/>
        <w:widowControl w:val="false"/>
        <w:bidi w:val="0"/>
        <w:spacing w:lineRule="auto" w:line="480"/>
        <w:jc w:val="left"/>
        <w:rPr>
          <w:del w:id="340" w:author="Unknown Author" w:date="2021-04-26T11:27:41Z"/>
        </w:rPr>
      </w:pPr>
      <w:del w:id="334" w:author="Unknown Author" w:date="2021-04-26T11:27:41Z">
        <w:r>
          <w:rPr>
            <w:rFonts w:ascii="Times New Roman" w:hAnsi="Times New Roman"/>
            <w:b w:val="false"/>
            <w:bCs w:val="false"/>
          </w:rPr>
          <w:tab/>
          <w:delText>There is a relationship between beliefs and AVH; for example, religious beliefs can have a positive effect on the voices, especially for those who are not mentally ill (</w:delText>
        </w:r>
      </w:del>
      <w:del w:id="335" w:author="Unknown Author" w:date="2021-04-26T11:27:41Z">
        <w:r>
          <w:rPr>
            <w:rStyle w:val="InternetLink"/>
            <w:rFonts w:ascii="Times New Roman" w:hAnsi="Times New Roman"/>
            <w:b w:val="false"/>
            <w:bCs w:val="false"/>
            <w:color w:val="auto"/>
            <w:u w:val="none"/>
          </w:rPr>
          <w:delText>Cottam et al., 2011</w:delText>
        </w:r>
      </w:del>
      <w:del w:id="336" w:author="Unknown Author" w:date="2021-04-26T11:27:41Z">
        <w:r>
          <w:rPr>
            <w:rFonts w:ascii="Times New Roman" w:hAnsi="Times New Roman"/>
            <w:b w:val="false"/>
            <w:bCs w:val="false"/>
          </w:rPr>
          <w:delText>). Culture certainly affects how individuals cope with AVH, due to differing beliefs and worldviews. Individuals from Western cultures who are affected by AVH are more likely to experience negative voices than individuals from other cultures</w:delText>
        </w:r>
      </w:del>
      <w:del w:id="337" w:author="Unknown Author" w:date="2021-04-14T20:51:31Z">
        <w:r>
          <w:rPr>
            <w:rFonts w:ascii="Times New Roman" w:hAnsi="Times New Roman"/>
            <w:b w:val="false"/>
            <w:bCs w:val="false"/>
          </w:rPr>
          <w:delText>; for instance, in Nigeria (Okulate &amp; Jones, 2003)</w:delText>
        </w:r>
      </w:del>
      <w:del w:id="338" w:author="Unknown Author" w:date="2021-04-26T11:27:41Z">
        <w:r>
          <w:rPr>
            <w:rFonts w:ascii="Times New Roman" w:hAnsi="Times New Roman"/>
            <w:b w:val="false"/>
            <w:bCs w:val="false"/>
          </w:rPr>
          <w:delText>. If there are correlations between beliefs and AVH, then it seems reasonable that forms of psychotherapy that manipulate beliefs should likewise have the power to affect AVH.</w:delText>
        </w:r>
      </w:del>
      <w:del w:id="339" w:author="Unknown Author" w:date="2021-04-14T14:37:20Z">
        <w:r>
          <w:rPr>
            <w:rFonts w:ascii="Times New Roman" w:hAnsi="Times New Roman"/>
            <w:b w:val="false"/>
            <w:bCs w:val="false"/>
          </w:rPr>
          <w:delText xml:space="preserve"> There is empirical evidence for this; for example, in 2012 Shawyer et al. compared the efficacy of two types of CBT for AVH, treatment of resistant command hallucinations (TORCH), and befriending, a type of dialectical behavior therapy. While treatment outcomes across both groups were comparable, subjects in the TORCH group showed significant improvement in ignoring the commands.</w:delText>
        </w:r>
      </w:del>
    </w:p>
    <w:p>
      <w:pPr>
        <w:pStyle w:val="Contents1"/>
        <w:widowControl w:val="false"/>
        <w:bidi w:val="0"/>
        <w:spacing w:lineRule="auto" w:line="480"/>
        <w:jc w:val="left"/>
        <w:rPr>
          <w:del w:id="357" w:author="Unknown Author" w:date="2021-04-26T11:27:41Z"/>
        </w:rPr>
      </w:pPr>
      <w:del w:id="341" w:author="Unknown Author" w:date="2021-04-26T11:27:41Z">
        <w:r>
          <w:rPr>
            <w:rFonts w:ascii="Times New Roman" w:hAnsi="Times New Roman"/>
            <w:b w:val="false"/>
            <w:bCs w:val="false"/>
          </w:rPr>
          <w:tab/>
          <w:delText xml:space="preserve">The neurobiology behind beliefs, AVH, and CBT should tie these three elements together. The biopsychosocial model of health and illness implies that all </w:delText>
        </w:r>
      </w:del>
      <w:del w:id="342" w:author="Unknown Author" w:date="2021-04-14T14:38:45Z">
        <w:r>
          <w:rPr>
            <w:rFonts w:ascii="Times New Roman" w:hAnsi="Times New Roman"/>
            <w:b w:val="false"/>
            <w:bCs w:val="false"/>
          </w:rPr>
          <w:delText xml:space="preserve">social and </w:delText>
        </w:r>
      </w:del>
      <w:del w:id="343" w:author="Unknown Author" w:date="2021-04-26T11:27:41Z">
        <w:r>
          <w:rPr>
            <w:rFonts w:ascii="Times New Roman" w:hAnsi="Times New Roman"/>
            <w:b w:val="false"/>
            <w:bCs w:val="false"/>
          </w:rPr>
          <w:delText>psychological</w:delText>
        </w:r>
      </w:del>
      <w:del w:id="344" w:author="Unknown Author" w:date="2021-04-14T14:39:04Z">
        <w:r>
          <w:rPr>
            <w:rFonts w:ascii="Times New Roman" w:hAnsi="Times New Roman"/>
            <w:b w:val="false"/>
            <w:bCs w:val="false"/>
          </w:rPr>
          <w:delText xml:space="preserve"> factors should</w:delText>
        </w:r>
      </w:del>
      <w:del w:id="345" w:author="Unknown Author" w:date="2021-04-26T11:27:41Z">
        <w:r>
          <w:rPr>
            <w:rFonts w:ascii="Times New Roman" w:hAnsi="Times New Roman"/>
            <w:b w:val="false"/>
            <w:bCs w:val="false"/>
          </w:rPr>
          <w:delText xml:space="preserve"> begin and end with the body and the brain. This is not </w:delText>
        </w:r>
      </w:del>
      <w:del w:id="346" w:author="Unknown Author" w:date="2021-04-14T21:52:42Z">
        <w:r>
          <w:rPr>
            <w:rFonts w:ascii="Times New Roman" w:hAnsi="Times New Roman"/>
            <w:b w:val="false"/>
            <w:bCs w:val="false"/>
          </w:rPr>
          <w:delText>reductionism.</w:delText>
        </w:r>
      </w:del>
      <w:del w:id="347" w:author="Unknown Author" w:date="2021-04-26T11:27:41Z">
        <w:r>
          <w:rPr>
            <w:rFonts w:ascii="Times New Roman" w:hAnsi="Times New Roman"/>
            <w:b w:val="false"/>
            <w:bCs w:val="false"/>
          </w:rPr>
          <w:delText xml:space="preserve"> Psychological and social factors exist as distinct domains, but reliable neurobiological mechanisms should underlie all behavioral phenomena. </w:delText>
        </w:r>
      </w:del>
      <w:del w:id="348" w:author="Unknown Author" w:date="2021-04-14T14:40:21Z">
        <w:r>
          <w:rPr>
            <w:rFonts w:ascii="Times New Roman" w:hAnsi="Times New Roman"/>
            <w:b w:val="false"/>
            <w:bCs w:val="false"/>
          </w:rPr>
          <w:delText xml:space="preserve">In 2020, Karunamuni et al. published a study that searched for causal pathways connecting biological, psychological, and social domains. </w:delText>
        </w:r>
      </w:del>
      <w:del w:id="349" w:author="Unknown Author" w:date="2021-04-26T11:27:41Z">
        <w:r>
          <w:rPr>
            <w:rFonts w:ascii="Times New Roman" w:hAnsi="Times New Roman"/>
            <w:b w:val="false"/>
            <w:bCs w:val="false"/>
          </w:rPr>
          <w:delText>A</w:delText>
        </w:r>
      </w:del>
      <w:del w:id="350" w:author="Unknown Author" w:date="2021-04-14T14:40:30Z">
        <w:r>
          <w:rPr>
            <w:rFonts w:ascii="Times New Roman" w:hAnsi="Times New Roman"/>
            <w:b w:val="false"/>
            <w:bCs w:val="false"/>
          </w:rPr>
          <w:delText xml:space="preserve"> good </w:delText>
        </w:r>
      </w:del>
      <w:del w:id="351" w:author="Unknown Author" w:date="2021-04-26T11:27:41Z">
        <w:r>
          <w:rPr>
            <w:rFonts w:ascii="Times New Roman" w:hAnsi="Times New Roman"/>
            <w:b w:val="false"/>
            <w:bCs w:val="false"/>
          </w:rPr>
          <w:delText>example is social genomics. Events in the social environment can affect the epigenetic expression of target genes</w:delText>
        </w:r>
      </w:del>
      <w:del w:id="352" w:author="Unknown Author" w:date="2021-04-14T14:40:41Z">
        <w:r>
          <w:rPr>
            <w:rFonts w:ascii="Times New Roman" w:hAnsi="Times New Roman"/>
            <w:b w:val="false"/>
            <w:bCs w:val="false"/>
          </w:rPr>
          <w:delText xml:space="preserve"> (Cole, 2009)</w:delText>
        </w:r>
      </w:del>
      <w:del w:id="353" w:author="Unknown Author" w:date="2021-04-26T11:27:41Z">
        <w:r>
          <w:rPr>
            <w:rFonts w:ascii="Times New Roman" w:hAnsi="Times New Roman"/>
            <w:b w:val="false"/>
            <w:bCs w:val="false"/>
          </w:rPr>
          <w:delText xml:space="preserve">. Social genomics may be </w:delText>
        </w:r>
      </w:del>
      <w:del w:id="354" w:author="Unknown Author" w:date="2021-04-14T14:40:47Z">
        <w:r>
          <w:rPr>
            <w:rFonts w:ascii="Times New Roman" w:hAnsi="Times New Roman"/>
            <w:b w:val="false"/>
            <w:bCs w:val="false"/>
          </w:rPr>
          <w:delText>the</w:delText>
        </w:r>
      </w:del>
      <w:del w:id="355" w:author="Unknown Author" w:date="2021-04-26T11:27:41Z">
        <w:r>
          <w:rPr>
            <w:rFonts w:ascii="Times New Roman" w:hAnsi="Times New Roman"/>
            <w:b w:val="false"/>
            <w:bCs w:val="false"/>
          </w:rPr>
          <w:delText xml:space="preserve"> mechanism behind CBT’s ability to positively affect AVH.</w:delText>
        </w:r>
      </w:del>
      <w:del w:id="356" w:author="Unknown Author" w:date="2021-04-14T14:41:16Z">
        <w:r>
          <w:rPr>
            <w:rFonts w:ascii="Times New Roman" w:hAnsi="Times New Roman"/>
            <w:b w:val="false"/>
            <w:bCs w:val="false"/>
          </w:rPr>
          <w:delText xml:space="preserve"> An important question for this review to answer is, how does CBT impact the voices themselves? Coping is one thing, but if CBT changes the voices, then this implies that a more direct neurobiological mechanism is involved.</w:delText>
        </w:r>
      </w:del>
    </w:p>
    <w:p>
      <w:pPr>
        <w:pStyle w:val="Contents1"/>
        <w:widowControl w:val="false"/>
        <w:bidi w:val="0"/>
        <w:spacing w:lineRule="auto" w:line="480"/>
        <w:jc w:val="left"/>
        <w:rPr>
          <w:del w:id="365" w:author="Unknown Author" w:date="2021-04-26T11:27:41Z"/>
        </w:rPr>
      </w:pPr>
      <w:del w:id="358" w:author="Unknown Author" w:date="2021-04-26T11:27:41Z">
        <w:r>
          <w:rPr>
            <w:rFonts w:ascii="Times New Roman" w:hAnsi="Times New Roman"/>
            <w:b w:val="false"/>
            <w:bCs w:val="false"/>
          </w:rPr>
          <w:tab/>
          <w:delText xml:space="preserve">CBT is an umbrella term for several forms of psychotherapy, including rational emotive behavior therapy (REBT), dialectical behavior therapy (DBT), and cognitive therapy (CT). CT, pioneered by Aaron Beck, is the most well-known and widely used, so much so that CBT is often used to refer to CT specifically. In CBT, the client and the therapist work together to expose and reframe automatic thoughts. Automatic thoughts are thoughts that spring into consciousness, triggered by social situations and events. There is an obvious similarity between automatic thoughts and AVH. </w:delText>
        </w:r>
      </w:del>
      <w:del w:id="359" w:author="Unknown Author" w:date="2021-04-14T14:42:54Z">
        <w:r>
          <w:rPr>
            <w:rFonts w:ascii="Times New Roman" w:hAnsi="Times New Roman"/>
            <w:b w:val="false"/>
            <w:bCs w:val="false"/>
          </w:rPr>
          <w:delText xml:space="preserve">Are AVH automatic thoughts internally or externally verbalized? </w:delText>
        </w:r>
      </w:del>
      <w:del w:id="360" w:author="Unknown Author" w:date="2021-04-26T11:27:41Z">
        <w:r>
          <w:rPr>
            <w:rFonts w:ascii="Times New Roman" w:hAnsi="Times New Roman"/>
            <w:b w:val="false"/>
            <w:bCs w:val="false"/>
          </w:rPr>
          <w:delText xml:space="preserve">If automatic thoughts </w:delText>
        </w:r>
      </w:del>
      <w:del w:id="361" w:author="Unknown Author" w:date="2021-04-14T14:43:00Z">
        <w:r>
          <w:rPr>
            <w:rFonts w:ascii="Times New Roman" w:hAnsi="Times New Roman"/>
            <w:b w:val="false"/>
            <w:bCs w:val="false"/>
          </w:rPr>
          <w:delText>drive</w:delText>
        </w:r>
      </w:del>
      <w:del w:id="362" w:author="Unknown Author" w:date="2021-04-26T11:27:41Z">
        <w:r>
          <w:rPr>
            <w:rFonts w:ascii="Times New Roman" w:hAnsi="Times New Roman"/>
            <w:b w:val="false"/>
            <w:bCs w:val="false"/>
          </w:rPr>
          <w:delText xml:space="preserve"> AVH, then AVH should be affected when automatic thoughts are </w:delText>
        </w:r>
      </w:del>
      <w:del w:id="363" w:author="Unknown Author" w:date="2021-04-14T14:45:53Z">
        <w:r>
          <w:rPr>
            <w:rFonts w:ascii="Times New Roman" w:hAnsi="Times New Roman"/>
            <w:b w:val="false"/>
            <w:bCs w:val="false"/>
          </w:rPr>
          <w:delText>reframed and recast</w:delText>
        </w:r>
      </w:del>
      <w:del w:id="364" w:author="Unknown Author" w:date="2021-04-26T11:27:41Z">
        <w:r>
          <w:rPr>
            <w:rFonts w:ascii="Times New Roman" w:hAnsi="Times New Roman"/>
            <w:b w:val="false"/>
            <w:bCs w:val="false"/>
          </w:rPr>
          <w:delText xml:space="preserve"> during CBT.</w:delText>
        </w:r>
      </w:del>
    </w:p>
    <w:p>
      <w:pPr>
        <w:pStyle w:val="Contents1"/>
        <w:widowControl w:val="false"/>
        <w:suppressAutoHyphens w:val="true"/>
        <w:overflowPunct w:val="false"/>
        <w:bidi w:val="0"/>
        <w:spacing w:lineRule="auto" w:line="480" w:before="0" w:after="0"/>
        <w:jc w:val="left"/>
        <w:rPr>
          <w:rFonts w:ascii="Times New Roman" w:hAnsi="Times New Roman"/>
          <w:b w:val="false"/>
          <w:b w:val="false"/>
          <w:bCs w:val="false"/>
          <w:del w:id="373" w:author="Unknown Author" w:date="2021-04-11T20:59:05Z"/>
        </w:rPr>
      </w:pPr>
      <w:del w:id="366" w:author="Unknown Author" w:date="2021-04-26T11:27:41Z">
        <w:r>
          <w:rPr>
            <w:rFonts w:ascii="Times New Roman" w:hAnsi="Times New Roman"/>
            <w:b w:val="false"/>
            <w:bCs w:val="false"/>
          </w:rPr>
          <w:tab/>
        </w:r>
      </w:del>
      <w:del w:id="367" w:author="Unknown Author" w:date="2021-04-14T20:55:12Z">
        <w:r>
          <w:rPr>
            <w:rFonts w:ascii="Times New Roman" w:hAnsi="Times New Roman"/>
            <w:b w:val="false"/>
            <w:bCs w:val="false"/>
          </w:rPr>
          <w:delText xml:space="preserve">Finally, this review will investigate the distribution of </w:delText>
        </w:r>
      </w:del>
      <w:del w:id="368" w:author="Unknown Author" w:date="2021-04-26T11:27:41Z">
        <w:r>
          <w:rPr>
            <w:rFonts w:ascii="Times New Roman" w:hAnsi="Times New Roman"/>
            <w:b w:val="false"/>
            <w:bCs w:val="false"/>
          </w:rPr>
          <w:delText xml:space="preserve">CBT </w:delText>
        </w:r>
      </w:del>
      <w:del w:id="369" w:author="Unknown Author" w:date="2021-04-14T20:55:18Z">
        <w:r>
          <w:rPr>
            <w:rFonts w:ascii="Times New Roman" w:hAnsi="Times New Roman"/>
            <w:b w:val="false"/>
            <w:bCs w:val="false"/>
          </w:rPr>
          <w:delText>to the public</w:delText>
        </w:r>
      </w:del>
      <w:del w:id="370" w:author="Unknown Author" w:date="2021-04-26T11:27:41Z">
        <w:r>
          <w:rPr>
            <w:rFonts w:ascii="Times New Roman" w:hAnsi="Times New Roman"/>
            <w:b w:val="false"/>
            <w:bCs w:val="false"/>
          </w:rPr>
          <w:delText xml:space="preserve">. </w:delText>
        </w:r>
      </w:del>
      <w:del w:id="371" w:author="Unknown Author" w:date="2021-04-14T20:55:39Z">
        <w:r>
          <w:rPr>
            <w:rFonts w:ascii="Times New Roman" w:hAnsi="Times New Roman"/>
            <w:b w:val="false"/>
            <w:bCs w:val="false"/>
          </w:rPr>
          <w:delText xml:space="preserve">This issue goes further than availability. </w:delText>
        </w:r>
      </w:del>
      <w:del w:id="372" w:author="Unknown Author" w:date="2021-04-26T11:27:41Z">
        <w:r>
          <w:rPr>
            <w:rFonts w:ascii="Times New Roman" w:hAnsi="Times New Roman"/>
            <w:b w:val="false"/>
            <w:bCs w:val="false"/>
          </w:rPr>
          <w:delText>While there is nothing in the APA’s code of ethics that mandates psychologists to provide care for all who need it, except prohibitions for discrimination, social justice dictates that psychological services should be freely available to all. Psychologists who care about public policy and their profession should take the position that governments are responsible to work toward this goal.</w:delText>
        </w:r>
      </w:del>
    </w:p>
    <w:p>
      <w:pPr>
        <w:pStyle w:val="Contents1"/>
        <w:widowControl w:val="false"/>
        <w:bidi w:val="0"/>
        <w:spacing w:lineRule="auto" w:line="480"/>
        <w:jc w:val="left"/>
        <w:rPr>
          <w:rFonts w:ascii="Times New Roman" w:hAnsi="Times New Roman"/>
          <w:b w:val="false"/>
          <w:b w:val="false"/>
          <w:bCs w:val="false"/>
          <w:del w:id="375" w:author="Unknown Author" w:date="2021-04-26T11:27:41Z"/>
        </w:rPr>
      </w:pPr>
      <w:del w:id="374" w:author="Unknown Author" w:date="2021-04-11T20:59:05Z">
        <w:bookmarkStart w:id="3" w:name="__RefHeading___Toc7155_24919792351111111"/>
        <w:bookmarkEnd w:id="3"/>
        <w:r>
          <w:rPr/>
          <w:delText>Relevance to the Field of Psychology</w:delText>
        </w:r>
      </w:del>
    </w:p>
    <w:p>
      <w:pPr>
        <w:pStyle w:val="Contents1"/>
        <w:widowControl w:val="false"/>
        <w:suppressAutoHyphens w:val="true"/>
        <w:overflowPunct w:val="false"/>
        <w:bidi w:val="0"/>
        <w:spacing w:lineRule="auto" w:line="480" w:before="0" w:after="0"/>
        <w:jc w:val="left"/>
        <w:rPr>
          <w:rFonts w:ascii="Times New Roman" w:hAnsi="Times New Roman"/>
          <w:b w:val="false"/>
          <w:b w:val="false"/>
          <w:bCs w:val="false"/>
          <w:del w:id="388" w:author="Unknown Author" w:date="2021-04-26T11:27:41Z"/>
        </w:rPr>
      </w:pPr>
      <w:del w:id="376" w:author="Unknown Author" w:date="2021-04-26T11:27:41Z">
        <w:r>
          <w:rPr>
            <w:rFonts w:ascii="Times New Roman" w:hAnsi="Times New Roman"/>
            <w:b w:val="false"/>
            <w:bCs w:val="false"/>
          </w:rPr>
          <w:tab/>
          <w:delText>CBT is fascinating because it came from unlikely sources, to become the most popular and effective form of psychotherapy. The psychoanalyst Aaron T. Beck developed CBT in the 1950s</w:delText>
        </w:r>
      </w:del>
      <w:del w:id="377" w:author="Unknown Author" w:date="2021-04-14T22:09:17Z">
        <w:r>
          <w:rPr>
            <w:rFonts w:ascii="Times New Roman" w:hAnsi="Times New Roman"/>
            <w:b w:val="false"/>
            <w:bCs w:val="false"/>
          </w:rPr>
          <w:delText>,</w:delText>
        </w:r>
      </w:del>
      <w:del w:id="378" w:author="Unknown Author" w:date="2021-04-26T11:27:41Z">
        <w:r>
          <w:rPr>
            <w:rFonts w:ascii="Times New Roman" w:hAnsi="Times New Roman"/>
            <w:b w:val="false"/>
            <w:bCs w:val="false"/>
          </w:rPr>
          <w:delText xml:space="preserve"> when he noticed that many of his patients experienced transitory, automatic negative thoughts about themselves, something easy for a psychoanalyst to </w:delText>
        </w:r>
      </w:del>
      <w:del w:id="379" w:author="Unknown Author" w:date="2021-04-14T20:57:53Z">
        <w:r>
          <w:rPr>
            <w:rFonts w:ascii="Times New Roman" w:hAnsi="Times New Roman"/>
            <w:b w:val="false"/>
            <w:bCs w:val="false"/>
          </w:rPr>
          <w:delText>ignore</w:delText>
        </w:r>
      </w:del>
      <w:del w:id="380" w:author="Unknown Author" w:date="2021-04-14T20:59:32Z">
        <w:r>
          <w:rPr>
            <w:rFonts w:ascii="Times New Roman" w:hAnsi="Times New Roman"/>
            <w:b w:val="false"/>
            <w:bCs w:val="false"/>
          </w:rPr>
          <w:delText xml:space="preserve"> (Annual Reviews, 2012)</w:delText>
        </w:r>
      </w:del>
      <w:del w:id="381" w:author="Unknown Author" w:date="2021-04-26T11:27:41Z">
        <w:r>
          <w:rPr>
            <w:rFonts w:ascii="Times New Roman" w:hAnsi="Times New Roman"/>
            <w:b w:val="false"/>
            <w:bCs w:val="false"/>
          </w:rPr>
          <w:delText xml:space="preserve">. Finding new and more effective ways to use CBT </w:delText>
        </w:r>
      </w:del>
      <w:del w:id="382" w:author="Unknown Author" w:date="2021-04-14T20:57:20Z">
        <w:r>
          <w:rPr>
            <w:rFonts w:ascii="Times New Roman" w:hAnsi="Times New Roman"/>
            <w:b w:val="false"/>
            <w:bCs w:val="false"/>
          </w:rPr>
          <w:delText xml:space="preserve">has obvious relevance to psychology, and </w:delText>
        </w:r>
      </w:del>
      <w:del w:id="383" w:author="Unknown Author" w:date="2021-04-26T11:27:41Z">
        <w:r>
          <w:rPr>
            <w:rFonts w:ascii="Times New Roman" w:hAnsi="Times New Roman"/>
            <w:b w:val="false"/>
            <w:bCs w:val="false"/>
          </w:rPr>
          <w:delText xml:space="preserve">facilitating </w:delText>
        </w:r>
      </w:del>
      <w:del w:id="384" w:author="Unknown Author" w:date="2021-04-14T20:57:23Z">
        <w:r>
          <w:rPr>
            <w:rFonts w:ascii="Times New Roman" w:hAnsi="Times New Roman"/>
            <w:b w:val="false"/>
            <w:bCs w:val="false"/>
          </w:rPr>
          <w:delText>the</w:delText>
        </w:r>
      </w:del>
      <w:del w:id="385" w:author="Unknown Author" w:date="2021-04-26T11:27:41Z">
        <w:r>
          <w:rPr>
            <w:rFonts w:ascii="Times New Roman" w:hAnsi="Times New Roman"/>
            <w:b w:val="false"/>
            <w:bCs w:val="false"/>
          </w:rPr>
          <w:delText xml:space="preserve"> availability </w:delText>
        </w:r>
      </w:del>
      <w:del w:id="386" w:author="Unknown Author" w:date="2021-04-14T20:58:07Z">
        <w:r>
          <w:rPr>
            <w:rFonts w:ascii="Times New Roman" w:hAnsi="Times New Roman"/>
            <w:b w:val="false"/>
            <w:bCs w:val="false"/>
          </w:rPr>
          <w:delText>of CBT t</w:delText>
        </w:r>
      </w:del>
      <w:del w:id="387" w:author="Unknown Author" w:date="2021-04-26T11:27:41Z">
        <w:r>
          <w:rPr>
            <w:rFonts w:ascii="Times New Roman" w:hAnsi="Times New Roman"/>
            <w:b w:val="false"/>
            <w:bCs w:val="false"/>
          </w:rPr>
          <w:delText>o the public could lead to a revolution in mental health.</w:delText>
        </w:r>
      </w:del>
    </w:p>
    <w:p>
      <w:pPr>
        <w:pStyle w:val="Contents1"/>
        <w:widowControl w:val="false"/>
        <w:bidi w:val="0"/>
        <w:spacing w:lineRule="auto" w:line="480"/>
        <w:jc w:val="left"/>
        <w:rPr>
          <w:del w:id="394" w:author="Unknown Author" w:date="2021-04-26T11:27:41Z"/>
        </w:rPr>
      </w:pPr>
      <w:del w:id="389" w:author="Unknown Author" w:date="2021-04-26T11:27:41Z">
        <w:r>
          <w:rPr>
            <w:rFonts w:ascii="Times New Roman" w:hAnsi="Times New Roman"/>
            <w:b w:val="false"/>
            <w:bCs w:val="false"/>
          </w:rPr>
          <w:tab/>
          <w:delText>A revolution in how AVH are viewed should be part of the moral progress in mental health. The days of sanitariums are long gone, but there is still a great deal of stigma attached to mental illness, and individuals who experience AVH are too often assumed psychotic</w:delText>
        </w:r>
      </w:del>
      <w:del w:id="390" w:author="Unknown Author" w:date="2021-04-14T22:10:01Z">
        <w:r>
          <w:rPr>
            <w:rFonts w:ascii="Times New Roman" w:hAnsi="Times New Roman"/>
            <w:b w:val="false"/>
            <w:bCs w:val="false"/>
          </w:rPr>
          <w:delText>,</w:delText>
        </w:r>
      </w:del>
      <w:del w:id="391" w:author="Unknown Author" w:date="2021-04-26T11:27:41Z">
        <w:r>
          <w:rPr>
            <w:rFonts w:ascii="Times New Roman" w:hAnsi="Times New Roman"/>
            <w:b w:val="false"/>
            <w:bCs w:val="false"/>
          </w:rPr>
          <w:delText xml:space="preserve"> when they are not. There are many personal testimonials about AVH that are available, on video platforms</w:delText>
        </w:r>
      </w:del>
      <w:del w:id="392" w:author="Unknown Author" w:date="2021-04-14T22:11:50Z">
        <w:r>
          <w:rPr>
            <w:rFonts w:ascii="Times New Roman" w:hAnsi="Times New Roman"/>
            <w:b w:val="false"/>
            <w:bCs w:val="false"/>
          </w:rPr>
          <w:delText>,</w:delText>
        </w:r>
      </w:del>
      <w:del w:id="393" w:author="Unknown Author" w:date="2021-04-26T11:27:41Z">
        <w:r>
          <w:rPr>
            <w:rFonts w:ascii="Times New Roman" w:hAnsi="Times New Roman"/>
            <w:b w:val="false"/>
            <w:bCs w:val="false"/>
          </w:rPr>
          <w:delText xml:space="preserve"> and social media. The use of CBT to treat AVH, rather than drugs alone, fits in with this moral revolution, and studies that advance the use of CBT for AVH aid this moral progress.</w:delText>
        </w:r>
      </w:del>
    </w:p>
    <w:p>
      <w:pPr>
        <w:pStyle w:val="Contents1"/>
        <w:widowControl w:val="false"/>
        <w:suppressAutoHyphens w:val="true"/>
        <w:overflowPunct w:val="false"/>
        <w:bidi w:val="0"/>
        <w:spacing w:lineRule="auto" w:line="480" w:before="0" w:after="0"/>
        <w:jc w:val="left"/>
        <w:rPr>
          <w:rFonts w:ascii="Times New Roman" w:hAnsi="Times New Roman"/>
          <w:b w:val="false"/>
          <w:b w:val="false"/>
          <w:bCs w:val="false"/>
          <w:del w:id="396" w:author="Unknown Author" w:date="2021-04-11T20:59:20Z"/>
        </w:rPr>
      </w:pPr>
      <w:del w:id="395" w:author="Unknown Author" w:date="2021-04-26T11:27:41Z">
        <w:r>
          <w:rPr>
            <w:rFonts w:ascii="Times New Roman" w:hAnsi="Times New Roman"/>
            <w:b w:val="false"/>
            <w:bCs w:val="false"/>
          </w:rPr>
          <w:tab/>
          <w:delText>The future of psychology is neurobiology, and neurobiological correlates are more and more common in psychological research today. There is no doubt this will continue. The day may come when brain imaging will be a necessary adjunct to clinical assessment, and neurobiological factors will be listed as symptoms in the DSM. Research into AVH and the types of cognitive therapy that can impact the brain and improve the positive symptoms of psychosis should help this revolution to advance.</w:delText>
        </w:r>
      </w:del>
    </w:p>
    <w:p>
      <w:pPr>
        <w:pStyle w:val="Contents1"/>
        <w:widowControl w:val="false"/>
        <w:bidi w:val="0"/>
        <w:spacing w:lineRule="auto" w:line="480"/>
        <w:jc w:val="left"/>
        <w:rPr>
          <w:b/>
          <w:b/>
          <w:bCs/>
          <w:del w:id="399" w:author="Unknown Author" w:date="2021-04-14T14:30:00Z"/>
        </w:rPr>
      </w:pPr>
      <w:del w:id="397" w:author="Unknown Author" w:date="2021-04-11T20:59:20Z">
        <w:bookmarkStart w:id="4" w:name="__RefHeading___Toc7157_24919792351111111"/>
        <w:bookmarkEnd w:id="4"/>
        <w:r>
          <w:rPr>
            <w:rFonts w:eastAsia="Noto Sans CJK SC" w:cs="Lohit Devanagari" w:ascii="Times New Roman" w:hAnsi="Times New Roman"/>
            <w:b/>
            <w:bCs/>
            <w:color w:val="auto"/>
            <w:kern w:val="2"/>
            <w:sz w:val="24"/>
            <w:szCs w:val="24"/>
            <w:lang w:val="en-US" w:eastAsia="zh-CN" w:bidi="hi-IN"/>
          </w:rPr>
          <w:delText>Thesis</w:delText>
        </w:r>
      </w:del>
      <w:del w:id="398" w:author="Unknown Author" w:date="2021-04-11T20:59:20Z">
        <w:r>
          <w:rPr>
            <w:rFonts w:ascii="Times New Roman" w:hAnsi="Times New Roman"/>
            <w:b/>
            <w:bCs/>
          </w:rPr>
          <w:delText xml:space="preserve"> Statement</w:delText>
        </w:r>
      </w:del>
    </w:p>
    <w:p>
      <w:pPr>
        <w:pStyle w:val="Contents1"/>
        <w:widowControl w:val="false"/>
        <w:bidi w:val="0"/>
        <w:spacing w:lineRule="auto" w:line="480"/>
        <w:jc w:val="left"/>
        <w:rPr>
          <w:b/>
          <w:b/>
          <w:bCs/>
          <w:del w:id="401" w:author="Unknown Author" w:date="2021-04-14T14:29:57Z"/>
        </w:rPr>
      </w:pPr>
      <w:del w:id="400" w:author="Unknown Author" w:date="2021-04-14T14:29:57Z">
        <w:r>
          <w:rPr>
            <w:rFonts w:ascii="Times New Roman" w:hAnsi="Times New Roman"/>
            <w:b w:val="false"/>
            <w:bCs w:val="false"/>
          </w:rPr>
          <w:tab/>
          <w:delText>Cognitive behavior therapy (CBT), a group of evidence-based psychotherapies that focus on challenging and changing the client’s automatic beliefs, is effective in treating auditory verbal hallucinations (AVH). An analysis of evidence behind the use of CBT for AVH, the factors that affect the use of CBT for AVH, and the neurobiological relationships between AVH, CBT for AVH, and beliefs might lead to suggestions for improving the efficacy and the availability of CBT for AVH.</w:delText>
        </w:r>
      </w:del>
    </w:p>
    <w:p>
      <w:pPr>
        <w:pStyle w:val="Contents1"/>
        <w:widowControl w:val="false"/>
        <w:bidi w:val="0"/>
        <w:spacing w:lineRule="auto" w:line="480"/>
        <w:jc w:val="left"/>
        <w:rPr>
          <w:b/>
          <w:b/>
          <w:bCs/>
          <w:del w:id="403" w:author="Unknown Author" w:date="2021-04-26T11:27:41Z"/>
        </w:rPr>
      </w:pPr>
      <w:del w:id="402" w:author="Unknown Author" w:date="2021-04-26T11:27:41Z">
        <w:r>
          <w:rPr/>
        </w:r>
      </w:del>
      <w:r>
        <w:br w:type="page"/>
      </w:r>
    </w:p>
    <w:p>
      <w:pPr>
        <w:pStyle w:val="Contents1"/>
        <w:rPr>
          <w:rFonts w:ascii="Times New Roman" w:hAnsi="Times New Roman"/>
          <w:sz w:val="24"/>
          <w:szCs w:val="24"/>
          <w:del w:id="405" w:author="Unknown Author" w:date="2021-04-09T22:44:25Z"/>
        </w:rPr>
      </w:pPr>
      <w:del w:id="404" w:author="Unknown Author" w:date="2021-04-26T11:27:41Z">
        <w:bookmarkStart w:id="5" w:name="__RefHeading___Toc7159_2491979235"/>
        <w:bookmarkEnd w:id="5"/>
        <w:r>
          <w:rPr/>
          <w:delText>LITERATURE REVIEW</w:delText>
        </w:r>
      </w:del>
    </w:p>
    <w:p>
      <w:pPr>
        <w:pStyle w:val="Heading1"/>
        <w:keepNext w:val="true"/>
        <w:widowControl/>
        <w:suppressAutoHyphens w:val="true"/>
        <w:bidi w:val="0"/>
        <w:spacing w:lineRule="auto" w:line="480" w:before="0" w:after="0"/>
        <w:jc w:val="left"/>
        <w:rPr>
          <w:del w:id="407" w:author="Unknown Author" w:date="2021-04-09T22:44:25Z"/>
        </w:rPr>
      </w:pPr>
      <w:del w:id="406" w:author="Unknown Author" w:date="2021-04-09T22:44:25Z">
        <w:bookmarkStart w:id="6" w:name="__RefHeading___Toc7161_24919792351111111"/>
        <w:bookmarkEnd w:id="6"/>
        <w:r>
          <w:rPr/>
          <w:delText>Method</w:delText>
        </w:r>
      </w:del>
    </w:p>
    <w:p>
      <w:pPr>
        <w:pStyle w:val="Contents1"/>
        <w:rPr>
          <w:rFonts w:ascii="Times New Roman" w:hAnsi="Times New Roman"/>
          <w:sz w:val="24"/>
          <w:szCs w:val="24"/>
          <w:del w:id="409" w:author="Unknown Author" w:date="2021-04-26T11:27:41Z"/>
        </w:rPr>
      </w:pPr>
      <w:del w:id="408" w:author="Unknown Author" w:date="2021-04-09T22:44:25Z">
        <w:r>
          <w:rPr>
            <w:rFonts w:ascii="Times New Roman" w:hAnsi="Times New Roman"/>
            <w:sz w:val="24"/>
            <w:szCs w:val="24"/>
          </w:rPr>
          <w:tab/>
          <w:delText>The American Public University System (APUS) library search functionality, which uses ExLibris’s Alma-Primo integration to search available databases and indices, was searched with title keywords such as “auditory hallucinations,” and “cognitive therapy,” to find relevant journal articles from the last ten years. The articles initially retrieved for citation were quantitative studies, rather than literature reviews, qualitative case studies, or purely theoretical papers. Internet searches and Google Scholar were also used to find additional references.</w:delText>
        </w:r>
      </w:del>
    </w:p>
    <w:p>
      <w:pPr>
        <w:pStyle w:val="Contents1"/>
        <w:keepNext w:val="true"/>
        <w:widowControl/>
        <w:suppressAutoHyphens w:val="true"/>
        <w:overflowPunct w:val="false"/>
        <w:bidi w:val="0"/>
        <w:spacing w:lineRule="auto" w:line="480" w:before="0" w:after="0"/>
        <w:jc w:val="left"/>
        <w:outlineLvl w:val="0"/>
        <w:rPr>
          <w:rFonts w:ascii="Times New Roman" w:hAnsi="Times New Roman"/>
          <w:sz w:val="24"/>
          <w:szCs w:val="24"/>
          <w:del w:id="411" w:author="Unknown Author" w:date="2021-04-26T11:27:41Z"/>
        </w:rPr>
      </w:pPr>
      <w:del w:id="410" w:author="Unknown Author" w:date="2021-04-26T11:27:41Z">
        <w:bookmarkStart w:id="7" w:name="__RefHeading___Toc7163_2491979235"/>
        <w:bookmarkEnd w:id="7"/>
        <w:r>
          <w:rPr/>
          <w:delText>Auditory Verbal Hallucinations (AVH)</w:delText>
        </w:r>
      </w:del>
    </w:p>
    <w:p>
      <w:pPr>
        <w:pStyle w:val="Contents1"/>
        <w:keepNext w:val="true"/>
        <w:widowControl/>
        <w:suppressAutoHyphens w:val="true"/>
        <w:overflowPunct w:val="false"/>
        <w:bidi w:val="0"/>
        <w:spacing w:lineRule="auto" w:line="480" w:before="0" w:after="0"/>
        <w:jc w:val="left"/>
        <w:outlineLvl w:val="0"/>
        <w:rPr>
          <w:rFonts w:ascii="Times New Roman" w:hAnsi="Times New Roman"/>
          <w:sz w:val="24"/>
          <w:szCs w:val="24"/>
          <w:del w:id="413" w:author="Unknown Author" w:date="2021-04-26T11:27:41Z"/>
        </w:rPr>
      </w:pPr>
      <w:del w:id="412" w:author="Unknown Author" w:date="2021-04-26T11:27:41Z">
        <w:bookmarkStart w:id="8" w:name="__RefHeading___Toc7165_2491979235"/>
        <w:bookmarkEnd w:id="8"/>
        <w:r>
          <w:rPr/>
          <w:delText>Definitions</w:delText>
        </w:r>
      </w:del>
    </w:p>
    <w:p>
      <w:pPr>
        <w:pStyle w:val="Contents1"/>
        <w:keepNext w:val="true"/>
        <w:widowControl/>
        <w:suppressAutoHyphens w:val="true"/>
        <w:overflowPunct w:val="false"/>
        <w:bidi w:val="0"/>
        <w:spacing w:lineRule="auto" w:line="480" w:before="0" w:after="0"/>
        <w:jc w:val="left"/>
        <w:outlineLvl w:val="0"/>
        <w:rPr>
          <w:rFonts w:ascii="Times New Roman" w:hAnsi="Times New Roman"/>
          <w:sz w:val="24"/>
          <w:szCs w:val="24"/>
          <w:del w:id="423" w:author="Unknown Author" w:date="2021-04-26T11:27:41Z"/>
        </w:rPr>
      </w:pPr>
      <w:del w:id="414" w:author="Unknown Author" w:date="2021-04-26T11:27:41Z">
        <w:r>
          <w:rPr>
            <w:rFonts w:ascii="Times New Roman" w:hAnsi="Times New Roman"/>
            <w:sz w:val="24"/>
            <w:szCs w:val="24"/>
          </w:rPr>
          <w:tab/>
          <w:delText>Auditory hallucinations (AH) are perceived sounds unrelated to identifiable external stimuli. Perceived sounds related to known neurological defects in the inner ear or the auditory nerve are excluded from this definition. An example is tinnitus, the perception of a constant buzzing or high pitched tone caused by the deterioration of the cilia in the cochlea. Tinnitus is often related to hearing loss in the upper range, caused by constant exposure to loud noises, or chronic ear infections. The above definition for AH becomes a little hazy when one considers that any sound unrelated to external stimuli must likewise be caused by neurobiological events somewhere in the brain. Where is the neurological line drawn? The best definition of AH may be a matter of complexity</w:delText>
        </w:r>
      </w:del>
      <w:del w:id="415" w:author="Unknown Author" w:date="2021-04-14T23:03:20Z">
        <w:r>
          <w:rPr>
            <w:rFonts w:ascii="Times New Roman" w:hAnsi="Times New Roman"/>
            <w:sz w:val="24"/>
            <w:szCs w:val="24"/>
          </w:rPr>
          <w:delText>,</w:delText>
        </w:r>
      </w:del>
      <w:del w:id="416" w:author="Unknown Author" w:date="2021-04-26T11:27:41Z">
        <w:r>
          <w:rPr>
            <w:rFonts w:ascii="Times New Roman" w:hAnsi="Times New Roman"/>
            <w:sz w:val="24"/>
            <w:szCs w:val="24"/>
          </w:rPr>
          <w:delText xml:space="preserve"> or meaning. A tone or a hissing noise is not exactly what one thinks of as AH, regardless of the cause; but voices conversing or music playing </w:delText>
        </w:r>
      </w:del>
      <w:del w:id="417" w:author="Unknown Author" w:date="2021-04-14T23:03:56Z">
        <w:r>
          <w:rPr>
            <w:rFonts w:ascii="Times New Roman" w:hAnsi="Times New Roman"/>
            <w:sz w:val="24"/>
            <w:szCs w:val="24"/>
          </w:rPr>
          <w:delText>are</w:delText>
        </w:r>
      </w:del>
      <w:del w:id="418" w:author="Unknown Author" w:date="2021-04-26T11:27:41Z">
        <w:r>
          <w:rPr>
            <w:rFonts w:ascii="Times New Roman" w:hAnsi="Times New Roman"/>
            <w:sz w:val="24"/>
            <w:szCs w:val="24"/>
          </w:rPr>
          <w:delText xml:space="preserve">. A better working definition of AH for psychology might be, auditory hallucinations (AH) are </w:delText>
        </w:r>
      </w:del>
      <w:del w:id="419" w:author="Unknown Author" w:date="2021-04-26T11:27:41Z">
        <w:r>
          <w:rPr>
            <w:rFonts w:ascii="Times New Roman" w:hAnsi="Times New Roman"/>
            <w:i/>
            <w:iCs/>
            <w:sz w:val="24"/>
            <w:szCs w:val="24"/>
          </w:rPr>
          <w:delText>complex or meaningful</w:delText>
        </w:r>
      </w:del>
      <w:del w:id="420" w:author="Unknown Author" w:date="2021-04-26T11:27:41Z">
        <w:r>
          <w:rPr>
            <w:rFonts w:ascii="Times New Roman" w:hAnsi="Times New Roman"/>
            <w:sz w:val="24"/>
            <w:szCs w:val="24"/>
          </w:rPr>
          <w:delText xml:space="preserve"> auditory perceptions that are unrelated to any identifiable external stimuli. Constantly hearing a buzz or a hiss is not AH, but constantly hearing what one perceives and even believes to be the sound of the surf when standing on a beach, is. This definition points up that AH are often related to attributions</w:delText>
        </w:r>
      </w:del>
      <w:del w:id="421" w:author="Unknown Author" w:date="2021-04-14T23:04:27Z">
        <w:r>
          <w:rPr>
            <w:rFonts w:ascii="Times New Roman" w:hAnsi="Times New Roman"/>
            <w:sz w:val="24"/>
            <w:szCs w:val="24"/>
          </w:rPr>
          <w:delText>,</w:delText>
        </w:r>
      </w:del>
      <w:del w:id="422" w:author="Unknown Author" w:date="2021-04-26T11:27:41Z">
        <w:r>
          <w:rPr>
            <w:rFonts w:ascii="Times New Roman" w:hAnsi="Times New Roman"/>
            <w:sz w:val="24"/>
            <w:szCs w:val="24"/>
          </w:rPr>
          <w:delText xml:space="preserve"> and beliefs.</w:delText>
        </w:r>
      </w:del>
    </w:p>
    <w:p>
      <w:pPr>
        <w:pStyle w:val="Normal"/>
        <w:widowControl w:val="false"/>
        <w:bidi w:val="0"/>
        <w:spacing w:lineRule="auto" w:line="480"/>
        <w:jc w:val="left"/>
        <w:rPr>
          <w:del w:id="425" w:author="Unknown Author" w:date="2021-04-26T11:27:41Z"/>
        </w:rPr>
      </w:pPr>
      <w:del w:id="424" w:author="Unknown Author" w:date="2021-04-26T11:27:41Z">
        <w:r>
          <w:rPr>
            <w:rFonts w:ascii="Times New Roman" w:hAnsi="Times New Roman"/>
            <w:sz w:val="24"/>
            <w:szCs w:val="24"/>
          </w:rPr>
          <w:tab/>
          <w:delText>The most common AH are voices, or auditory verbal hallucinations (AVH). Almost everyone has heard a random voice from time to time, characteristically when falling asleep, or during a dream that causes one to wake up. This paper is mainly concerned with AVH that are persistent, especially AVH that cause distress, such as negative or distracting AVH, or AVH that are symptomatic of mental illness. There are four common types of AVH: narrative AVH, where a voice gives a running commentary on one’s actions; AVH where the voices speak the individual’s thoughts; AVH that are voices conversing, or arguing; and command AVH, where voices order the individual to do things. That AVH generally fall into these common categories argues strongly for common neurobiological mechanisms behind specific manifestations for specific individuals.</w:delText>
        </w:r>
      </w:del>
    </w:p>
    <w:p>
      <w:pPr>
        <w:pStyle w:val="Contents1"/>
        <w:widowControl w:val="false"/>
        <w:bidi w:val="0"/>
        <w:spacing w:lineRule="auto" w:line="480"/>
        <w:jc w:val="left"/>
        <w:rPr>
          <w:del w:id="439" w:author="Unknown Author" w:date="2021-04-26T11:27:41Z"/>
        </w:rPr>
      </w:pPr>
      <w:del w:id="426" w:author="Unknown Author" w:date="2021-04-26T11:27:41Z">
        <w:r>
          <w:rPr>
            <w:rFonts w:ascii="Times New Roman" w:hAnsi="Times New Roman"/>
            <w:sz w:val="24"/>
            <w:szCs w:val="24"/>
          </w:rPr>
          <w:tab/>
          <w:delText xml:space="preserve">AVH can be external, or internal. External AVH are voices perceived as coming from outside the individual, while internal AVH are voices perceived inside the individual’s head. External AVH are generally considered to be related to more severe levels of pathology, but this is debatable. In a 2015 study, </w:delText>
        </w:r>
      </w:del>
      <w:del w:id="427" w:author="Unknown Author" w:date="2021-04-26T11:27:41Z">
        <w:r>
          <w:rPr>
            <w:rStyle w:val="InternetLink"/>
            <w:rFonts w:ascii="Times New Roman" w:hAnsi="Times New Roman"/>
            <w:color w:val="auto"/>
            <w:sz w:val="24"/>
            <w:szCs w:val="24"/>
            <w:u w:val="none"/>
          </w:rPr>
          <w:delText>Docherty et al.</w:delText>
        </w:r>
      </w:del>
      <w:del w:id="428" w:author="Unknown Author" w:date="2021-04-26T11:27:41Z">
        <w:r>
          <w:rPr>
            <w:rFonts w:ascii="Times New Roman" w:hAnsi="Times New Roman"/>
            <w:sz w:val="24"/>
            <w:szCs w:val="24"/>
          </w:rPr>
          <w:delText xml:space="preserve"> found comparable levels of symptomatology associated with both external and internal AVH, but internal AVH were more negative and distressing, more likely</w:delText>
        </w:r>
      </w:del>
      <w:del w:id="429" w:author="Unknown Author" w:date="2021-04-14T23:06:54Z">
        <w:r>
          <w:rPr>
            <w:rFonts w:ascii="Times New Roman" w:hAnsi="Times New Roman"/>
            <w:sz w:val="24"/>
            <w:szCs w:val="24"/>
          </w:rPr>
          <w:delText xml:space="preserve"> to be</w:delText>
        </w:r>
      </w:del>
      <w:del w:id="430" w:author="Unknown Author" w:date="2021-04-26T11:27:41Z">
        <w:r>
          <w:rPr>
            <w:rFonts w:ascii="Times New Roman" w:hAnsi="Times New Roman"/>
            <w:sz w:val="24"/>
            <w:szCs w:val="24"/>
          </w:rPr>
          <w:delText xml:space="preserve"> voices conversing, arguing, or giving commands, longer-lasting, and less controllable. Subjects with internal AVH had greater insight into the self-generated nature of their hallucinations</w:delText>
        </w:r>
      </w:del>
      <w:del w:id="431" w:author="Unknown Author" w:date="2021-04-14T23:07:21Z">
        <w:r>
          <w:rPr>
            <w:rFonts w:ascii="Times New Roman" w:hAnsi="Times New Roman"/>
            <w:sz w:val="24"/>
            <w:szCs w:val="24"/>
          </w:rPr>
          <w:delText>,</w:delText>
        </w:r>
      </w:del>
      <w:del w:id="432" w:author="Unknown Author" w:date="2021-04-26T11:27:41Z">
        <w:r>
          <w:rPr>
            <w:rFonts w:ascii="Times New Roman" w:hAnsi="Times New Roman"/>
            <w:sz w:val="24"/>
            <w:szCs w:val="24"/>
          </w:rPr>
          <w:delText xml:space="preserve"> and were less likely to experience remission. </w:delText>
        </w:r>
      </w:del>
      <w:del w:id="433" w:author="Unknown Author" w:date="2021-04-26T11:27:41Z">
        <w:r>
          <w:rPr>
            <w:rStyle w:val="InternetLink"/>
            <w:rFonts w:ascii="Times New Roman" w:hAnsi="Times New Roman"/>
            <w:color w:val="auto"/>
            <w:sz w:val="24"/>
            <w:szCs w:val="24"/>
            <w:u w:val="none"/>
          </w:rPr>
          <w:delText>Docherty et al.</w:delText>
        </w:r>
      </w:del>
      <w:del w:id="434" w:author="Unknown Author" w:date="2021-04-26T11:27:41Z">
        <w:r>
          <w:rPr>
            <w:rFonts w:ascii="Times New Roman" w:hAnsi="Times New Roman"/>
            <w:sz w:val="24"/>
            <w:szCs w:val="24"/>
          </w:rPr>
          <w:delText xml:space="preserve"> theorized that external AVH involve more extensive areas of the brain</w:delText>
        </w:r>
      </w:del>
      <w:del w:id="435" w:author="Unknown Author" w:date="2021-04-14T23:07:44Z">
        <w:r>
          <w:rPr>
            <w:rFonts w:ascii="Times New Roman" w:hAnsi="Times New Roman"/>
            <w:sz w:val="24"/>
            <w:szCs w:val="24"/>
          </w:rPr>
          <w:delText>,</w:delText>
        </w:r>
      </w:del>
      <w:del w:id="436" w:author="Unknown Author" w:date="2021-04-26T11:27:41Z">
        <w:r>
          <w:rPr>
            <w:rFonts w:ascii="Times New Roman" w:hAnsi="Times New Roman"/>
            <w:sz w:val="24"/>
            <w:szCs w:val="24"/>
          </w:rPr>
          <w:delText xml:space="preserve"> since they are phenomenologically the same as </w:delText>
        </w:r>
      </w:del>
      <w:del w:id="437" w:author="Unknown Author" w:date="2021-04-14T22:55:34Z">
        <w:r>
          <w:rPr>
            <w:rFonts w:ascii="Times New Roman" w:hAnsi="Times New Roman"/>
            <w:sz w:val="24"/>
            <w:szCs w:val="24"/>
          </w:rPr>
          <w:delText xml:space="preserve">external </w:delText>
        </w:r>
      </w:del>
      <w:del w:id="438" w:author="Unknown Author" w:date="2021-04-26T11:27:41Z">
        <w:r>
          <w:rPr>
            <w:rFonts w:ascii="Times New Roman" w:hAnsi="Times New Roman"/>
            <w:sz w:val="24"/>
            <w:szCs w:val="24"/>
          </w:rPr>
          <w:delText>verbal perceptions grounded in external reality. This helps account for the lower levels of insight for external AVH. Internal AVH are perceived as integrated with the self, therefore more identifiable to the individual as coming from oneself, rather than non-existent or delusional outside entities.</w:delText>
        </w:r>
      </w:del>
    </w:p>
    <w:p>
      <w:pPr>
        <w:pStyle w:val="Normal"/>
        <w:widowControl w:val="false"/>
        <w:bidi w:val="0"/>
        <w:spacing w:lineRule="auto" w:line="480"/>
        <w:jc w:val="left"/>
        <w:rPr>
          <w:del w:id="443" w:author="Unknown Author" w:date="2021-04-26T11:27:41Z"/>
        </w:rPr>
      </w:pPr>
      <w:del w:id="440" w:author="Unknown Author" w:date="2021-04-26T11:27:41Z">
        <w:r>
          <w:rPr>
            <w:rFonts w:ascii="Times New Roman" w:hAnsi="Times New Roman"/>
            <w:sz w:val="24"/>
            <w:szCs w:val="24"/>
          </w:rPr>
          <w:tab/>
          <w:delText xml:space="preserve">AVH can be unimodal, or multimodal. Multimodal AVH are AVH associated with co-occurring hallucinations in other modalities, such as visual hallucinations. </w:delText>
        </w:r>
      </w:del>
      <w:del w:id="441" w:author="Unknown Author" w:date="2021-04-26T11:27:41Z">
        <w:r>
          <w:rPr>
            <w:rStyle w:val="InternetLink"/>
            <w:rFonts w:ascii="Times New Roman" w:hAnsi="Times New Roman"/>
            <w:color w:val="auto"/>
            <w:sz w:val="24"/>
            <w:szCs w:val="24"/>
            <w:u w:val="none"/>
          </w:rPr>
          <w:delText>Badcock et al. (2021)</w:delText>
        </w:r>
      </w:del>
      <w:del w:id="442" w:author="Unknown Author" w:date="2021-04-26T11:27:41Z">
        <w:r>
          <w:rPr>
            <w:rFonts w:ascii="Times New Roman" w:hAnsi="Times New Roman"/>
            <w:sz w:val="24"/>
            <w:szCs w:val="24"/>
          </w:rPr>
          <w:delText xml:space="preserve"> found that multimodal AVH were much more common than expected, at least for their experimental subjects (72.1%), and unrelated to differences in baseline clinical characteristics. The exception was post-traumatic stress disorder (PTSD). Subjects who reported post-traumatic stress symptoms also reported significantly greater multimodal AVH. Overlapping neurobiological processes in both trauma and hallucinations may be responsible for the more complex and emotionally compelling hallucinations sometimes seen in clients suffering from PTSD.</w:delText>
        </w:r>
      </w:del>
    </w:p>
    <w:p>
      <w:pPr>
        <w:pStyle w:val="Contents1"/>
        <w:widowControl w:val="false"/>
        <w:suppressAutoHyphens w:val="true"/>
        <w:overflowPunct w:val="false"/>
        <w:bidi w:val="0"/>
        <w:spacing w:lineRule="auto" w:line="480" w:before="0" w:after="0"/>
        <w:jc w:val="left"/>
        <w:rPr/>
      </w:pPr>
      <w:bookmarkStart w:id="9" w:name="__RefHeading___Toc7167_2491979235"/>
      <w:bookmarkEnd w:id="9"/>
      <w:r>
        <w:rPr/>
        <w:t>Assessments</w:t>
      </w:r>
    </w:p>
    <w:p>
      <w:pPr>
        <w:pStyle w:val="Normal"/>
        <w:widowControl w:val="false"/>
        <w:bidi w:val="0"/>
        <w:spacing w:lineRule="auto" w:line="480"/>
        <w:jc w:val="left"/>
        <w:rPr/>
      </w:pPr>
      <w:r>
        <w:rPr>
          <w:rFonts w:ascii="Times New Roman" w:hAnsi="Times New Roman"/>
          <w:sz w:val="24"/>
          <w:szCs w:val="24"/>
        </w:rPr>
        <w:tab/>
      </w:r>
      <w:del w:id="444" w:author="Unknown Author" w:date="2021-04-14T23:10:28Z">
        <w:r>
          <w:rPr>
            <w:rFonts w:ascii="Times New Roman" w:hAnsi="Times New Roman"/>
            <w:sz w:val="24"/>
            <w:szCs w:val="24"/>
          </w:rPr>
          <w:delText xml:space="preserve">A number of </w:delText>
        </w:r>
      </w:del>
      <w:ins w:id="445" w:author="Unknown Author" w:date="2021-04-14T23:10:29Z">
        <w:r>
          <w:rPr>
            <w:rFonts w:ascii="Times New Roman" w:hAnsi="Times New Roman"/>
            <w:sz w:val="24"/>
            <w:szCs w:val="24"/>
          </w:rPr>
          <w:t xml:space="preserve">Many </w:t>
        </w:r>
      </w:ins>
      <w:r>
        <w:rPr>
          <w:rFonts w:ascii="Times New Roman" w:hAnsi="Times New Roman"/>
          <w:sz w:val="24"/>
          <w:szCs w:val="24"/>
        </w:rPr>
        <w:t xml:space="preserve">assessments exist for AVH, but </w:t>
      </w:r>
      <w:del w:id="446" w:author="Unknown Author" w:date="2021-04-14T23:10:36Z">
        <w:r>
          <w:rPr>
            <w:rFonts w:ascii="Times New Roman" w:hAnsi="Times New Roman"/>
            <w:sz w:val="24"/>
            <w:szCs w:val="24"/>
          </w:rPr>
          <w:delText xml:space="preserve">they </w:delText>
        </w:r>
      </w:del>
      <w:ins w:id="447" w:author="Unknown Author" w:date="2021-04-14T23:10:37Z">
        <w:r>
          <w:rPr>
            <w:rFonts w:ascii="Times New Roman" w:hAnsi="Times New Roman"/>
            <w:sz w:val="24"/>
            <w:szCs w:val="24"/>
          </w:rPr>
          <w:t xml:space="preserve">most </w:t>
        </w:r>
      </w:ins>
      <w:r>
        <w:rPr>
          <w:rFonts w:ascii="Times New Roman" w:hAnsi="Times New Roman"/>
          <w:sz w:val="24"/>
          <w:szCs w:val="24"/>
        </w:rPr>
        <w:t xml:space="preserve">are </w:t>
      </w:r>
      <w:del w:id="448" w:author="Unknown Author" w:date="2021-04-14T23:10:41Z">
        <w:r>
          <w:rPr>
            <w:rFonts w:ascii="Times New Roman" w:hAnsi="Times New Roman"/>
            <w:sz w:val="24"/>
            <w:szCs w:val="24"/>
          </w:rPr>
          <w:delText xml:space="preserve">mostly </w:delText>
        </w:r>
      </w:del>
      <w:ins w:id="449" w:author="Unknown Author" w:date="2021-04-14T23:12:59Z">
        <w:r>
          <w:rPr>
            <w:rFonts w:ascii="Times New Roman" w:hAnsi="Times New Roman"/>
            <w:sz w:val="24"/>
            <w:szCs w:val="24"/>
          </w:rPr>
          <w:t>meant</w:t>
        </w:r>
      </w:ins>
      <w:ins w:id="450" w:author="Unknown Author" w:date="2021-04-14T23:13:00Z">
        <w:r>
          <w:rPr>
            <w:rFonts w:ascii="Times New Roman" w:hAnsi="Times New Roman"/>
            <w:sz w:val="24"/>
            <w:szCs w:val="24"/>
          </w:rPr>
          <w:t xml:space="preserve"> to measure </w:t>
        </w:r>
      </w:ins>
      <w:del w:id="451" w:author="Unknown Author" w:date="2021-04-14T23:13:05Z">
        <w:r>
          <w:rPr>
            <w:rFonts w:ascii="Times New Roman" w:hAnsi="Times New Roman"/>
            <w:sz w:val="24"/>
            <w:szCs w:val="24"/>
          </w:rPr>
          <w:delText xml:space="preserve">geared toward </w:delText>
        </w:r>
      </w:del>
      <w:r>
        <w:rPr>
          <w:rFonts w:ascii="Times New Roman" w:hAnsi="Times New Roman"/>
          <w:sz w:val="24"/>
          <w:szCs w:val="24"/>
        </w:rPr>
        <w:t>pathology</w:t>
      </w:r>
      <w:del w:id="452" w:author="Unknown Author" w:date="2021-04-14T23:10:54Z">
        <w:r>
          <w:rPr>
            <w:rFonts w:ascii="Times New Roman" w:hAnsi="Times New Roman"/>
            <w:sz w:val="24"/>
            <w:szCs w:val="24"/>
          </w:rPr>
          <w:delText xml:space="preserve"> (Ratcliff et al., 2011)</w:delText>
        </w:r>
      </w:del>
      <w:r>
        <w:rPr>
          <w:rFonts w:ascii="Times New Roman" w:hAnsi="Times New Roman"/>
          <w:sz w:val="24"/>
          <w:szCs w:val="24"/>
        </w:rPr>
        <w:t xml:space="preserve">. These assessments are used in quantitative and empirical studies, as well as </w:t>
      </w:r>
      <w:ins w:id="453" w:author="Unknown Author" w:date="2021-04-14T23:25:30Z">
        <w:r>
          <w:rPr>
            <w:rFonts w:ascii="Times New Roman" w:hAnsi="Times New Roman"/>
            <w:sz w:val="24"/>
            <w:szCs w:val="24"/>
          </w:rPr>
          <w:t xml:space="preserve">in </w:t>
        </w:r>
      </w:ins>
      <w:r>
        <w:rPr>
          <w:rFonts w:ascii="Times New Roman" w:hAnsi="Times New Roman"/>
          <w:sz w:val="24"/>
          <w:szCs w:val="24"/>
        </w:rPr>
        <w:t>clinical diagnosis. The assessments are typically structured interviews</w:t>
      </w:r>
      <w:del w:id="454" w:author="Unknown Author" w:date="2021-04-14T23:25:50Z">
        <w:r>
          <w:rPr>
            <w:rFonts w:ascii="Times New Roman" w:hAnsi="Times New Roman"/>
            <w:sz w:val="24"/>
            <w:szCs w:val="24"/>
          </w:rPr>
          <w:delText>,</w:delText>
        </w:r>
      </w:del>
      <w:r>
        <w:rPr>
          <w:rFonts w:ascii="Times New Roman" w:hAnsi="Times New Roman"/>
          <w:sz w:val="24"/>
          <w:szCs w:val="24"/>
        </w:rPr>
        <w:t xml:space="preserve"> or self-report assessments, and fall into several categories, including broad, multidimensional assessments, assessments geared toward coping with AVH, assessments of the beliefs associated with AVH, and assessments of the acceptance or mindfulness of AVH. A broad assessment used to measure psychotic symptoms in general, including AVH, is the Positive and Negative Syndrome Scale (PANSS). Two examples of multidimensional assessments for AVH are the Psychotic Symptom Rating Scales (PSYRATS), and the Auditory Hallucinations Rating Scale (AHRS). The PSYRATS emphasizes ease of administration</w:t>
      </w:r>
      <w:del w:id="455" w:author="Unknown Author" w:date="2021-04-14T23:28:00Z">
        <w:r>
          <w:rPr>
            <w:rFonts w:ascii="Times New Roman" w:hAnsi="Times New Roman"/>
            <w:sz w:val="24"/>
            <w:szCs w:val="24"/>
          </w:rPr>
          <w:delText>,</w:delText>
        </w:r>
      </w:del>
      <w:r>
        <w:rPr>
          <w:rFonts w:ascii="Times New Roman" w:hAnsi="Times New Roman"/>
          <w:sz w:val="24"/>
          <w:szCs w:val="24"/>
        </w:rPr>
        <w:t xml:space="preserve"> and includes a broad range of measures. The AHRS includes a subset of specific and detailed measures for AVH, such as frequency and number of voices, and how demanding or distressing the voices are. The AHRS is more geared toward measuring therapeutic results. The Responses to Auditory Hallucinations Questionnaire (RAHQ) assesses the client’s coping mechanisms used to deal with their voices, such as suppression, withdrawal, or active coping. An assessment for the beliefs associated with AVH is the Beliefs about Voices Questionnaire-Revised (BAVQ-R). The BAVQ-R assesses the client’s beliefs about the omnipotence, malevolence, or benevolence of the voices. The client’s behavioral and emotional responses to the voices can be inferred from these beliefs, via sub-scales used to interpret the assessment results. The Voice Compliance Scale (VCS) assesses the client’s compliance to, or resistance against, command AVH. Such commands are often harmful, or at least not congruent with the client’s wishes, or ego. This is similar to intrusive thoughts in obsessive-compulsive disorders. This implies interaction with the voices, and the VCS uses social rank theory to assess the client’s level of compliance. Another interesting assessment in this vein is the Voices and You Scale (VAY), which assesses the client’s relationship with their voices in terms of intrusiveness, dominance, and dependence. Mindfulness and acceptance of AVH can be a therapeutic goal, especially today when interventions for AVH other than antipsychotic drugs are being </w:t>
      </w:r>
      <w:del w:id="456" w:author="Unknown Author" w:date="2021-04-14T23:18:49Z">
        <w:r>
          <w:rPr>
            <w:rFonts w:ascii="Times New Roman" w:hAnsi="Times New Roman"/>
            <w:sz w:val="24"/>
            <w:szCs w:val="24"/>
          </w:rPr>
          <w:delText xml:space="preserve">investigated and </w:delText>
        </w:r>
      </w:del>
      <w:r>
        <w:rPr>
          <w:rFonts w:ascii="Times New Roman" w:hAnsi="Times New Roman"/>
          <w:sz w:val="24"/>
          <w:szCs w:val="24"/>
        </w:rPr>
        <w:t>used. The Southampton Mindfulness of Voices Questionnaire (SMVQ) can be used to assess the client’s mindfulness associated with their voices, in terms of awareness, attention, acceptance, and letting go, rather than rumination and struggling. The Voices Acceptance and Action Scale (VAAS) is more specific</w:t>
      </w:r>
      <w:del w:id="457" w:author="Unknown Author" w:date="2021-04-14T23:28:58Z">
        <w:r>
          <w:rPr>
            <w:rFonts w:ascii="Times New Roman" w:hAnsi="Times New Roman"/>
            <w:sz w:val="24"/>
            <w:szCs w:val="24"/>
          </w:rPr>
          <w:delText>,</w:delText>
        </w:r>
      </w:del>
      <w:r>
        <w:rPr>
          <w:rFonts w:ascii="Times New Roman" w:hAnsi="Times New Roman"/>
          <w:sz w:val="24"/>
          <w:szCs w:val="24"/>
        </w:rPr>
        <w:t xml:space="preserve"> and assesses the client’s acceptance of their AVH, and the client</w:t>
      </w:r>
      <w:del w:id="458" w:author="Unknown Author" w:date="2021-04-18T21:37:12Z">
        <w:r>
          <w:rPr>
            <w:rFonts w:ascii="Times New Roman" w:hAnsi="Times New Roman"/>
            <w:sz w:val="24"/>
            <w:szCs w:val="24"/>
          </w:rPr>
          <w:delText>'</w:delText>
        </w:r>
      </w:del>
      <w:ins w:id="459" w:author="Unknown Author" w:date="2021-04-18T21:37:52Z">
        <w:r>
          <w:rPr>
            <w:rFonts w:eastAsia="Noto Sans CJK SC" w:cs="Lohit Devanagari" w:ascii="Times New Roman" w:hAnsi="Times New Roman"/>
            <w:color w:val="auto"/>
            <w:kern w:val="2"/>
            <w:sz w:val="24"/>
            <w:szCs w:val="24"/>
            <w:lang w:val="en-US" w:eastAsia="zh-CN" w:bidi="hi-IN"/>
          </w:rPr>
          <w:t>’</w:t>
        </w:r>
      </w:ins>
      <w:r>
        <w:rPr>
          <w:rFonts w:ascii="Times New Roman" w:hAnsi="Times New Roman"/>
          <w:sz w:val="24"/>
          <w:szCs w:val="24"/>
        </w:rPr>
        <w:t xml:space="preserve">s ability to act autonomously </w:t>
      </w:r>
      <w:del w:id="460" w:author="Unknown Author" w:date="2021-04-14T23:29:19Z">
        <w:r>
          <w:rPr>
            <w:rFonts w:ascii="Times New Roman" w:hAnsi="Times New Roman"/>
            <w:sz w:val="24"/>
            <w:szCs w:val="24"/>
          </w:rPr>
          <w:delText>in spite</w:delText>
        </w:r>
      </w:del>
      <w:ins w:id="461" w:author="Unknown Author" w:date="2021-04-14T23:29:20Z">
        <w:r>
          <w:rPr>
            <w:rFonts w:ascii="Times New Roman" w:hAnsi="Times New Roman"/>
            <w:sz w:val="24"/>
            <w:szCs w:val="24"/>
          </w:rPr>
          <w:t>despite</w:t>
        </w:r>
      </w:ins>
      <w:r>
        <w:rPr>
          <w:rFonts w:ascii="Times New Roman" w:hAnsi="Times New Roman"/>
          <w:sz w:val="24"/>
          <w:szCs w:val="24"/>
        </w:rPr>
        <w:t xml:space="preserve"> </w:t>
      </w:r>
      <w:del w:id="462" w:author="Unknown Author" w:date="2021-04-14T23:29:28Z">
        <w:r>
          <w:rPr>
            <w:rFonts w:ascii="Times New Roman" w:hAnsi="Times New Roman"/>
            <w:sz w:val="24"/>
            <w:szCs w:val="24"/>
          </w:rPr>
          <w:delText xml:space="preserve">of </w:delText>
        </w:r>
      </w:del>
      <w:r>
        <w:rPr>
          <w:rFonts w:ascii="Times New Roman" w:hAnsi="Times New Roman"/>
          <w:sz w:val="24"/>
          <w:szCs w:val="24"/>
        </w:rPr>
        <w:t>their voices. There are other, lesser-used assessments for AVH, some developed for specific research studies. The aforementioned assessments are evidence-based</w:t>
      </w:r>
      <w:del w:id="463" w:author="Unknown Author" w:date="2021-04-14T23:29:47Z">
        <w:r>
          <w:rPr>
            <w:rFonts w:ascii="Times New Roman" w:hAnsi="Times New Roman"/>
            <w:sz w:val="24"/>
            <w:szCs w:val="24"/>
          </w:rPr>
          <w:delText>,</w:delText>
        </w:r>
      </w:del>
      <w:r>
        <w:rPr>
          <w:rFonts w:ascii="Times New Roman" w:hAnsi="Times New Roman"/>
          <w:sz w:val="24"/>
          <w:szCs w:val="24"/>
        </w:rPr>
        <w:t xml:space="preserve"> and have documented levels of reliability and validity.</w:t>
      </w:r>
      <w:ins w:id="464" w:author="Unknown Author" w:date="2021-04-14T23:30:19Z">
        <w:r>
          <w:rPr>
            <w:rFonts w:ascii="Times New Roman" w:hAnsi="Times New Roman"/>
            <w:sz w:val="24"/>
            <w:szCs w:val="24"/>
          </w:rPr>
          <w:t xml:space="preserve"> </w:t>
        </w:r>
      </w:ins>
      <w:hyperlink w:anchor="Table_1">
        <w:ins w:id="465" w:author="Unknown Author" w:date="2021-04-14T23:30:19Z">
          <w:r>
            <w:rPr>
              <w:rStyle w:val="InternetLink"/>
              <w:rFonts w:ascii="Times New Roman" w:hAnsi="Times New Roman"/>
              <w:sz w:val="24"/>
              <w:szCs w:val="24"/>
            </w:rPr>
            <w:t>Table 1</w:t>
          </w:r>
        </w:ins>
      </w:hyperlink>
      <w:ins w:id="466" w:author="Unknown Author" w:date="2021-04-14T23:30:19Z">
        <w:r>
          <w:rPr>
            <w:rFonts w:ascii="Times New Roman" w:hAnsi="Times New Roman"/>
            <w:sz w:val="24"/>
            <w:szCs w:val="24"/>
          </w:rPr>
          <w:t xml:space="preserve"> is an alphabetical list of the assessments mentioned above, </w:t>
        </w:r>
      </w:ins>
      <w:ins w:id="467" w:author="Unknown Author" w:date="2021-04-14T23:30:19Z">
        <w:r>
          <w:rPr>
            <w:rFonts w:eastAsia="Noto Sans CJK SC" w:cs="Lohit Devanagari" w:ascii="Times New Roman" w:hAnsi="Times New Roman"/>
            <w:color w:val="auto"/>
            <w:kern w:val="2"/>
            <w:sz w:val="24"/>
            <w:szCs w:val="24"/>
            <w:lang w:val="en-US" w:eastAsia="zh-CN" w:bidi="hi-IN"/>
          </w:rPr>
          <w:t xml:space="preserve">drawn from </w:t>
        </w:r>
      </w:ins>
      <w:ins w:id="468" w:author="Unknown Author" w:date="2021-04-14T23:30:19Z">
        <w:r>
          <w:rPr>
            <w:rFonts w:ascii="Times New Roman" w:hAnsi="Times New Roman"/>
            <w:sz w:val="24"/>
            <w:szCs w:val="24"/>
          </w:rPr>
          <w:t xml:space="preserve">the quantitative studies referenced by </w:t>
        </w:r>
      </w:ins>
      <w:ins w:id="469" w:author="Unknown Author" w:date="2021-04-14T23:31:01Z">
        <w:r>
          <w:rPr>
            <w:rFonts w:ascii="Times New Roman" w:hAnsi="Times New Roman"/>
            <w:sz w:val="24"/>
            <w:szCs w:val="24"/>
          </w:rPr>
          <w:t>this paper.</w:t>
        </w:r>
      </w:ins>
    </w:p>
    <w:p>
      <w:pPr>
        <w:pStyle w:val="Heading3"/>
        <w:rPr>
          <w:rFonts w:ascii="Times New Roman" w:hAnsi="Times New Roman"/>
          <w:sz w:val="24"/>
          <w:szCs w:val="24"/>
          <w:del w:id="471" w:author="Unknown Author" w:date="2021-04-17T11:56:36Z"/>
        </w:rPr>
      </w:pPr>
      <w:del w:id="470" w:author="Unknown Author" w:date="2021-04-17T11:56:36Z">
        <w:r>
          <w:rPr/>
        </w:r>
      </w:del>
    </w:p>
    <w:p>
      <w:pPr>
        <w:pStyle w:val="Heading3"/>
        <w:rPr>
          <w:rFonts w:ascii="Times New Roman" w:hAnsi="Times New Roman"/>
          <w:sz w:val="24"/>
          <w:szCs w:val="24"/>
          <w:del w:id="473" w:author="Unknown Author" w:date="2021-04-17T22:42:12Z"/>
        </w:rPr>
      </w:pPr>
      <w:del w:id="472" w:author="Unknown Author" w:date="2021-04-17T22:42:12Z">
        <w:r>
          <w:rPr/>
        </w:r>
      </w:del>
    </w:p>
    <w:p>
      <w:pPr>
        <w:pStyle w:val="Heading3"/>
        <w:rPr>
          <w:rFonts w:ascii="Times New Roman" w:hAnsi="Times New Roman"/>
          <w:sz w:val="24"/>
          <w:szCs w:val="24"/>
          <w:del w:id="475" w:author="Unknown Author" w:date="2021-04-18T15:14:14Z"/>
        </w:rPr>
      </w:pPr>
      <w:del w:id="474" w:author="Unknown Author" w:date="2021-04-18T15:14:14Z">
        <w:r>
          <w:rPr/>
        </w:r>
      </w:del>
    </w:p>
    <w:p>
      <w:pPr>
        <w:pStyle w:val="Heading3"/>
        <w:rPr>
          <w:del w:id="477" w:author="Unknown Author" w:date="2021-04-15T00:31:35Z"/>
        </w:rPr>
      </w:pPr>
      <w:del w:id="476" w:author="Unknown Author" w:date="2021-04-15T00:31:35Z">
        <w:r>
          <w:rPr>
            <w:rFonts w:ascii="Times New Roman" w:hAnsi="Times New Roman"/>
            <w:sz w:val="24"/>
            <w:szCs w:val="24"/>
          </w:rPr>
          <w:delText>Positive and Negative Syndrome Scale (PANSS)</w:delText>
        </w:r>
      </w:del>
    </w:p>
    <w:p>
      <w:pPr>
        <w:pStyle w:val="Normal"/>
        <w:widowControl w:val="false"/>
        <w:bidi w:val="0"/>
        <w:spacing w:lineRule="auto" w:line="480"/>
        <w:jc w:val="left"/>
        <w:rPr>
          <w:rFonts w:ascii="Times New Roman" w:hAnsi="Times New Roman"/>
          <w:sz w:val="24"/>
          <w:szCs w:val="24"/>
          <w:del w:id="479" w:author="Unknown Author" w:date="2021-04-15T00:31:35Z"/>
        </w:rPr>
      </w:pPr>
      <w:del w:id="478" w:author="Unknown Author" w:date="2021-04-15T00:31:35Z">
        <w:r>
          <w:rPr>
            <w:rFonts w:ascii="Times New Roman" w:hAnsi="Times New Roman"/>
            <w:sz w:val="24"/>
            <w:szCs w:val="24"/>
          </w:rPr>
          <w:delText>Psychotic Symptom Rating Scales (PSYRATS)</w:delText>
        </w:r>
      </w:del>
    </w:p>
    <w:p>
      <w:pPr>
        <w:pStyle w:val="Normal"/>
        <w:widowControl w:val="false"/>
        <w:bidi w:val="0"/>
        <w:spacing w:lineRule="auto" w:line="480"/>
        <w:jc w:val="left"/>
        <w:rPr>
          <w:rFonts w:ascii="Times New Roman" w:hAnsi="Times New Roman"/>
          <w:sz w:val="24"/>
          <w:szCs w:val="24"/>
          <w:del w:id="481" w:author="Unknown Author" w:date="2021-04-15T00:31:35Z"/>
        </w:rPr>
      </w:pPr>
      <w:del w:id="480" w:author="Unknown Author" w:date="2021-04-15T00:31:35Z">
        <w:r>
          <w:rPr>
            <w:rFonts w:ascii="Times New Roman" w:hAnsi="Times New Roman"/>
            <w:sz w:val="24"/>
            <w:szCs w:val="24"/>
          </w:rPr>
          <w:delText>Auditory Hallucinations Rating Scale (AHRS)</w:delText>
        </w:r>
      </w:del>
    </w:p>
    <w:p>
      <w:pPr>
        <w:pStyle w:val="Normal"/>
        <w:widowControl w:val="false"/>
        <w:bidi w:val="0"/>
        <w:spacing w:lineRule="auto" w:line="480"/>
        <w:jc w:val="left"/>
        <w:rPr>
          <w:rFonts w:ascii="Times New Roman" w:hAnsi="Times New Roman"/>
          <w:sz w:val="24"/>
          <w:szCs w:val="24"/>
          <w:del w:id="483" w:author="Unknown Author" w:date="2021-04-15T00:31:35Z"/>
        </w:rPr>
      </w:pPr>
      <w:del w:id="482" w:author="Unknown Author" w:date="2021-04-15T00:31:35Z">
        <w:r>
          <w:rPr>
            <w:rFonts w:ascii="Times New Roman" w:hAnsi="Times New Roman"/>
            <w:sz w:val="24"/>
            <w:szCs w:val="24"/>
          </w:rPr>
          <w:delText>Responses to Auditory Hallucinations Questionnaire (RAHQ)</w:delText>
        </w:r>
      </w:del>
    </w:p>
    <w:p>
      <w:pPr>
        <w:pStyle w:val="Normal"/>
        <w:widowControl w:val="false"/>
        <w:bidi w:val="0"/>
        <w:spacing w:lineRule="auto" w:line="480"/>
        <w:jc w:val="left"/>
        <w:rPr>
          <w:rFonts w:ascii="Times New Roman" w:hAnsi="Times New Roman"/>
          <w:sz w:val="24"/>
          <w:szCs w:val="24"/>
          <w:del w:id="485" w:author="Unknown Author" w:date="2021-04-15T00:31:35Z"/>
        </w:rPr>
      </w:pPr>
      <w:del w:id="484" w:author="Unknown Author" w:date="2021-04-15T00:31:35Z">
        <w:r>
          <w:rPr>
            <w:rFonts w:ascii="Times New Roman" w:hAnsi="Times New Roman"/>
            <w:sz w:val="24"/>
            <w:szCs w:val="24"/>
          </w:rPr>
          <w:delText>Beliefs about Voices Questionnaire-Revised (BAVQ-R)</w:delText>
        </w:r>
      </w:del>
    </w:p>
    <w:p>
      <w:pPr>
        <w:pStyle w:val="Normal"/>
        <w:widowControl w:val="false"/>
        <w:bidi w:val="0"/>
        <w:spacing w:lineRule="auto" w:line="480"/>
        <w:jc w:val="left"/>
        <w:rPr>
          <w:rFonts w:ascii="Times New Roman" w:hAnsi="Times New Roman"/>
          <w:sz w:val="24"/>
          <w:szCs w:val="24"/>
          <w:del w:id="487" w:author="Unknown Author" w:date="2021-04-15T00:31:35Z"/>
        </w:rPr>
      </w:pPr>
      <w:del w:id="486" w:author="Unknown Author" w:date="2021-04-15T00:31:35Z">
        <w:r>
          <w:rPr>
            <w:rFonts w:ascii="Times New Roman" w:hAnsi="Times New Roman"/>
            <w:sz w:val="24"/>
            <w:szCs w:val="24"/>
          </w:rPr>
          <w:delText>Voice Compliance Scale (VCS)</w:delText>
        </w:r>
      </w:del>
    </w:p>
    <w:p>
      <w:pPr>
        <w:pStyle w:val="Normal"/>
        <w:widowControl w:val="false"/>
        <w:bidi w:val="0"/>
        <w:spacing w:lineRule="auto" w:line="480"/>
        <w:jc w:val="left"/>
        <w:rPr>
          <w:rFonts w:ascii="Times New Roman" w:hAnsi="Times New Roman"/>
          <w:sz w:val="24"/>
          <w:szCs w:val="24"/>
          <w:del w:id="489" w:author="Unknown Author" w:date="2021-04-15T00:31:35Z"/>
        </w:rPr>
      </w:pPr>
      <w:del w:id="488" w:author="Unknown Author" w:date="2021-04-15T00:31:35Z">
        <w:r>
          <w:rPr>
            <w:rFonts w:ascii="Times New Roman" w:hAnsi="Times New Roman"/>
            <w:sz w:val="24"/>
            <w:szCs w:val="24"/>
          </w:rPr>
          <w:delText>Voices and You Scale (VAY)</w:delText>
        </w:r>
      </w:del>
    </w:p>
    <w:p>
      <w:pPr>
        <w:pStyle w:val="Normal"/>
        <w:widowControl w:val="false"/>
        <w:bidi w:val="0"/>
        <w:spacing w:lineRule="auto" w:line="480"/>
        <w:jc w:val="left"/>
        <w:rPr>
          <w:rFonts w:ascii="Times New Roman" w:hAnsi="Times New Roman"/>
          <w:sz w:val="24"/>
          <w:szCs w:val="24"/>
          <w:del w:id="491" w:author="Unknown Author" w:date="2021-04-15T00:31:35Z"/>
        </w:rPr>
      </w:pPr>
      <w:del w:id="490" w:author="Unknown Author" w:date="2021-04-15T00:31:35Z">
        <w:r>
          <w:rPr>
            <w:rFonts w:ascii="Times New Roman" w:hAnsi="Times New Roman"/>
            <w:sz w:val="24"/>
            <w:szCs w:val="24"/>
          </w:rPr>
          <w:delText>Southampton Mindfulness of Voices Questionnaire (SMVQ)</w:delText>
        </w:r>
      </w:del>
    </w:p>
    <w:p>
      <w:pPr>
        <w:pStyle w:val="Normal"/>
        <w:widowControl w:val="false"/>
        <w:bidi w:val="0"/>
        <w:spacing w:lineRule="auto" w:line="480"/>
        <w:jc w:val="left"/>
        <w:rPr>
          <w:rFonts w:ascii="Times New Roman" w:hAnsi="Times New Roman"/>
          <w:sz w:val="24"/>
          <w:szCs w:val="24"/>
          <w:del w:id="493" w:author="Unknown Author" w:date="2021-04-15T00:31:35Z"/>
        </w:rPr>
      </w:pPr>
      <w:del w:id="492" w:author="Unknown Author" w:date="2021-04-15T00:31:35Z">
        <w:r>
          <w:rPr>
            <w:rFonts w:ascii="Times New Roman" w:hAnsi="Times New Roman"/>
            <w:sz w:val="24"/>
            <w:szCs w:val="24"/>
          </w:rPr>
          <w:delText>Voices Acceptance and Action Scale (VAAS)</w:delText>
        </w:r>
      </w:del>
    </w:p>
    <w:p>
      <w:pPr>
        <w:pStyle w:val="Heading3"/>
        <w:rPr>
          <w:rFonts w:ascii="Times New Roman" w:hAnsi="Times New Roman"/>
          <w:sz w:val="24"/>
          <w:szCs w:val="24"/>
          <w:del w:id="495" w:author="Unknown Author" w:date="2021-04-18T15:15:09Z"/>
        </w:rPr>
      </w:pPr>
      <w:del w:id="494" w:author="Unknown Author" w:date="2021-04-18T15:15:09Z">
        <w:r>
          <w:rPr/>
        </w:r>
      </w:del>
    </w:p>
    <w:p>
      <w:pPr>
        <w:pStyle w:val="Heading3"/>
        <w:rPr>
          <w:del w:id="497" w:author="Unknown Author" w:date="2021-04-26T11:28:38Z"/>
        </w:rPr>
      </w:pPr>
      <w:del w:id="496" w:author="Unknown Author" w:date="2021-04-26T11:28:38Z">
        <w:bookmarkStart w:id="10" w:name="__RefHeading___Toc7169_2491979235"/>
        <w:bookmarkEnd w:id="10"/>
        <w:r>
          <w:rPr/>
          <w:delText>Causes</w:delText>
        </w:r>
      </w:del>
    </w:p>
    <w:p>
      <w:pPr>
        <w:pStyle w:val="Heading3"/>
        <w:widowControl w:val="false"/>
        <w:bidi w:val="0"/>
        <w:spacing w:lineRule="auto" w:line="480"/>
        <w:jc w:val="left"/>
        <w:rPr>
          <w:del w:id="510" w:author="Unknown Author" w:date="2021-04-26T11:28:38Z"/>
        </w:rPr>
      </w:pPr>
      <w:del w:id="498" w:author="Unknown Author" w:date="2021-04-26T11:28:38Z">
        <w:r>
          <w:rPr>
            <w:rFonts w:ascii="Times New Roman" w:hAnsi="Times New Roman"/>
            <w:sz w:val="24"/>
            <w:szCs w:val="24"/>
          </w:rPr>
          <w:tab/>
          <w:delText xml:space="preserve">The causes of AVH are not well understood. A common explanation is the external misattribution of internal thought, but this clearly begs the question of the phenomenology of AVH. To the individual experiencing AVH, the voices seem real; this is much different from internal thoughts. </w:delText>
        </w:r>
      </w:del>
      <w:del w:id="499" w:author="Unknown Author" w:date="2021-04-15T12:31:57Z">
        <w:r>
          <w:rPr>
            <w:rFonts w:ascii="Times New Roman" w:hAnsi="Times New Roman"/>
            <w:sz w:val="24"/>
            <w:szCs w:val="24"/>
          </w:rPr>
          <w:delText>S</w:delText>
        </w:r>
      </w:del>
      <w:del w:id="500" w:author="Unknown Author" w:date="2021-04-26T11:28:38Z">
        <w:r>
          <w:rPr>
            <w:rFonts w:ascii="Times New Roman" w:hAnsi="Times New Roman"/>
            <w:sz w:val="24"/>
            <w:szCs w:val="24"/>
          </w:rPr>
          <w:delText xml:space="preserve">ubjects who tend to misattribute negative internal thoughts </w:delText>
        </w:r>
      </w:del>
      <w:del w:id="501" w:author="Unknown Author" w:date="2021-04-15T12:43:47Z">
        <w:r>
          <w:rPr>
            <w:rFonts w:ascii="Times New Roman" w:hAnsi="Times New Roman"/>
            <w:sz w:val="24"/>
            <w:szCs w:val="24"/>
          </w:rPr>
          <w:delText>show</w:delText>
        </w:r>
      </w:del>
      <w:del w:id="502" w:author="Unknown Author" w:date="2021-04-26T11:28:38Z">
        <w:r>
          <w:rPr>
            <w:rFonts w:ascii="Times New Roman" w:hAnsi="Times New Roman"/>
            <w:sz w:val="24"/>
            <w:szCs w:val="24"/>
          </w:rPr>
          <w:delText xml:space="preserve"> certain characteristics seen in schizophrenia, such as deficiencies in emotional cognition (</w:delText>
        </w:r>
      </w:del>
      <w:del w:id="503" w:author="Unknown Author" w:date="2021-04-26T11:28:38Z">
        <w:r>
          <w:rPr>
            <w:rStyle w:val="InternetLink"/>
            <w:rFonts w:ascii="Times New Roman" w:hAnsi="Times New Roman"/>
            <w:color w:val="auto"/>
            <w:sz w:val="24"/>
            <w:szCs w:val="24"/>
            <w:u w:val="none"/>
          </w:rPr>
          <w:delText>Kanemoto et al., 2013</w:delText>
        </w:r>
      </w:del>
      <w:del w:id="504" w:author="Unknown Author" w:date="2021-04-26T11:28:38Z">
        <w:r>
          <w:rPr>
            <w:rFonts w:ascii="Times New Roman" w:hAnsi="Times New Roman"/>
            <w:sz w:val="24"/>
            <w:szCs w:val="24"/>
          </w:rPr>
          <w:delText>). While AVH are much more distressing and domineering than internal thoughts, they are no more emotionally arousing (</w:delText>
        </w:r>
      </w:del>
      <w:del w:id="505" w:author="Unknown Author" w:date="2021-04-26T11:28:38Z">
        <w:r>
          <w:rPr>
            <w:rStyle w:val="InternetLink"/>
            <w:rFonts w:ascii="Times New Roman" w:hAnsi="Times New Roman"/>
            <w:color w:val="auto"/>
            <w:sz w:val="24"/>
            <w:szCs w:val="24"/>
            <w:u w:val="none"/>
          </w:rPr>
          <w:delText>Turkington et al., 2019</w:delText>
        </w:r>
      </w:del>
      <w:del w:id="506" w:author="Unknown Author" w:date="2021-04-26T11:28:38Z">
        <w:r>
          <w:rPr>
            <w:rFonts w:ascii="Times New Roman" w:hAnsi="Times New Roman"/>
            <w:sz w:val="24"/>
            <w:szCs w:val="24"/>
          </w:rPr>
          <w:delText xml:space="preserve">). Many personal testimonials regarding the perceived reality of AVH can be viewed today on platforms such as YouTube, as well as AVH simulations, that attempt to recreate the experience for the unaffected. Many of these simulations </w:delText>
        </w:r>
      </w:del>
      <w:del w:id="507" w:author="Unknown Author" w:date="2021-04-15T12:33:14Z">
        <w:r>
          <w:rPr>
            <w:rFonts w:ascii="Times New Roman" w:hAnsi="Times New Roman"/>
            <w:sz w:val="24"/>
            <w:szCs w:val="24"/>
          </w:rPr>
          <w:delText>have been</w:delText>
        </w:r>
      </w:del>
      <w:del w:id="508" w:author="Unknown Author" w:date="2021-04-26T11:28:38Z">
        <w:r>
          <w:rPr>
            <w:rFonts w:ascii="Times New Roman" w:hAnsi="Times New Roman"/>
            <w:sz w:val="24"/>
            <w:szCs w:val="24"/>
          </w:rPr>
          <w:delText xml:space="preserve"> developed with input from individuals who have experienced AVH.</w:delText>
        </w:r>
      </w:del>
      <w:del w:id="509" w:author="Unknown Author" w:date="2021-04-15T07:35:06Z">
        <w:r>
          <w:rPr>
            <w:rFonts w:ascii="Times New Roman" w:hAnsi="Times New Roman"/>
            <w:sz w:val="24"/>
            <w:szCs w:val="24"/>
          </w:rPr>
          <w:delText xml:space="preserve"> CNN’s Anderson Cooper recently evaluated an AVH simulation, and reported on its distracting and distressing impact on his everyday activities (Cooper, 2014).</w:delText>
        </w:r>
      </w:del>
    </w:p>
    <w:p>
      <w:pPr>
        <w:pStyle w:val="Heading3"/>
        <w:widowControl w:val="false"/>
        <w:bidi w:val="0"/>
        <w:spacing w:lineRule="auto" w:line="480"/>
        <w:jc w:val="left"/>
        <w:rPr>
          <w:del w:id="523" w:author="Unknown Author" w:date="2021-04-26T11:28:38Z"/>
        </w:rPr>
      </w:pPr>
      <w:del w:id="511" w:author="Unknown Author" w:date="2021-04-26T11:28:38Z">
        <w:r>
          <w:rPr>
            <w:rFonts w:ascii="Times New Roman" w:hAnsi="Times New Roman"/>
            <w:sz w:val="24"/>
            <w:szCs w:val="24"/>
          </w:rPr>
          <w:tab/>
          <w:delText>AVH can manifest secondary to certain neurological conditions, such as Alzheimer’s disease, Parkinson’s disease, and dementia. Understanding the mechanisms in such cases, which are directly rooted in neurobiology, might give insight into the causes of AVH in psychosis. Certain psychoactive drugs, such as lysergic acid diethylamide (LSD), psilocybin, and tetrahydrocannabinol (THC), the hallucinogenic compound in marijuana, can cause AH, including AVH. Even mild drugs like caffeine have been related to AH</w:delText>
        </w:r>
      </w:del>
      <w:del w:id="512" w:author="Unknown Author" w:date="2021-04-15T07:36:14Z">
        <w:r>
          <w:rPr>
            <w:rFonts w:ascii="Times New Roman" w:hAnsi="Times New Roman"/>
            <w:sz w:val="24"/>
            <w:szCs w:val="24"/>
          </w:rPr>
          <w:delText xml:space="preserve"> (Crowe et al., 2011)</w:delText>
        </w:r>
      </w:del>
      <w:del w:id="513" w:author="Unknown Author" w:date="2021-04-26T11:28:38Z">
        <w:r>
          <w:rPr>
            <w:rFonts w:ascii="Times New Roman" w:hAnsi="Times New Roman"/>
            <w:sz w:val="24"/>
            <w:szCs w:val="24"/>
          </w:rPr>
          <w:delText xml:space="preserve">. AVH may be seen during drug withdrawal, including alcohol withdrawal. AVH are seen in a wide range of mental disorders, including schizophrenia, bipolar disorder, and non-psychotic disorders, such as generalized anxiety disorder (GAD), and major depressive disorder, though to a much lesser degree. Today, AVH alone are not sufficient for diagnosis of a mental disorder; distressing AVH are experienced by many individuals with no other psychiatric symptoms </w:delText>
        </w:r>
      </w:del>
      <w:del w:id="514" w:author="Unknown Author" w:date="2021-04-15T07:39:22Z">
        <w:r>
          <w:rPr>
            <w:rFonts w:ascii="Times New Roman" w:hAnsi="Times New Roman"/>
            <w:sz w:val="24"/>
            <w:szCs w:val="24"/>
          </w:rPr>
          <w:delText>(Waters, 2018)</w:delText>
        </w:r>
      </w:del>
      <w:del w:id="515" w:author="Unknown Author" w:date="2021-04-26T11:28:38Z">
        <w:r>
          <w:rPr>
            <w:rFonts w:ascii="Times New Roman" w:hAnsi="Times New Roman"/>
            <w:sz w:val="24"/>
            <w:szCs w:val="24"/>
          </w:rPr>
          <w:delText xml:space="preserve">. This is reflected in the latest edition of the </w:delText>
        </w:r>
      </w:del>
      <w:del w:id="516" w:author="Unknown Author" w:date="2021-04-26T11:28:38Z">
        <w:r>
          <w:rPr>
            <w:rFonts w:ascii="Times New Roman" w:hAnsi="Times New Roman"/>
            <w:i/>
            <w:iCs/>
            <w:sz w:val="24"/>
            <w:szCs w:val="24"/>
          </w:rPr>
          <w:delText>Diagnostic and Statistical Manual of Mental Disorders,</w:delText>
        </w:r>
      </w:del>
      <w:del w:id="517" w:author="Unknown Author" w:date="2021-04-26T11:28:38Z">
        <w:r>
          <w:rPr>
            <w:rFonts w:ascii="Times New Roman" w:hAnsi="Times New Roman"/>
            <w:sz w:val="24"/>
            <w:szCs w:val="24"/>
          </w:rPr>
          <w:delText xml:space="preserve"> the DSM-5. However, the DSM-5 </w:delText>
        </w:r>
      </w:del>
      <w:del w:id="518" w:author="Unknown Author" w:date="2021-04-15T12:49:44Z">
        <w:r>
          <w:rPr>
            <w:rFonts w:ascii="Times New Roman" w:hAnsi="Times New Roman"/>
            <w:sz w:val="24"/>
            <w:szCs w:val="24"/>
          </w:rPr>
          <w:delText xml:space="preserve">gives </w:delText>
        </w:r>
      </w:del>
      <w:del w:id="519" w:author="Unknown Author" w:date="2021-04-15T12:34:29Z">
        <w:r>
          <w:rPr>
            <w:rFonts w:ascii="Times New Roman" w:hAnsi="Times New Roman"/>
            <w:sz w:val="24"/>
            <w:szCs w:val="24"/>
          </w:rPr>
          <w:delText xml:space="preserve">itself an out by </w:delText>
        </w:r>
      </w:del>
      <w:del w:id="520" w:author="Unknown Author" w:date="2021-04-26T11:28:38Z">
        <w:r>
          <w:rPr>
            <w:rFonts w:ascii="Times New Roman" w:hAnsi="Times New Roman"/>
            <w:sz w:val="24"/>
            <w:szCs w:val="24"/>
          </w:rPr>
          <w:delText>still includ</w:delText>
        </w:r>
      </w:del>
      <w:del w:id="521" w:author="Unknown Author" w:date="2021-04-15T12:34:32Z">
        <w:r>
          <w:rPr>
            <w:rFonts w:ascii="Times New Roman" w:hAnsi="Times New Roman"/>
            <w:sz w:val="24"/>
            <w:szCs w:val="24"/>
          </w:rPr>
          <w:delText>ing</w:delText>
        </w:r>
      </w:del>
      <w:del w:id="522" w:author="Unknown Author" w:date="2021-04-26T11:28:38Z">
        <w:r>
          <w:rPr>
            <w:rFonts w:ascii="Times New Roman" w:hAnsi="Times New Roman"/>
            <w:sz w:val="24"/>
            <w:szCs w:val="24"/>
          </w:rPr>
          <w:delText xml:space="preserve"> AVH alone as sufficient for diagnosis of other specified schizophrenia spectrum and other psychotic disorder (OSSSOPD).</w:delText>
        </w:r>
      </w:del>
    </w:p>
    <w:p>
      <w:pPr>
        <w:pStyle w:val="Heading3"/>
        <w:widowControl w:val="false"/>
        <w:bidi w:val="0"/>
        <w:spacing w:lineRule="auto" w:line="480"/>
        <w:jc w:val="left"/>
        <w:rPr>
          <w:del w:id="537" w:author="Unknown Author" w:date="2021-04-26T11:28:38Z"/>
        </w:rPr>
      </w:pPr>
      <w:del w:id="524" w:author="Unknown Author" w:date="2021-04-26T11:28:38Z">
        <w:r>
          <w:rPr>
            <w:rFonts w:ascii="Times New Roman" w:hAnsi="Times New Roman"/>
            <w:sz w:val="24"/>
            <w:szCs w:val="24"/>
          </w:rPr>
          <w:tab/>
          <w:delText>There is a possible link between AVH and stress, including post-traumatic stress disorder (PTSD)</w:delText>
        </w:r>
      </w:del>
      <w:del w:id="525" w:author="Unknown Author" w:date="2021-04-15T07:41:21Z">
        <w:r>
          <w:rPr>
            <w:rFonts w:ascii="Times New Roman" w:hAnsi="Times New Roman"/>
            <w:sz w:val="24"/>
            <w:szCs w:val="24"/>
          </w:rPr>
          <w:delText>, but the evidence is slightly mixed</w:delText>
        </w:r>
      </w:del>
      <w:del w:id="526" w:author="Unknown Author" w:date="2021-04-26T11:28:38Z">
        <w:r>
          <w:rPr>
            <w:rFonts w:ascii="Times New Roman" w:hAnsi="Times New Roman"/>
            <w:sz w:val="24"/>
            <w:szCs w:val="24"/>
          </w:rPr>
          <w:delText xml:space="preserve">. </w:delText>
        </w:r>
      </w:del>
      <w:del w:id="527" w:author="Unknown Author" w:date="2021-04-15T07:40:10Z">
        <w:r>
          <w:rPr>
            <w:rFonts w:ascii="Times New Roman" w:hAnsi="Times New Roman"/>
            <w:sz w:val="24"/>
            <w:szCs w:val="24"/>
          </w:rPr>
          <w:delText>Shinn et al. (2019) found that a large majority of</w:delText>
        </w:r>
      </w:del>
      <w:del w:id="528" w:author="Unknown Author" w:date="2021-04-26T11:28:38Z">
        <w:r>
          <w:rPr>
            <w:rFonts w:ascii="Times New Roman" w:hAnsi="Times New Roman"/>
            <w:sz w:val="24"/>
            <w:szCs w:val="24"/>
          </w:rPr>
          <w:delText xml:space="preserve"> clients with stress-related disorders report</w:delText>
        </w:r>
      </w:del>
      <w:del w:id="529" w:author="Unknown Author" w:date="2021-04-15T12:35:12Z">
        <w:r>
          <w:rPr>
            <w:rFonts w:ascii="Times New Roman" w:hAnsi="Times New Roman"/>
            <w:sz w:val="24"/>
            <w:szCs w:val="24"/>
          </w:rPr>
          <w:delText>ed</w:delText>
        </w:r>
      </w:del>
      <w:del w:id="530" w:author="Unknown Author" w:date="2021-04-26T11:28:38Z">
        <w:r>
          <w:rPr>
            <w:rFonts w:ascii="Times New Roman" w:hAnsi="Times New Roman"/>
            <w:sz w:val="24"/>
            <w:szCs w:val="24"/>
          </w:rPr>
          <w:delText xml:space="preserve"> experiencing AVH. </w:delText>
        </w:r>
      </w:del>
      <w:del w:id="531" w:author="Unknown Author" w:date="2021-04-26T11:28:38Z">
        <w:r>
          <w:rPr>
            <w:rStyle w:val="InternetLink"/>
            <w:rFonts w:ascii="Times New Roman" w:hAnsi="Times New Roman"/>
            <w:color w:val="auto"/>
            <w:sz w:val="24"/>
            <w:szCs w:val="24"/>
            <w:u w:val="none"/>
          </w:rPr>
          <w:delText>Badcock et al. (2021)</w:delText>
        </w:r>
      </w:del>
      <w:del w:id="532" w:author="Unknown Author" w:date="2021-04-26T11:28:38Z">
        <w:r>
          <w:rPr>
            <w:rFonts w:ascii="Times New Roman" w:hAnsi="Times New Roman"/>
            <w:sz w:val="24"/>
            <w:szCs w:val="24"/>
          </w:rPr>
          <w:delText xml:space="preserve"> found that clients with PTSD were significantly more likely to report mutlimodal hallucinations that included AVH. </w:delText>
        </w:r>
      </w:del>
      <w:del w:id="533" w:author="Unknown Author" w:date="2021-04-26T11:28:38Z">
        <w:r>
          <w:rPr>
            <w:rStyle w:val="InternetLink"/>
            <w:rFonts w:ascii="Times New Roman" w:hAnsi="Times New Roman"/>
            <w:color w:val="auto"/>
            <w:sz w:val="24"/>
            <w:szCs w:val="24"/>
            <w:u w:val="none"/>
          </w:rPr>
          <w:delText>Badcock et al.</w:delText>
        </w:r>
      </w:del>
      <w:del w:id="534" w:author="Unknown Author" w:date="2021-04-26T11:28:38Z">
        <w:r>
          <w:rPr>
            <w:rFonts w:ascii="Times New Roman" w:hAnsi="Times New Roman"/>
            <w:sz w:val="24"/>
            <w:szCs w:val="24"/>
          </w:rPr>
          <w:delText xml:space="preserve"> theorized that the brain mechanisms involved in trauma and hallucinations must overlap. Traumatic life events, such as childhood abuse, have been related to AVH, even in clients not diagnosed with a stress-related mental disorder</w:delText>
        </w:r>
      </w:del>
      <w:del w:id="535" w:author="Unknown Author" w:date="2021-04-15T07:43:12Z">
        <w:r>
          <w:rPr>
            <w:rFonts w:ascii="Times New Roman" w:hAnsi="Times New Roman"/>
            <w:sz w:val="24"/>
            <w:szCs w:val="24"/>
          </w:rPr>
          <w:delText xml:space="preserve"> (Daalman et al., 2012; Longden et al., 2012; Sheffield et al., 2013). However, Clifford et al. (2018) found no significant relationship between AVH and clients suffering from PTSD related to physical and sexual abuse</w:delText>
        </w:r>
      </w:del>
      <w:del w:id="536" w:author="Unknown Author" w:date="2021-04-26T11:28:38Z">
        <w:r>
          <w:rPr>
            <w:rFonts w:ascii="Times New Roman" w:hAnsi="Times New Roman"/>
            <w:sz w:val="24"/>
            <w:szCs w:val="24"/>
          </w:rPr>
          <w:delText>.</w:delText>
        </w:r>
      </w:del>
    </w:p>
    <w:p>
      <w:pPr>
        <w:pStyle w:val="Heading3"/>
        <w:widowControl w:val="false"/>
        <w:bidi w:val="0"/>
        <w:spacing w:lineRule="auto" w:line="480"/>
        <w:jc w:val="left"/>
        <w:rPr>
          <w:del w:id="565" w:author="Unknown Author" w:date="2021-04-26T11:28:38Z"/>
        </w:rPr>
      </w:pPr>
      <w:del w:id="538" w:author="Unknown Author" w:date="2021-04-26T11:28:38Z">
        <w:r>
          <w:rPr>
            <w:rFonts w:ascii="Times New Roman" w:hAnsi="Times New Roman"/>
            <w:sz w:val="24"/>
            <w:szCs w:val="24"/>
          </w:rPr>
          <w:tab/>
          <w:delText xml:space="preserve">A great deal of research has been done on the neurobiological basis of AVH, with brain imaging and other techniques. </w:delText>
        </w:r>
      </w:del>
      <w:del w:id="539" w:author="Unknown Author" w:date="2021-04-15T07:46:08Z">
        <w:r>
          <w:rPr>
            <w:rFonts w:ascii="Times New Roman" w:hAnsi="Times New Roman"/>
            <w:sz w:val="24"/>
            <w:szCs w:val="24"/>
          </w:rPr>
          <w:delText>Without specifics, t</w:delText>
        </w:r>
      </w:del>
      <w:del w:id="540" w:author="Unknown Author" w:date="2021-04-26T11:28:38Z">
        <w:r>
          <w:rPr>
            <w:rFonts w:ascii="Times New Roman" w:hAnsi="Times New Roman"/>
            <w:sz w:val="24"/>
            <w:szCs w:val="24"/>
          </w:rPr>
          <w:delText>he research shows that the areas of brain that are active during AVH, such as the left temporal lobe, the superior temporal gyrus, and Broca’s area, are the same as the areas active in ordinary auditory perception. AVH are apparently produced by the brain in the same way that ordinary auditory perception is produced</w:delText>
        </w:r>
      </w:del>
      <w:del w:id="541" w:author="Unknown Author" w:date="2021-04-15T12:53:42Z">
        <w:r>
          <w:rPr>
            <w:rFonts w:ascii="Times New Roman" w:hAnsi="Times New Roman"/>
            <w:sz w:val="24"/>
            <w:szCs w:val="24"/>
          </w:rPr>
          <w:delText>,</w:delText>
        </w:r>
      </w:del>
      <w:del w:id="542" w:author="Unknown Author" w:date="2021-04-26T11:28:38Z">
        <w:r>
          <w:rPr>
            <w:rFonts w:ascii="Times New Roman" w:hAnsi="Times New Roman"/>
            <w:sz w:val="24"/>
            <w:szCs w:val="24"/>
          </w:rPr>
          <w:delText xml:space="preserve"> and are not being produced or received from somewhere else.</w:delText>
        </w:r>
      </w:del>
      <w:del w:id="543" w:author="Unknown Author" w:date="2021-04-15T08:12:18Z">
        <w:r>
          <w:rPr>
            <w:rFonts w:ascii="Times New Roman" w:hAnsi="Times New Roman"/>
            <w:sz w:val="24"/>
            <w:szCs w:val="24"/>
          </w:rPr>
          <w:delText xml:space="preserve"> In a 2015 article, Kenneth Hugdahl theorized that the temporal lobe activity that gives rise to AVH comes from a failure of executive function in the pre-frontal lobe. In other words, the voices, or more specifically, t</w:delText>
        </w:r>
      </w:del>
      <w:del w:id="544" w:author="Unknown Author" w:date="2021-04-26T11:28:38Z">
        <w:r>
          <w:rPr>
            <w:rFonts w:ascii="Times New Roman" w:hAnsi="Times New Roman"/>
            <w:sz w:val="24"/>
            <w:szCs w:val="24"/>
          </w:rPr>
          <w:delText xml:space="preserve">he </w:delText>
        </w:r>
      </w:del>
      <w:del w:id="545" w:author="Unknown Author" w:date="2021-04-15T12:36:20Z">
        <w:r>
          <w:rPr>
            <w:rFonts w:ascii="Times New Roman" w:hAnsi="Times New Roman"/>
            <w:sz w:val="24"/>
            <w:szCs w:val="24"/>
          </w:rPr>
          <w:delText>potentialities</w:delText>
        </w:r>
      </w:del>
      <w:del w:id="546" w:author="Unknown Author" w:date="2021-04-26T11:28:38Z">
        <w:r>
          <w:rPr>
            <w:rFonts w:ascii="Times New Roman" w:hAnsi="Times New Roman"/>
            <w:sz w:val="24"/>
            <w:szCs w:val="24"/>
          </w:rPr>
          <w:delText xml:space="preserve"> to create the voices</w:delText>
        </w:r>
      </w:del>
      <w:del w:id="547" w:author="Unknown Author" w:date="2021-04-15T12:36:26Z">
        <w:r>
          <w:rPr>
            <w:rFonts w:ascii="Times New Roman" w:hAnsi="Times New Roman"/>
            <w:sz w:val="24"/>
            <w:szCs w:val="24"/>
          </w:rPr>
          <w:delText>,</w:delText>
        </w:r>
      </w:del>
      <w:del w:id="548" w:author="Unknown Author" w:date="2021-04-26T11:28:38Z">
        <w:r>
          <w:rPr>
            <w:rFonts w:ascii="Times New Roman" w:hAnsi="Times New Roman"/>
            <w:sz w:val="24"/>
            <w:szCs w:val="24"/>
          </w:rPr>
          <w:delText xml:space="preserve"> </w:delText>
        </w:r>
      </w:del>
      <w:del w:id="549" w:author="Unknown Author" w:date="2021-04-15T12:54:41Z">
        <w:r>
          <w:rPr>
            <w:rFonts w:ascii="Times New Roman" w:hAnsi="Times New Roman"/>
            <w:sz w:val="24"/>
            <w:szCs w:val="24"/>
          </w:rPr>
          <w:delText>are</w:delText>
        </w:r>
      </w:del>
      <w:del w:id="550" w:author="Unknown Author" w:date="2021-04-26T11:28:38Z">
        <w:r>
          <w:rPr>
            <w:rFonts w:ascii="Times New Roman" w:hAnsi="Times New Roman"/>
            <w:sz w:val="24"/>
            <w:szCs w:val="24"/>
          </w:rPr>
          <w:delText xml:space="preserve"> </w:delText>
        </w:r>
      </w:del>
      <w:del w:id="551" w:author="Unknown Author" w:date="2021-04-15T08:12:29Z">
        <w:r>
          <w:rPr>
            <w:rFonts w:ascii="Times New Roman" w:hAnsi="Times New Roman"/>
            <w:sz w:val="24"/>
            <w:szCs w:val="24"/>
          </w:rPr>
          <w:delText xml:space="preserve">there </w:delText>
        </w:r>
      </w:del>
      <w:del w:id="552" w:author="Unknown Author" w:date="2021-04-26T11:28:38Z">
        <w:r>
          <w:rPr>
            <w:rFonts w:ascii="Times New Roman" w:hAnsi="Times New Roman"/>
            <w:sz w:val="24"/>
            <w:szCs w:val="24"/>
          </w:rPr>
          <w:delText>in the brain</w:delText>
        </w:r>
      </w:del>
      <w:del w:id="553" w:author="Unknown Author" w:date="2021-04-15T12:36:31Z">
        <w:r>
          <w:rPr>
            <w:rFonts w:ascii="Times New Roman" w:hAnsi="Times New Roman"/>
            <w:sz w:val="24"/>
            <w:szCs w:val="24"/>
          </w:rPr>
          <w:delText xml:space="preserve"> all along</w:delText>
        </w:r>
      </w:del>
      <w:del w:id="554" w:author="Unknown Author" w:date="2021-04-26T11:28:38Z">
        <w:r>
          <w:rPr>
            <w:rFonts w:ascii="Times New Roman" w:hAnsi="Times New Roman"/>
            <w:sz w:val="24"/>
            <w:szCs w:val="24"/>
          </w:rPr>
          <w:delText>, but manifest not only because of some unspecified activation in the temporal lobe</w:delText>
        </w:r>
      </w:del>
      <w:del w:id="555" w:author="Unknown Author" w:date="2021-04-15T12:55:26Z">
        <w:r>
          <w:rPr>
            <w:rFonts w:ascii="Times New Roman" w:hAnsi="Times New Roman"/>
            <w:sz w:val="24"/>
            <w:szCs w:val="24"/>
          </w:rPr>
          <w:delText>,</w:delText>
        </w:r>
      </w:del>
      <w:del w:id="556" w:author="Unknown Author" w:date="2021-04-26T11:28:38Z">
        <w:r>
          <w:rPr>
            <w:rFonts w:ascii="Times New Roman" w:hAnsi="Times New Roman"/>
            <w:sz w:val="24"/>
            <w:szCs w:val="24"/>
          </w:rPr>
          <w:delText xml:space="preserve"> but due to </w:delText>
        </w:r>
      </w:del>
      <w:del w:id="557" w:author="Unknown Author" w:date="2021-04-15T08:12:58Z">
        <w:r>
          <w:rPr>
            <w:rFonts w:ascii="Times New Roman" w:hAnsi="Times New Roman"/>
            <w:sz w:val="24"/>
            <w:szCs w:val="24"/>
          </w:rPr>
          <w:delText xml:space="preserve">a breakdown in the </w:delText>
        </w:r>
      </w:del>
      <w:del w:id="558" w:author="Unknown Author" w:date="2021-04-26T11:28:38Z">
        <w:r>
          <w:rPr>
            <w:rFonts w:ascii="Times New Roman" w:hAnsi="Times New Roman"/>
            <w:sz w:val="24"/>
            <w:szCs w:val="24"/>
          </w:rPr>
          <w:delText xml:space="preserve">cognitive systems that suppress them. </w:delText>
        </w:r>
      </w:del>
      <w:del w:id="559" w:author="Unknown Author" w:date="2021-04-15T08:13:20Z">
        <w:r>
          <w:rPr>
            <w:rFonts w:ascii="Times New Roman" w:hAnsi="Times New Roman"/>
            <w:sz w:val="24"/>
            <w:szCs w:val="24"/>
          </w:rPr>
          <w:delText>Hugdahl calls this the European Research Council (ERC) “Voice” model of AVH, after the organization that funded his research. The phenomenology of AVH is very striking, and t</w:delText>
        </w:r>
      </w:del>
      <w:del w:id="560" w:author="Unknown Author" w:date="2021-04-26T11:28:38Z">
        <w:r>
          <w:rPr>
            <w:rFonts w:ascii="Times New Roman" w:hAnsi="Times New Roman"/>
            <w:sz w:val="24"/>
            <w:szCs w:val="24"/>
          </w:rPr>
          <w:delText>heories such as these that tie AVH to higher cortical functioning, rather than solely related to pathology in the specific brain areas that process auditory perception</w:delText>
        </w:r>
      </w:del>
      <w:del w:id="561" w:author="Unknown Author" w:date="2021-04-15T08:13:38Z">
        <w:r>
          <w:rPr>
            <w:rFonts w:ascii="Times New Roman" w:hAnsi="Times New Roman"/>
            <w:sz w:val="24"/>
            <w:szCs w:val="24"/>
          </w:rPr>
          <w:delText>, are provocative and deserve a great deal of attention. They also</w:delText>
        </w:r>
      </w:del>
      <w:del w:id="562" w:author="Unknown Author" w:date="2021-04-15T12:38:26Z">
        <w:r>
          <w:rPr>
            <w:rFonts w:ascii="Times New Roman" w:hAnsi="Times New Roman"/>
            <w:sz w:val="24"/>
            <w:szCs w:val="24"/>
          </w:rPr>
          <w:delText xml:space="preserve"> tie in </w:delText>
        </w:r>
      </w:del>
      <w:del w:id="563" w:author="Unknown Author" w:date="2021-04-15T12:47:35Z">
        <w:r>
          <w:rPr>
            <w:rFonts w:ascii="Times New Roman" w:hAnsi="Times New Roman"/>
            <w:sz w:val="24"/>
            <w:szCs w:val="24"/>
          </w:rPr>
          <w:delText xml:space="preserve">with </w:delText>
        </w:r>
      </w:del>
      <w:del w:id="564" w:author="Unknown Author" w:date="2021-04-26T11:28:38Z">
        <w:r>
          <w:rPr>
            <w:rFonts w:ascii="Times New Roman" w:hAnsi="Times New Roman"/>
            <w:sz w:val="24"/>
            <w:szCs w:val="24"/>
          </w:rPr>
          <w:delText>the proven effectiveness of CBT for AVH.</w:delText>
        </w:r>
      </w:del>
    </w:p>
    <w:p>
      <w:pPr>
        <w:pStyle w:val="Heading3"/>
        <w:widowControl w:val="false"/>
        <w:suppressAutoHyphens w:val="true"/>
        <w:overflowPunct w:val="false"/>
        <w:bidi w:val="0"/>
        <w:spacing w:lineRule="auto" w:line="480" w:before="0" w:after="0"/>
        <w:jc w:val="left"/>
        <w:rPr>
          <w:del w:id="567" w:author="Unknown Author" w:date="2021-04-26T11:28:38Z"/>
        </w:rPr>
      </w:pPr>
      <w:del w:id="566" w:author="Unknown Author" w:date="2021-04-26T11:28:38Z">
        <w:bookmarkStart w:id="11" w:name="__RefHeading___Toc7171_2491979235"/>
        <w:bookmarkEnd w:id="11"/>
        <w:r>
          <w:rPr/>
          <w:delText>Beliefs, and Other Factors</w:delText>
        </w:r>
      </w:del>
    </w:p>
    <w:p>
      <w:pPr>
        <w:pStyle w:val="Heading3"/>
        <w:widowControl w:val="false"/>
        <w:bidi w:val="0"/>
        <w:spacing w:lineRule="auto" w:line="480"/>
        <w:jc w:val="left"/>
        <w:rPr>
          <w:del w:id="584" w:author="Unknown Author" w:date="2021-04-26T11:28:38Z"/>
        </w:rPr>
      </w:pPr>
      <w:del w:id="568" w:author="Unknown Author" w:date="2021-04-26T11:28:38Z">
        <w:r>
          <w:rPr>
            <w:rFonts w:ascii="Times New Roman" w:hAnsi="Times New Roman"/>
            <w:sz w:val="24"/>
            <w:szCs w:val="24"/>
          </w:rPr>
          <w:tab/>
          <w:delText>Historically, the demon theory of AVH was probably the first explanation for AVH, at least for negative AVH. Conversely, benevolent AVH were interpreted as the voices of angels</w:delText>
        </w:r>
      </w:del>
      <w:del w:id="569" w:author="Unknown Author" w:date="2021-04-15T15:15:18Z">
        <w:r>
          <w:rPr>
            <w:rFonts w:ascii="Times New Roman" w:hAnsi="Times New Roman"/>
            <w:sz w:val="24"/>
            <w:szCs w:val="24"/>
          </w:rPr>
          <w:delText>,</w:delText>
        </w:r>
      </w:del>
      <w:del w:id="570" w:author="Unknown Author" w:date="2021-04-26T11:28:38Z">
        <w:r>
          <w:rPr>
            <w:rFonts w:ascii="Times New Roman" w:hAnsi="Times New Roman"/>
            <w:sz w:val="24"/>
            <w:szCs w:val="24"/>
          </w:rPr>
          <w:delText xml:space="preserve"> or the voice of God. Today, such ideas are called delusions, or false beliefs, and considered possible symptoms of mental illness. Yet the belief that AVH are the voices of external, non-corporeal entities persists, especially in non-Western cultures. For a non-professional, or for a cleric, to take such a stand is one thing, but</w:delText>
        </w:r>
      </w:del>
      <w:del w:id="571" w:author="Unknown Author" w:date="2021-04-15T13:02:45Z">
        <w:r>
          <w:rPr>
            <w:rFonts w:ascii="Times New Roman" w:hAnsi="Times New Roman"/>
            <w:sz w:val="24"/>
            <w:szCs w:val="24"/>
          </w:rPr>
          <w:delText xml:space="preserve"> what happens when </w:delText>
        </w:r>
      </w:del>
      <w:del w:id="572" w:author="Unknown Author" w:date="2021-04-15T13:01:59Z">
        <w:r>
          <w:rPr>
            <w:rFonts w:ascii="Times New Roman" w:hAnsi="Times New Roman"/>
            <w:sz w:val="24"/>
            <w:szCs w:val="24"/>
          </w:rPr>
          <w:delText xml:space="preserve">a </w:delText>
        </w:r>
      </w:del>
      <w:del w:id="573" w:author="Unknown Author" w:date="2021-04-15T13:02:44Z">
        <w:r>
          <w:rPr>
            <w:rFonts w:ascii="Times New Roman" w:hAnsi="Times New Roman"/>
            <w:sz w:val="24"/>
            <w:szCs w:val="24"/>
          </w:rPr>
          <w:delText>serious researcher does?</w:delText>
        </w:r>
      </w:del>
      <w:del w:id="574" w:author="Unknown Author" w:date="2021-04-15T13:07:25Z">
        <w:r>
          <w:rPr>
            <w:rFonts w:ascii="Times New Roman" w:hAnsi="Times New Roman"/>
            <w:sz w:val="24"/>
            <w:szCs w:val="24"/>
          </w:rPr>
          <w:delText xml:space="preserve"> In 2014, Dr. M. Kermal Irmak published a peer-reviewed article on schizophrenia in the </w:delText>
        </w:r>
      </w:del>
      <w:del w:id="575" w:author="Unknown Author" w:date="2021-04-15T13:07:25Z">
        <w:r>
          <w:rPr>
            <w:rFonts w:ascii="Times New Roman" w:hAnsi="Times New Roman"/>
            <w:i/>
            <w:iCs/>
            <w:sz w:val="24"/>
            <w:szCs w:val="24"/>
          </w:rPr>
          <w:delText>Journal of Religion and Health,</w:delText>
        </w:r>
      </w:del>
      <w:del w:id="576" w:author="Unknown Author" w:date="2021-04-15T13:07:25Z">
        <w:r>
          <w:rPr>
            <w:rFonts w:ascii="Times New Roman" w:hAnsi="Times New Roman"/>
            <w:sz w:val="24"/>
            <w:szCs w:val="24"/>
          </w:rPr>
          <w:delText xml:space="preserve"> that concluded with this amazing statement: “...it is time for medical professions to consider the possibility of demonic possession in the etiology of schizophrenia, especially in the cases with hallucinations and delusions” (p. 776). Irmak draws many parallels between demonic possession in his culture, and the symptoms of schizophrenia, including AVH, which leads him to this conclusion. Irmak has received a lot of criticism (Karanci, 2014; Scrutton, 2015), but he makes a fascinating point that is easy to miss, and very plausible, in many ways. According to Irmak, hallucinations are false interpretations of illusions, illusions coming from the demonic world, that are poorly defined. </w:delText>
        </w:r>
      </w:del>
      <w:del w:id="577" w:author="Unknown Author" w:date="2021-04-26T11:28:38Z">
        <w:r>
          <w:rPr>
            <w:rFonts w:ascii="Times New Roman" w:hAnsi="Times New Roman"/>
            <w:sz w:val="24"/>
            <w:szCs w:val="24"/>
          </w:rPr>
          <w:delText xml:space="preserve">The brain invents hallucinations to explain and cope with </w:delText>
        </w:r>
      </w:del>
      <w:del w:id="578" w:author="Unknown Author" w:date="2021-04-15T13:07:34Z">
        <w:r>
          <w:rPr>
            <w:rFonts w:ascii="Times New Roman" w:hAnsi="Times New Roman"/>
            <w:sz w:val="24"/>
            <w:szCs w:val="24"/>
          </w:rPr>
          <w:delText>these</w:delText>
        </w:r>
      </w:del>
      <w:del w:id="579" w:author="Unknown Author" w:date="2021-04-26T11:28:38Z">
        <w:r>
          <w:rPr>
            <w:rFonts w:ascii="Times New Roman" w:hAnsi="Times New Roman"/>
            <w:sz w:val="24"/>
            <w:szCs w:val="24"/>
          </w:rPr>
          <w:delText xml:space="preserve"> illusions. This </w:delText>
        </w:r>
      </w:del>
      <w:del w:id="580" w:author="Unknown Author" w:date="2021-04-16T23:43:43Z">
        <w:r>
          <w:rPr>
            <w:rFonts w:ascii="Times New Roman" w:hAnsi="Times New Roman"/>
            <w:sz w:val="24"/>
            <w:szCs w:val="24"/>
          </w:rPr>
          <w:delText xml:space="preserve">sounds very much </w:delText>
        </w:r>
      </w:del>
      <w:del w:id="581" w:author="Unknown Author" w:date="2021-04-26T11:28:38Z">
        <w:r>
          <w:rPr>
            <w:rFonts w:ascii="Times New Roman" w:hAnsi="Times New Roman"/>
            <w:sz w:val="24"/>
            <w:szCs w:val="24"/>
          </w:rPr>
          <w:delText xml:space="preserve">like the misattribution theory of AVH. What does it matter where one believes the illusory input is coming from? It could be internal thoughts. It could be brain chemistry. It could be demons. It could be God. It is a matter of belief, and belief is a matter of culture. </w:delText>
        </w:r>
      </w:del>
      <w:del w:id="582" w:author="Unknown Author" w:date="2021-04-15T13:08:12Z">
        <w:r>
          <w:rPr>
            <w:rFonts w:ascii="Times New Roman" w:hAnsi="Times New Roman"/>
            <w:sz w:val="24"/>
            <w:szCs w:val="24"/>
          </w:rPr>
          <w:delText xml:space="preserve">Irmak taps into something very basic here: the </w:delText>
        </w:r>
      </w:del>
      <w:del w:id="583" w:author="Unknown Author" w:date="2021-04-26T11:28:38Z">
        <w:r>
          <w:rPr>
            <w:rFonts w:ascii="Times New Roman" w:hAnsi="Times New Roman"/>
            <w:sz w:val="24"/>
            <w:szCs w:val="24"/>
          </w:rPr>
          <w:delText>illusory interface between religion and spirituality; or the world of beliefs, and the predictable world of science and psychology.</w:delText>
        </w:r>
      </w:del>
    </w:p>
    <w:p>
      <w:pPr>
        <w:pStyle w:val="Heading3"/>
        <w:widowControl w:val="false"/>
        <w:bidi w:val="0"/>
        <w:spacing w:lineRule="auto" w:line="480"/>
        <w:jc w:val="left"/>
        <w:rPr>
          <w:del w:id="622" w:author="Unknown Author" w:date="2021-04-26T11:28:38Z"/>
        </w:rPr>
      </w:pPr>
      <w:del w:id="585" w:author="Unknown Author" w:date="2021-04-26T11:28:38Z">
        <w:r>
          <w:rPr>
            <w:rFonts w:ascii="Times New Roman" w:hAnsi="Times New Roman"/>
            <w:sz w:val="24"/>
            <w:szCs w:val="24"/>
          </w:rPr>
          <w:tab/>
        </w:r>
      </w:del>
      <w:del w:id="586" w:author="Unknown Author" w:date="2021-04-15T13:18:03Z">
        <w:r>
          <w:rPr>
            <w:rFonts w:ascii="Times New Roman" w:hAnsi="Times New Roman"/>
            <w:sz w:val="24"/>
            <w:szCs w:val="24"/>
          </w:rPr>
          <w:delText>Besides, t</w:delText>
        </w:r>
      </w:del>
      <w:del w:id="587" w:author="Unknown Author" w:date="2021-04-26T11:28:38Z">
        <w:r>
          <w:rPr>
            <w:rFonts w:ascii="Times New Roman" w:hAnsi="Times New Roman"/>
            <w:sz w:val="24"/>
            <w:szCs w:val="24"/>
          </w:rPr>
          <w:delText>here is no reason why a medical or clinical professional cannot practice their profession</w:delText>
        </w:r>
      </w:del>
      <w:del w:id="588" w:author="Unknown Author" w:date="2021-04-15T15:15:51Z">
        <w:r>
          <w:rPr>
            <w:rFonts w:ascii="Times New Roman" w:hAnsi="Times New Roman"/>
            <w:sz w:val="24"/>
            <w:szCs w:val="24"/>
          </w:rPr>
          <w:delText>,</w:delText>
        </w:r>
      </w:del>
      <w:del w:id="589" w:author="Unknown Author" w:date="2021-04-26T11:28:38Z">
        <w:r>
          <w:rPr>
            <w:rFonts w:ascii="Times New Roman" w:hAnsi="Times New Roman"/>
            <w:sz w:val="24"/>
            <w:szCs w:val="24"/>
          </w:rPr>
          <w:delText xml:space="preserve"> and maintain their religious beliefs, even when they are in conflict</w:delText>
        </w:r>
      </w:del>
      <w:del w:id="590" w:author="Unknown Author" w:date="2021-04-15T13:18:25Z">
        <w:r>
          <w:rPr>
            <w:rFonts w:ascii="Times New Roman" w:hAnsi="Times New Roman"/>
            <w:sz w:val="24"/>
            <w:szCs w:val="24"/>
          </w:rPr>
          <w:delText xml:space="preserve">. In a 2016 study by Stefanovics et al., factor analysis of questionnaires filled out by mental health professionals in five countries, Brazil, China, Ghana, Nigeria, and the United States, showed no hypothesized </w:delText>
        </w:r>
      </w:del>
      <w:del w:id="591" w:author="Unknown Author" w:date="2021-04-26T11:28:38Z">
        <w:r>
          <w:rPr>
            <w:rFonts w:ascii="Times New Roman" w:hAnsi="Times New Roman"/>
            <w:sz w:val="24"/>
            <w:szCs w:val="24"/>
          </w:rPr>
          <w:delText xml:space="preserve">negative correlation between belief in the biopsychosocial model of health and disease, and belief in supernatural causes of mental illness. In the eyes of Western culture, common sense dictates that a mental health professional would not seriously entertain the idea that demons cause mental illness, but how is this </w:delText>
        </w:r>
      </w:del>
      <w:del w:id="592" w:author="Unknown Author" w:date="2021-04-15T15:16:27Z">
        <w:r>
          <w:rPr>
            <w:rFonts w:ascii="Times New Roman" w:hAnsi="Times New Roman"/>
            <w:sz w:val="24"/>
            <w:szCs w:val="24"/>
          </w:rPr>
          <w:delText>any d</w:delText>
        </w:r>
      </w:del>
      <w:del w:id="593" w:author="Unknown Author" w:date="2021-04-26T11:28:38Z">
        <w:r>
          <w:rPr>
            <w:rFonts w:ascii="Times New Roman" w:hAnsi="Times New Roman"/>
            <w:sz w:val="24"/>
            <w:szCs w:val="24"/>
          </w:rPr>
          <w:delText xml:space="preserve">ifferent from a Christian doctor saying a prayer for one of their patients? There is a story of a certain psychiatrist who, many years ago when the indiscriminate use of ECT was </w:delText>
        </w:r>
      </w:del>
      <w:del w:id="594" w:author="Unknown Author" w:date="2021-04-15T13:19:09Z">
        <w:r>
          <w:rPr>
            <w:rFonts w:ascii="Times New Roman" w:hAnsi="Times New Roman"/>
            <w:sz w:val="24"/>
            <w:szCs w:val="24"/>
          </w:rPr>
          <w:delText>in vogue</w:delText>
        </w:r>
      </w:del>
      <w:del w:id="595" w:author="Unknown Author" w:date="2021-04-26T11:28:38Z">
        <w:r>
          <w:rPr>
            <w:rFonts w:ascii="Times New Roman" w:hAnsi="Times New Roman"/>
            <w:sz w:val="24"/>
            <w:szCs w:val="24"/>
          </w:rPr>
          <w:delText xml:space="preserve">, </w:delText>
        </w:r>
      </w:del>
      <w:del w:id="596" w:author="Unknown Author" w:date="2021-04-15T13:19:18Z">
        <w:r>
          <w:rPr>
            <w:rFonts w:ascii="Times New Roman" w:hAnsi="Times New Roman"/>
            <w:sz w:val="24"/>
            <w:szCs w:val="24"/>
          </w:rPr>
          <w:delText xml:space="preserve">routinely </w:delText>
        </w:r>
      </w:del>
      <w:del w:id="597" w:author="Unknown Author" w:date="2021-04-26T11:28:38Z">
        <w:r>
          <w:rPr>
            <w:rFonts w:ascii="Times New Roman" w:hAnsi="Times New Roman"/>
            <w:sz w:val="24"/>
            <w:szCs w:val="24"/>
          </w:rPr>
          <w:delText xml:space="preserve">led the </w:delText>
        </w:r>
      </w:del>
      <w:del w:id="598" w:author="Unknown Author" w:date="2021-04-15T15:33:32Z">
        <w:r>
          <w:rPr>
            <w:rFonts w:ascii="Times New Roman" w:hAnsi="Times New Roman"/>
            <w:sz w:val="24"/>
            <w:szCs w:val="24"/>
          </w:rPr>
          <w:delText xml:space="preserve">shock therapy </w:delText>
        </w:r>
      </w:del>
      <w:del w:id="599" w:author="Unknown Author" w:date="2021-04-26T11:28:38Z">
        <w:r>
          <w:rPr>
            <w:rFonts w:ascii="Times New Roman" w:hAnsi="Times New Roman"/>
            <w:sz w:val="24"/>
            <w:szCs w:val="24"/>
          </w:rPr>
          <w:delText xml:space="preserve">team in a short prayer for the patient immediately before the treatment was administered. It is the same thing. </w:delText>
        </w:r>
      </w:del>
      <w:del w:id="600" w:author="Unknown Author" w:date="2021-04-15T13:20:10Z">
        <w:r>
          <w:rPr>
            <w:rFonts w:ascii="Times New Roman" w:hAnsi="Times New Roman"/>
            <w:sz w:val="24"/>
            <w:szCs w:val="24"/>
          </w:rPr>
          <w:delText xml:space="preserve">What Stefanovics did find was a </w:delText>
        </w:r>
      </w:del>
      <w:del w:id="601" w:author="Unknown Author" w:date="2021-04-26T11:28:38Z">
        <w:r>
          <w:rPr>
            <w:rFonts w:ascii="Times New Roman" w:hAnsi="Times New Roman"/>
            <w:sz w:val="24"/>
            <w:szCs w:val="24"/>
          </w:rPr>
          <w:delText>positive relationship between belief in the biopsychosocial model of illness</w:delText>
        </w:r>
      </w:del>
      <w:del w:id="602" w:author="Unknown Author" w:date="2021-04-15T15:36:19Z">
        <w:r>
          <w:rPr>
            <w:rFonts w:ascii="Times New Roman" w:hAnsi="Times New Roman"/>
            <w:sz w:val="24"/>
            <w:szCs w:val="24"/>
          </w:rPr>
          <w:delText>,</w:delText>
        </w:r>
      </w:del>
      <w:del w:id="603" w:author="Unknown Author" w:date="2021-04-26T11:28:38Z">
        <w:r>
          <w:rPr>
            <w:rFonts w:ascii="Times New Roman" w:hAnsi="Times New Roman"/>
            <w:sz w:val="24"/>
            <w:szCs w:val="24"/>
          </w:rPr>
          <w:delText xml:space="preserve"> and less stigmatizing attitudes </w:delText>
        </w:r>
      </w:del>
      <w:del w:id="604" w:author="Unknown Author" w:date="2021-04-15T15:18:21Z">
        <w:r>
          <w:rPr>
            <w:rFonts w:ascii="Times New Roman" w:hAnsi="Times New Roman"/>
            <w:sz w:val="24"/>
            <w:szCs w:val="24"/>
          </w:rPr>
          <w:delText xml:space="preserve">about socializing with </w:delText>
        </w:r>
      </w:del>
      <w:del w:id="605" w:author="Unknown Author" w:date="2021-04-26T11:28:38Z">
        <w:r>
          <w:rPr>
            <w:rFonts w:ascii="Times New Roman" w:hAnsi="Times New Roman"/>
            <w:sz w:val="24"/>
            <w:szCs w:val="24"/>
          </w:rPr>
          <w:delText xml:space="preserve">mental patients, and their prospects to lead normal lives in society. </w:delText>
        </w:r>
      </w:del>
      <w:del w:id="606" w:author="Unknown Author" w:date="2021-04-15T13:20:55Z">
        <w:r>
          <w:rPr>
            <w:rFonts w:ascii="Times New Roman" w:hAnsi="Times New Roman"/>
            <w:sz w:val="24"/>
            <w:szCs w:val="24"/>
          </w:rPr>
          <w:delText xml:space="preserve">It is as though, for those </w:delText>
        </w:r>
      </w:del>
      <w:del w:id="607" w:author="Unknown Author" w:date="2021-04-15T15:37:19Z">
        <w:r>
          <w:rPr>
            <w:rFonts w:ascii="Times New Roman" w:hAnsi="Times New Roman"/>
            <w:sz w:val="24"/>
            <w:szCs w:val="24"/>
          </w:rPr>
          <w:delText>who are religious</w:delText>
        </w:r>
      </w:del>
      <w:del w:id="608" w:author="Unknown Author" w:date="2021-04-15T13:20:59Z">
        <w:r>
          <w:rPr>
            <w:rFonts w:ascii="Times New Roman" w:hAnsi="Times New Roman"/>
            <w:sz w:val="24"/>
            <w:szCs w:val="24"/>
          </w:rPr>
          <w:delText xml:space="preserve"> and also embrace scienc</w:delText>
        </w:r>
      </w:del>
      <w:del w:id="609" w:author="Unknown Author" w:date="2021-04-15T13:21:00Z">
        <w:r>
          <w:rPr>
            <w:rFonts w:ascii="Times New Roman" w:hAnsi="Times New Roman"/>
            <w:sz w:val="24"/>
            <w:szCs w:val="24"/>
          </w:rPr>
          <w:delText>e</w:delText>
        </w:r>
      </w:del>
      <w:del w:id="610" w:author="Unknown Author" w:date="2021-04-26T11:28:38Z">
        <w:r>
          <w:rPr>
            <w:rFonts w:ascii="Times New Roman" w:hAnsi="Times New Roman"/>
            <w:sz w:val="24"/>
            <w:szCs w:val="24"/>
          </w:rPr>
          <w:delText xml:space="preserve">, </w:delText>
        </w:r>
      </w:del>
      <w:del w:id="611" w:author="Unknown Author" w:date="2021-04-15T15:20:26Z">
        <w:r>
          <w:rPr>
            <w:rFonts w:ascii="Times New Roman" w:hAnsi="Times New Roman"/>
            <w:sz w:val="24"/>
            <w:szCs w:val="24"/>
          </w:rPr>
          <w:delText xml:space="preserve">the conflict </w:delText>
        </w:r>
      </w:del>
      <w:del w:id="612" w:author="Unknown Author" w:date="2021-04-26T11:28:38Z">
        <w:r>
          <w:rPr>
            <w:rFonts w:ascii="Times New Roman" w:hAnsi="Times New Roman"/>
            <w:sz w:val="24"/>
            <w:szCs w:val="24"/>
          </w:rPr>
          <w:delText xml:space="preserve">between religion and science </w:delText>
        </w:r>
      </w:del>
      <w:del w:id="613" w:author="Unknown Author" w:date="2021-04-15T15:20:29Z">
        <w:r>
          <w:rPr>
            <w:rFonts w:ascii="Times New Roman" w:hAnsi="Times New Roman"/>
            <w:sz w:val="24"/>
            <w:szCs w:val="24"/>
          </w:rPr>
          <w:delText>is</w:delText>
        </w:r>
      </w:del>
      <w:del w:id="614" w:author="Unknown Author" w:date="2021-04-26T11:28:38Z">
        <w:r>
          <w:rPr>
            <w:rFonts w:ascii="Times New Roman" w:hAnsi="Times New Roman"/>
            <w:sz w:val="24"/>
            <w:szCs w:val="24"/>
          </w:rPr>
          <w:delText xml:space="preserve"> </w:delText>
        </w:r>
      </w:del>
      <w:del w:id="615" w:author="Unknown Author" w:date="2021-04-15T15:20:30Z">
        <w:r>
          <w:rPr>
            <w:rFonts w:ascii="Times New Roman" w:hAnsi="Times New Roman"/>
            <w:sz w:val="24"/>
            <w:szCs w:val="24"/>
          </w:rPr>
          <w:delText xml:space="preserve">a </w:delText>
        </w:r>
      </w:del>
      <w:del w:id="616" w:author="Unknown Author" w:date="2021-04-15T13:21:14Z">
        <w:r>
          <w:rPr>
            <w:rFonts w:ascii="Times New Roman" w:hAnsi="Times New Roman"/>
            <w:sz w:val="24"/>
            <w:szCs w:val="24"/>
          </w:rPr>
          <w:delText>good thing</w:delText>
        </w:r>
      </w:del>
      <w:del w:id="617" w:author="Unknown Author" w:date="2021-04-26T11:28:38Z">
        <w:r>
          <w:rPr>
            <w:rFonts w:ascii="Times New Roman" w:hAnsi="Times New Roman"/>
            <w:sz w:val="24"/>
            <w:szCs w:val="24"/>
          </w:rPr>
          <w:delText xml:space="preserve">. </w:delText>
        </w:r>
      </w:del>
      <w:del w:id="618" w:author="Unknown Author" w:date="2021-04-15T15:19:22Z">
        <w:r>
          <w:rPr>
            <w:rFonts w:ascii="Times New Roman" w:hAnsi="Times New Roman"/>
            <w:sz w:val="24"/>
            <w:szCs w:val="24"/>
          </w:rPr>
          <w:delText xml:space="preserve">Science </w:delText>
        </w:r>
      </w:del>
      <w:del w:id="619" w:author="Unknown Author" w:date="2021-04-26T11:28:38Z">
        <w:r>
          <w:rPr>
            <w:rFonts w:ascii="Times New Roman" w:hAnsi="Times New Roman"/>
            <w:sz w:val="24"/>
            <w:szCs w:val="24"/>
          </w:rPr>
          <w:delText xml:space="preserve">does not negate </w:delText>
        </w:r>
      </w:del>
      <w:del w:id="620" w:author="Unknown Author" w:date="2021-04-15T15:19:25Z">
        <w:r>
          <w:rPr>
            <w:rFonts w:ascii="Times New Roman" w:hAnsi="Times New Roman"/>
            <w:sz w:val="24"/>
            <w:szCs w:val="24"/>
          </w:rPr>
          <w:delText>religion</w:delText>
        </w:r>
      </w:del>
      <w:del w:id="621" w:author="Unknown Author" w:date="2021-04-26T11:28:38Z">
        <w:r>
          <w:rPr>
            <w:rFonts w:ascii="Times New Roman" w:hAnsi="Times New Roman"/>
            <w:sz w:val="24"/>
            <w:szCs w:val="24"/>
          </w:rPr>
          <w:delText>. It empowers it.</w:delText>
        </w:r>
      </w:del>
    </w:p>
    <w:p>
      <w:pPr>
        <w:pStyle w:val="Heading3"/>
        <w:widowControl w:val="false"/>
        <w:bidi w:val="0"/>
        <w:spacing w:lineRule="auto" w:line="480"/>
        <w:jc w:val="left"/>
        <w:rPr>
          <w:del w:id="667" w:author="Unknown Author" w:date="2021-04-26T11:28:38Z"/>
        </w:rPr>
      </w:pPr>
      <w:del w:id="623" w:author="Unknown Author" w:date="2021-04-26T11:28:38Z">
        <w:r>
          <w:rPr>
            <w:rFonts w:ascii="Times New Roman" w:hAnsi="Times New Roman"/>
            <w:sz w:val="24"/>
            <w:szCs w:val="24"/>
          </w:rPr>
          <w:tab/>
          <w:delText xml:space="preserve">In a 2011 study, </w:delText>
        </w:r>
      </w:del>
      <w:del w:id="624" w:author="Unknown Author" w:date="2021-04-26T11:28:38Z">
        <w:r>
          <w:rPr>
            <w:rStyle w:val="InternetLink"/>
            <w:rFonts w:ascii="Times New Roman" w:hAnsi="Times New Roman"/>
            <w:color w:val="auto"/>
            <w:sz w:val="24"/>
            <w:szCs w:val="24"/>
            <w:u w:val="none"/>
          </w:rPr>
          <w:delText>Cottam et al.</w:delText>
        </w:r>
      </w:del>
      <w:del w:id="625" w:author="Unknown Author" w:date="2021-04-26T11:28:38Z">
        <w:r>
          <w:rPr>
            <w:rFonts w:ascii="Times New Roman" w:hAnsi="Times New Roman"/>
            <w:sz w:val="24"/>
            <w:szCs w:val="24"/>
          </w:rPr>
          <w:delText xml:space="preserve"> found that mentally healthy Christians experiencing AVH used their beliefs to interpret their AVH in a positive vein. </w:delText>
        </w:r>
      </w:del>
      <w:del w:id="626" w:author="Unknown Author" w:date="2021-04-15T15:38:48Z">
        <w:r>
          <w:rPr>
            <w:rFonts w:ascii="Times New Roman" w:hAnsi="Times New Roman"/>
            <w:sz w:val="24"/>
            <w:szCs w:val="24"/>
          </w:rPr>
          <w:delText xml:space="preserve">Psychotic </w:delText>
        </w:r>
      </w:del>
      <w:del w:id="627" w:author="Unknown Author" w:date="2021-04-26T11:28:38Z">
        <w:r>
          <w:rPr>
            <w:rFonts w:ascii="Times New Roman" w:hAnsi="Times New Roman"/>
            <w:sz w:val="24"/>
            <w:szCs w:val="24"/>
          </w:rPr>
          <w:delText xml:space="preserve">Christians experiencing powerful AVH did not use their beliefs to interpret their AVH. The pathology underlying </w:delText>
        </w:r>
      </w:del>
      <w:del w:id="628" w:author="Unknown Author" w:date="2021-04-15T15:40:32Z">
        <w:r>
          <w:rPr>
            <w:rFonts w:ascii="Times New Roman" w:hAnsi="Times New Roman"/>
            <w:sz w:val="24"/>
            <w:szCs w:val="24"/>
          </w:rPr>
          <w:delText xml:space="preserve">their </w:delText>
        </w:r>
      </w:del>
      <w:del w:id="629" w:author="Unknown Author" w:date="2021-04-26T11:28:38Z">
        <w:r>
          <w:rPr>
            <w:rFonts w:ascii="Times New Roman" w:hAnsi="Times New Roman"/>
            <w:sz w:val="24"/>
            <w:szCs w:val="24"/>
          </w:rPr>
          <w:delText>psychosis prevented them from assimilating the experience</w:delText>
        </w:r>
      </w:del>
      <w:del w:id="630" w:author="Unknown Author" w:date="2021-04-15T15:43:01Z">
        <w:r>
          <w:rPr>
            <w:rFonts w:ascii="Times New Roman" w:hAnsi="Times New Roman"/>
            <w:sz w:val="24"/>
            <w:szCs w:val="24"/>
          </w:rPr>
          <w:delText>s</w:delText>
        </w:r>
      </w:del>
      <w:del w:id="631" w:author="Unknown Author" w:date="2021-04-26T11:28:38Z">
        <w:r>
          <w:rPr>
            <w:rFonts w:ascii="Times New Roman" w:hAnsi="Times New Roman"/>
            <w:sz w:val="24"/>
            <w:szCs w:val="24"/>
          </w:rPr>
          <w:delText xml:space="preserve"> of AVH with their religious beliefs, due to cognitive disorganization, or </w:delText>
        </w:r>
      </w:del>
      <w:del w:id="632" w:author="Unknown Author" w:date="2021-04-15T15:40:49Z">
        <w:r>
          <w:rPr>
            <w:rFonts w:ascii="Times New Roman" w:hAnsi="Times New Roman"/>
            <w:sz w:val="24"/>
            <w:szCs w:val="24"/>
          </w:rPr>
          <w:delText xml:space="preserve">perhaps </w:delText>
        </w:r>
      </w:del>
      <w:del w:id="633" w:author="Unknown Author" w:date="2021-04-15T15:41:21Z">
        <w:r>
          <w:rPr>
            <w:rFonts w:ascii="Times New Roman" w:hAnsi="Times New Roman"/>
            <w:sz w:val="24"/>
            <w:szCs w:val="24"/>
          </w:rPr>
          <w:delText xml:space="preserve">competing </w:delText>
        </w:r>
      </w:del>
      <w:del w:id="634" w:author="Unknown Author" w:date="2021-04-15T15:40:59Z">
        <w:r>
          <w:rPr>
            <w:rFonts w:ascii="Times New Roman" w:hAnsi="Times New Roman"/>
            <w:sz w:val="24"/>
            <w:szCs w:val="24"/>
          </w:rPr>
          <w:delText xml:space="preserve">beliefs that </w:delText>
        </w:r>
      </w:del>
      <w:del w:id="635" w:author="Unknown Author" w:date="2021-04-26T11:28:38Z">
        <w:r>
          <w:rPr>
            <w:rFonts w:ascii="Times New Roman" w:hAnsi="Times New Roman"/>
            <w:sz w:val="24"/>
            <w:szCs w:val="24"/>
          </w:rPr>
          <w:delText>AVH</w:delText>
        </w:r>
      </w:del>
      <w:del w:id="636" w:author="Unknown Author" w:date="2021-04-15T21:34:18Z">
        <w:r>
          <w:rPr>
            <w:rFonts w:ascii="Times New Roman" w:hAnsi="Times New Roman"/>
            <w:sz w:val="24"/>
            <w:szCs w:val="24"/>
          </w:rPr>
          <w:delText xml:space="preserve"> </w:delText>
        </w:r>
      </w:del>
      <w:del w:id="637" w:author="Unknown Author" w:date="2021-04-26T11:28:38Z">
        <w:r>
          <w:rPr>
            <w:rFonts w:ascii="Times New Roman" w:hAnsi="Times New Roman"/>
            <w:sz w:val="24"/>
            <w:szCs w:val="24"/>
          </w:rPr>
          <w:delText>a</w:delText>
        </w:r>
      </w:del>
      <w:del w:id="638" w:author="Unknown Author" w:date="2021-04-15T15:41:02Z">
        <w:r>
          <w:rPr>
            <w:rFonts w:ascii="Times New Roman" w:hAnsi="Times New Roman"/>
            <w:sz w:val="24"/>
            <w:szCs w:val="24"/>
          </w:rPr>
          <w:delText xml:space="preserve">re </w:delText>
        </w:r>
      </w:del>
      <w:del w:id="639" w:author="Unknown Author" w:date="2021-04-26T11:28:38Z">
        <w:r>
          <w:rPr>
            <w:rFonts w:ascii="Times New Roman" w:hAnsi="Times New Roman"/>
            <w:sz w:val="24"/>
            <w:szCs w:val="24"/>
          </w:rPr>
          <w:delText xml:space="preserve">part of their illness. </w:delText>
        </w:r>
      </w:del>
      <w:del w:id="640" w:author="Unknown Author" w:date="2021-04-15T15:42:28Z">
        <w:r>
          <w:rPr>
            <w:rFonts w:ascii="Times New Roman" w:hAnsi="Times New Roman"/>
            <w:sz w:val="24"/>
            <w:szCs w:val="24"/>
          </w:rPr>
          <w:delText>In other words, t</w:delText>
        </w:r>
      </w:del>
      <w:del w:id="641" w:author="Unknown Author" w:date="2021-04-26T11:28:38Z">
        <w:r>
          <w:rPr>
            <w:rFonts w:ascii="Times New Roman" w:hAnsi="Times New Roman"/>
            <w:sz w:val="24"/>
            <w:szCs w:val="24"/>
          </w:rPr>
          <w:delText>hey m</w:delText>
        </w:r>
      </w:del>
      <w:del w:id="642" w:author="Unknown Author" w:date="2021-04-15T21:28:29Z">
        <w:r>
          <w:rPr>
            <w:rFonts w:ascii="Times New Roman" w:hAnsi="Times New Roman"/>
            <w:sz w:val="24"/>
            <w:szCs w:val="24"/>
          </w:rPr>
          <w:delText>ay</w:delText>
        </w:r>
      </w:del>
      <w:del w:id="643" w:author="Unknown Author" w:date="2021-04-26T11:28:38Z">
        <w:r>
          <w:rPr>
            <w:rFonts w:ascii="Times New Roman" w:hAnsi="Times New Roman"/>
            <w:sz w:val="24"/>
            <w:szCs w:val="24"/>
          </w:rPr>
          <w:delText xml:space="preserve"> </w:delText>
        </w:r>
      </w:del>
      <w:del w:id="644" w:author="Unknown Author" w:date="2021-04-15T15:43:15Z">
        <w:r>
          <w:rPr>
            <w:rFonts w:ascii="Times New Roman" w:hAnsi="Times New Roman"/>
            <w:sz w:val="24"/>
            <w:szCs w:val="24"/>
          </w:rPr>
          <w:delText xml:space="preserve">be </w:delText>
        </w:r>
      </w:del>
      <w:del w:id="645" w:author="Unknown Author" w:date="2021-04-26T11:28:38Z">
        <w:r>
          <w:rPr>
            <w:rFonts w:ascii="Times New Roman" w:hAnsi="Times New Roman"/>
            <w:sz w:val="24"/>
            <w:szCs w:val="24"/>
          </w:rPr>
          <w:delText>identify</w:delText>
        </w:r>
      </w:del>
      <w:del w:id="646" w:author="Unknown Author" w:date="2021-04-15T15:42:31Z">
        <w:r>
          <w:rPr>
            <w:rFonts w:ascii="Times New Roman" w:hAnsi="Times New Roman"/>
            <w:sz w:val="24"/>
            <w:szCs w:val="24"/>
          </w:rPr>
          <w:delText>ing</w:delText>
        </w:r>
      </w:del>
      <w:del w:id="647" w:author="Unknown Author" w:date="2021-04-26T11:28:38Z">
        <w:r>
          <w:rPr>
            <w:rFonts w:ascii="Times New Roman" w:hAnsi="Times New Roman"/>
            <w:sz w:val="24"/>
            <w:szCs w:val="24"/>
          </w:rPr>
          <w:delText xml:space="preserve"> their AVH with their illness, more than with their religious beliefs, due to disturbing and debilitating symptoms, such as disruptions in cognition and emotion.</w:delText>
        </w:r>
      </w:del>
      <w:del w:id="648" w:author="Unknown Author" w:date="2021-04-15T15:44:26Z">
        <w:r>
          <w:rPr>
            <w:rFonts w:ascii="Times New Roman" w:hAnsi="Times New Roman"/>
            <w:sz w:val="24"/>
            <w:szCs w:val="24"/>
          </w:rPr>
          <w:delText xml:space="preserve"> It should be remembered that Irmak (2014) did not deny </w:delText>
        </w:r>
      </w:del>
      <w:del w:id="649" w:author="Unknown Author" w:date="2021-04-15T21:29:17Z">
        <w:r>
          <w:rPr>
            <w:rFonts w:ascii="Times New Roman" w:hAnsi="Times New Roman"/>
            <w:sz w:val="24"/>
            <w:szCs w:val="24"/>
          </w:rPr>
          <w:delText xml:space="preserve">pathology; rather, </w:delText>
        </w:r>
      </w:del>
      <w:del w:id="650" w:author="Unknown Author" w:date="2021-04-15T15:44:37Z">
        <w:r>
          <w:rPr>
            <w:rFonts w:ascii="Times New Roman" w:hAnsi="Times New Roman"/>
            <w:sz w:val="24"/>
            <w:szCs w:val="24"/>
          </w:rPr>
          <w:delText xml:space="preserve">he felt that </w:delText>
        </w:r>
      </w:del>
      <w:del w:id="651" w:author="Unknown Author" w:date="2021-04-15T21:29:17Z">
        <w:r>
          <w:rPr>
            <w:rFonts w:ascii="Times New Roman" w:hAnsi="Times New Roman"/>
            <w:sz w:val="24"/>
            <w:szCs w:val="24"/>
          </w:rPr>
          <w:delText>p</w:delText>
        </w:r>
      </w:del>
      <w:del w:id="652" w:author="Unknown Author" w:date="2021-04-26T11:28:38Z">
        <w:r>
          <w:rPr>
            <w:rFonts w:ascii="Times New Roman" w:hAnsi="Times New Roman"/>
            <w:sz w:val="24"/>
            <w:szCs w:val="24"/>
          </w:rPr>
          <w:delText xml:space="preserve">athology leads to distorted interpretations of </w:delText>
        </w:r>
      </w:del>
      <w:del w:id="653" w:author="Unknown Author" w:date="2021-04-15T21:32:06Z">
        <w:r>
          <w:rPr>
            <w:rFonts w:ascii="Times New Roman" w:hAnsi="Times New Roman"/>
            <w:sz w:val="24"/>
            <w:szCs w:val="24"/>
          </w:rPr>
          <w:delText xml:space="preserve">religious </w:delText>
        </w:r>
      </w:del>
      <w:del w:id="654" w:author="Unknown Author" w:date="2021-04-26T11:28:38Z">
        <w:r>
          <w:rPr>
            <w:rFonts w:ascii="Times New Roman" w:hAnsi="Times New Roman"/>
            <w:sz w:val="24"/>
            <w:szCs w:val="24"/>
          </w:rPr>
          <w:delText xml:space="preserve">beliefs about </w:delText>
        </w:r>
      </w:del>
      <w:del w:id="655" w:author="Unknown Author" w:date="2021-04-15T15:44:49Z">
        <w:r>
          <w:rPr>
            <w:rFonts w:ascii="Times New Roman" w:hAnsi="Times New Roman"/>
            <w:sz w:val="24"/>
            <w:szCs w:val="24"/>
          </w:rPr>
          <w:delText>demons</w:delText>
        </w:r>
      </w:del>
      <w:del w:id="656" w:author="Unknown Author" w:date="2021-04-26T11:28:38Z">
        <w:r>
          <w:rPr>
            <w:rFonts w:ascii="Times New Roman" w:hAnsi="Times New Roman"/>
            <w:sz w:val="24"/>
            <w:szCs w:val="24"/>
          </w:rPr>
          <w:delText xml:space="preserve">, at </w:delText>
        </w:r>
      </w:del>
      <w:del w:id="657" w:author="Unknown Author" w:date="2021-04-15T21:32:34Z">
        <w:r>
          <w:rPr>
            <w:rFonts w:ascii="Times New Roman" w:hAnsi="Times New Roman"/>
            <w:sz w:val="24"/>
            <w:szCs w:val="24"/>
          </w:rPr>
          <w:delText xml:space="preserve">the </w:delText>
        </w:r>
      </w:del>
      <w:del w:id="658" w:author="Unknown Author" w:date="2021-04-26T11:28:38Z">
        <w:r>
          <w:rPr>
            <w:rFonts w:ascii="Times New Roman" w:hAnsi="Times New Roman"/>
            <w:sz w:val="24"/>
            <w:szCs w:val="24"/>
          </w:rPr>
          <w:delText xml:space="preserve">sensory level. It appears that beliefs can help voice hearers cope with AVH, but not </w:delText>
        </w:r>
      </w:del>
      <w:del w:id="659" w:author="Unknown Author" w:date="2021-04-15T21:30:46Z">
        <w:r>
          <w:rPr>
            <w:rFonts w:ascii="Times New Roman" w:hAnsi="Times New Roman"/>
            <w:sz w:val="24"/>
            <w:szCs w:val="24"/>
          </w:rPr>
          <w:delText xml:space="preserve">cure </w:delText>
        </w:r>
      </w:del>
      <w:del w:id="660" w:author="Unknown Author" w:date="2021-04-26T11:28:38Z">
        <w:r>
          <w:rPr>
            <w:rFonts w:ascii="Times New Roman" w:hAnsi="Times New Roman"/>
            <w:sz w:val="24"/>
            <w:szCs w:val="24"/>
          </w:rPr>
          <w:delText>the pathology that leads to AVH</w:delText>
        </w:r>
      </w:del>
      <w:del w:id="661" w:author="Unknown Author" w:date="2021-04-15T21:35:32Z">
        <w:r>
          <w:rPr>
            <w:rFonts w:ascii="Times New Roman" w:hAnsi="Times New Roman"/>
            <w:sz w:val="24"/>
            <w:szCs w:val="24"/>
          </w:rPr>
          <w:delText>,</w:delText>
        </w:r>
      </w:del>
      <w:del w:id="662" w:author="Unknown Author" w:date="2021-04-26T11:28:38Z">
        <w:r>
          <w:rPr>
            <w:rFonts w:ascii="Times New Roman" w:hAnsi="Times New Roman"/>
            <w:sz w:val="24"/>
            <w:szCs w:val="24"/>
          </w:rPr>
          <w:delText xml:space="preserve"> when it is fully expressed. Perhaps manipulating beliefs about their illness, rather than religious beliefs, would be one way to help psychotic patients cope with and reinterpret their AVH positively. </w:delText>
        </w:r>
      </w:del>
      <w:del w:id="663" w:author="Unknown Author" w:date="2021-04-15T15:45:51Z">
        <w:r>
          <w:rPr>
            <w:rFonts w:ascii="Times New Roman" w:hAnsi="Times New Roman"/>
            <w:sz w:val="24"/>
            <w:szCs w:val="24"/>
          </w:rPr>
          <w:delText xml:space="preserve">This also hearkens back to Irmak, who suggested that psychiatrists enlist the aid of faith healers in combating the demons that presumably cause schizophrenia. </w:delText>
        </w:r>
      </w:del>
      <w:del w:id="664" w:author="Unknown Author" w:date="2021-04-26T11:28:38Z">
        <w:r>
          <w:rPr>
            <w:rFonts w:ascii="Times New Roman" w:hAnsi="Times New Roman"/>
            <w:sz w:val="24"/>
            <w:szCs w:val="24"/>
          </w:rPr>
          <w:delText xml:space="preserve">It may also explain why faith healers </w:delText>
        </w:r>
      </w:del>
      <w:del w:id="665" w:author="Unknown Author" w:date="2021-04-15T15:45:57Z">
        <w:r>
          <w:rPr>
            <w:rFonts w:ascii="Times New Roman" w:hAnsi="Times New Roman"/>
            <w:sz w:val="24"/>
            <w:szCs w:val="24"/>
          </w:rPr>
          <w:delText>can be</w:delText>
        </w:r>
      </w:del>
      <w:del w:id="666" w:author="Unknown Author" w:date="2021-04-26T11:28:38Z">
        <w:r>
          <w:rPr>
            <w:rFonts w:ascii="Times New Roman" w:hAnsi="Times New Roman"/>
            <w:sz w:val="24"/>
            <w:szCs w:val="24"/>
          </w:rPr>
          <w:delText xml:space="preserve"> effective. Faith healers manipulate the individual’s beliefs about their illness, the same as certain forms of psychotherapy, such as CBT.</w:delText>
        </w:r>
      </w:del>
    </w:p>
    <w:p>
      <w:pPr>
        <w:pStyle w:val="Heading3"/>
        <w:widowControl w:val="false"/>
        <w:bidi w:val="0"/>
        <w:spacing w:lineRule="auto" w:line="480"/>
        <w:jc w:val="left"/>
        <w:rPr>
          <w:del w:id="675" w:author="Unknown Author" w:date="2021-04-26T11:28:38Z"/>
        </w:rPr>
      </w:pPr>
      <w:del w:id="668" w:author="Unknown Author" w:date="2021-04-26T11:28:38Z">
        <w:r>
          <w:rPr>
            <w:rFonts w:ascii="Times New Roman" w:hAnsi="Times New Roman"/>
            <w:sz w:val="24"/>
            <w:szCs w:val="24"/>
          </w:rPr>
          <w:tab/>
          <w:delText xml:space="preserve">A study by </w:delText>
        </w:r>
      </w:del>
      <w:del w:id="669" w:author="Unknown Author" w:date="2021-04-26T11:28:38Z">
        <w:r>
          <w:rPr>
            <w:rStyle w:val="InternetLink"/>
            <w:rFonts w:ascii="Times New Roman" w:hAnsi="Times New Roman"/>
            <w:color w:val="auto"/>
            <w:sz w:val="24"/>
            <w:szCs w:val="24"/>
            <w:u w:val="none"/>
          </w:rPr>
          <w:delText>Rathee et al.</w:delText>
        </w:r>
      </w:del>
      <w:del w:id="670" w:author="Unknown Author" w:date="2021-04-26T11:28:38Z">
        <w:r>
          <w:rPr>
            <w:rFonts w:ascii="Times New Roman" w:hAnsi="Times New Roman"/>
            <w:sz w:val="24"/>
            <w:szCs w:val="24"/>
          </w:rPr>
          <w:delText xml:space="preserve"> in 2018 fits in with these ideas. In a group of schizophrenic subjects with AVH, cognitive insight and self-reflectiveness were linked to improved quality of life, using the Beck Cognitive Insight Scale (BCIS), and the Quality of Life Scale (QLS). No such relationship was found for self-certainty, which is related to external social support. Once again, it is beliefs about one’s internal state, rather than beliefs about external circumstances, that impact positive or negative interpretations of AVH. In therapy, manipulating beliefs related to cognitive insight, and self-reflection</w:delText>
        </w:r>
      </w:del>
      <w:del w:id="671" w:author="Unknown Author" w:date="2021-04-15T21:50:31Z">
        <w:r>
          <w:rPr>
            <w:rFonts w:ascii="Times New Roman" w:hAnsi="Times New Roman"/>
            <w:sz w:val="24"/>
            <w:szCs w:val="24"/>
          </w:rPr>
          <w:delText>,</w:delText>
        </w:r>
      </w:del>
      <w:del w:id="672" w:author="Unknown Author" w:date="2021-04-26T11:28:38Z">
        <w:r>
          <w:rPr>
            <w:rFonts w:ascii="Times New Roman" w:hAnsi="Times New Roman"/>
            <w:sz w:val="24"/>
            <w:szCs w:val="24"/>
          </w:rPr>
          <w:delText xml:space="preserve"> should have better results than challenging rigid beliefs that block the patient</w:delText>
        </w:r>
      </w:del>
      <w:del w:id="673" w:author="Unknown Author" w:date="2021-04-18T21:37:12Z">
        <w:r>
          <w:rPr>
            <w:rFonts w:ascii="Times New Roman" w:hAnsi="Times New Roman"/>
            <w:sz w:val="24"/>
            <w:szCs w:val="24"/>
          </w:rPr>
          <w:delText>'</w:delText>
        </w:r>
      </w:del>
      <w:del w:id="674" w:author="Unknown Author" w:date="2021-04-26T11:28:38Z">
        <w:r>
          <w:rPr>
            <w:rFonts w:ascii="Times New Roman" w:hAnsi="Times New Roman"/>
            <w:sz w:val="24"/>
            <w:szCs w:val="24"/>
          </w:rPr>
          <w:delText>s insight into their condition.</w:delText>
        </w:r>
      </w:del>
    </w:p>
    <w:p>
      <w:pPr>
        <w:pStyle w:val="Heading3"/>
        <w:widowControl w:val="false"/>
        <w:bidi w:val="0"/>
        <w:spacing w:lineRule="auto" w:line="480"/>
        <w:jc w:val="left"/>
        <w:rPr>
          <w:del w:id="691" w:author="Unknown Author" w:date="2021-04-26T11:28:38Z"/>
        </w:rPr>
      </w:pPr>
      <w:del w:id="676" w:author="Unknown Author" w:date="2021-04-26T11:28:38Z">
        <w:r>
          <w:rPr>
            <w:rFonts w:ascii="Times New Roman" w:hAnsi="Times New Roman"/>
            <w:sz w:val="24"/>
            <w:szCs w:val="24"/>
          </w:rPr>
          <w:tab/>
        </w:r>
      </w:del>
      <w:del w:id="677" w:author="Unknown Author" w:date="2021-04-15T21:51:58Z">
        <w:r>
          <w:rPr>
            <w:rFonts w:ascii="Times New Roman" w:hAnsi="Times New Roman"/>
            <w:sz w:val="24"/>
            <w:szCs w:val="24"/>
          </w:rPr>
          <w:delText>A</w:delText>
        </w:r>
      </w:del>
      <w:del w:id="678" w:author="Unknown Author" w:date="2021-04-26T11:28:38Z">
        <w:r>
          <w:rPr>
            <w:rFonts w:ascii="Times New Roman" w:hAnsi="Times New Roman"/>
            <w:sz w:val="24"/>
            <w:szCs w:val="24"/>
          </w:rPr>
          <w:delText xml:space="preserve"> last study to consider was conducted by </w:delText>
        </w:r>
      </w:del>
      <w:del w:id="679" w:author="Unknown Author" w:date="2021-04-26T11:28:38Z">
        <w:r>
          <w:rPr>
            <w:rStyle w:val="InternetLink"/>
            <w:rFonts w:ascii="Times New Roman" w:hAnsi="Times New Roman"/>
            <w:color w:val="auto"/>
            <w:sz w:val="24"/>
            <w:szCs w:val="24"/>
            <w:u w:val="none"/>
          </w:rPr>
          <w:delText>Laloyaux et al.</w:delText>
        </w:r>
      </w:del>
      <w:del w:id="680" w:author="Unknown Author" w:date="2021-04-26T11:28:38Z">
        <w:r>
          <w:rPr>
            <w:rFonts w:ascii="Times New Roman" w:hAnsi="Times New Roman"/>
            <w:sz w:val="24"/>
            <w:szCs w:val="24"/>
          </w:rPr>
          <w:delText xml:space="preserve">, in 2020. The idea of social support for the mentally ill is important, but </w:delText>
        </w:r>
      </w:del>
      <w:del w:id="681" w:author="Unknown Author" w:date="2021-04-26T11:28:38Z">
        <w:r>
          <w:rPr>
            <w:rStyle w:val="InternetLink"/>
            <w:rFonts w:ascii="Times New Roman" w:hAnsi="Times New Roman"/>
            <w:color w:val="auto"/>
            <w:sz w:val="24"/>
            <w:szCs w:val="24"/>
            <w:u w:val="none"/>
          </w:rPr>
          <w:delText>Laloyaux et al.</w:delText>
        </w:r>
      </w:del>
      <w:del w:id="682" w:author="Unknown Author" w:date="2021-04-26T11:28:38Z">
        <w:r>
          <w:rPr>
            <w:rFonts w:ascii="Times New Roman" w:hAnsi="Times New Roman"/>
            <w:sz w:val="24"/>
            <w:szCs w:val="24"/>
          </w:rPr>
          <w:delText xml:space="preserve"> found that personal resilience is just as important, if not more. Using the Resilience Scale for Adults (RSA), </w:delText>
        </w:r>
      </w:del>
      <w:del w:id="683" w:author="Unknown Author" w:date="2021-04-26T11:28:38Z">
        <w:r>
          <w:rPr>
            <w:rStyle w:val="InternetLink"/>
            <w:rFonts w:ascii="Times New Roman" w:hAnsi="Times New Roman"/>
            <w:color w:val="auto"/>
            <w:sz w:val="24"/>
            <w:szCs w:val="24"/>
            <w:u w:val="none"/>
          </w:rPr>
          <w:delText>Laloyaux et al.</w:delText>
        </w:r>
      </w:del>
      <w:del w:id="684" w:author="Unknown Author" w:date="2021-04-26T11:28:38Z">
        <w:r>
          <w:rPr>
            <w:rFonts w:ascii="Times New Roman" w:hAnsi="Times New Roman"/>
            <w:sz w:val="24"/>
            <w:szCs w:val="24"/>
          </w:rPr>
          <w:delText xml:space="preserve"> showed that while both healthy and psychotic subjects experiencing AVH displayed lower interpersonal resilience</w:delText>
        </w:r>
      </w:del>
      <w:del w:id="685" w:author="Unknown Author" w:date="2021-04-15T21:52:30Z">
        <w:r>
          <w:rPr>
            <w:rFonts w:ascii="Times New Roman" w:hAnsi="Times New Roman"/>
            <w:sz w:val="24"/>
            <w:szCs w:val="24"/>
          </w:rPr>
          <w:delText>,</w:delText>
        </w:r>
      </w:del>
      <w:del w:id="686" w:author="Unknown Author" w:date="2021-04-26T11:28:38Z">
        <w:r>
          <w:rPr>
            <w:rFonts w:ascii="Times New Roman" w:hAnsi="Times New Roman"/>
            <w:sz w:val="24"/>
            <w:szCs w:val="24"/>
          </w:rPr>
          <w:delText xml:space="preserve"> or resilience that stems from external social support, than controls, psychotic subjects also showed lower personal resilience, or resilience that stems from self-confidence and self-esteem, than both healthy subjects, and controls. </w:delText>
        </w:r>
      </w:del>
      <w:del w:id="687" w:author="Unknown Author" w:date="2021-04-26T11:28:38Z">
        <w:r>
          <w:rPr>
            <w:rStyle w:val="InternetLink"/>
            <w:rFonts w:ascii="Times New Roman" w:hAnsi="Times New Roman"/>
            <w:color w:val="auto"/>
            <w:sz w:val="24"/>
            <w:szCs w:val="24"/>
            <w:u w:val="none"/>
          </w:rPr>
          <w:delText>Laloyaux et al.</w:delText>
        </w:r>
      </w:del>
      <w:del w:id="688" w:author="Unknown Author" w:date="2021-04-26T11:28:38Z">
        <w:r>
          <w:rPr>
            <w:rFonts w:ascii="Times New Roman" w:hAnsi="Times New Roman"/>
            <w:sz w:val="24"/>
            <w:szCs w:val="24"/>
          </w:rPr>
          <w:delText xml:space="preserve"> measured their subjects’ beliefs about their AVH</w:delText>
        </w:r>
      </w:del>
      <w:del w:id="689" w:author="Unknown Author" w:date="2021-04-15T21:52:41Z">
        <w:r>
          <w:rPr>
            <w:rFonts w:ascii="Times New Roman" w:hAnsi="Times New Roman"/>
            <w:sz w:val="24"/>
            <w:szCs w:val="24"/>
          </w:rPr>
          <w:delText>,</w:delText>
        </w:r>
      </w:del>
      <w:del w:id="690" w:author="Unknown Author" w:date="2021-04-26T11:28:38Z">
        <w:r>
          <w:rPr>
            <w:rFonts w:ascii="Times New Roman" w:hAnsi="Times New Roman"/>
            <w:sz w:val="24"/>
            <w:szCs w:val="24"/>
          </w:rPr>
          <w:delText xml:space="preserve"> and found that psychotic subjects likewise had more negative beliefs, and fewer positive beliefs, concerning parameters such as malevolence and omnipotence of the voices, than both healthy subjects, and controls. Once again, pathology seems to interfere with the individual’s ability to frame their beliefs about their voices in a positive sense. Beliefs related to self-confidence and self-esteem are some of the beliefs that should be targeted in therapy.</w:delText>
        </w:r>
      </w:del>
    </w:p>
    <w:p>
      <w:pPr>
        <w:pStyle w:val="Heading3"/>
        <w:widowControl w:val="false"/>
        <w:suppressAutoHyphens w:val="true"/>
        <w:overflowPunct w:val="false"/>
        <w:bidi w:val="0"/>
        <w:spacing w:lineRule="auto" w:line="480" w:before="0" w:after="0"/>
        <w:jc w:val="left"/>
        <w:rPr>
          <w:del w:id="693" w:author="Unknown Author" w:date="2021-04-26T11:28:38Z"/>
        </w:rPr>
      </w:pPr>
      <w:del w:id="692" w:author="Unknown Author" w:date="2021-04-26T11:28:38Z">
        <w:bookmarkStart w:id="12" w:name="__RefHeading___Toc7173_2491979235"/>
        <w:bookmarkEnd w:id="12"/>
        <w:r>
          <w:rPr/>
          <w:delText>Treatments</w:delText>
        </w:r>
      </w:del>
    </w:p>
    <w:p>
      <w:pPr>
        <w:pStyle w:val="Heading3"/>
        <w:widowControl w:val="false"/>
        <w:bidi w:val="0"/>
        <w:spacing w:lineRule="auto" w:line="480"/>
        <w:jc w:val="left"/>
        <w:rPr>
          <w:del w:id="708" w:author="Unknown Author" w:date="2021-04-26T11:28:38Z"/>
        </w:rPr>
      </w:pPr>
      <w:del w:id="694" w:author="Unknown Author" w:date="2021-04-26T11:28:38Z">
        <w:r>
          <w:rPr>
            <w:rFonts w:ascii="Times New Roman" w:hAnsi="Times New Roman"/>
            <w:sz w:val="24"/>
            <w:szCs w:val="24"/>
          </w:rPr>
          <w:tab/>
          <w:delText>Atypical antipsychotic drugs are the first-line treatment for AVH</w:delText>
        </w:r>
      </w:del>
      <w:del w:id="695" w:author="Unknown Author" w:date="2021-04-15T21:54:41Z">
        <w:r>
          <w:rPr>
            <w:rFonts w:ascii="Times New Roman" w:hAnsi="Times New Roman"/>
            <w:sz w:val="24"/>
            <w:szCs w:val="24"/>
          </w:rPr>
          <w:delText xml:space="preserve"> (Sommer et al., 2012)</w:delText>
        </w:r>
      </w:del>
      <w:del w:id="696" w:author="Unknown Author" w:date="2021-04-26T11:28:38Z">
        <w:r>
          <w:rPr>
            <w:rFonts w:ascii="Times New Roman" w:hAnsi="Times New Roman"/>
            <w:sz w:val="24"/>
            <w:szCs w:val="24"/>
          </w:rPr>
          <w:delText xml:space="preserve">. Olanzapine, amisulpride, ziprasidone, and quetiapine are some examples. These drugs work via their effects on neurotransmitter mechanisms in the brain. Clozapine is </w:delText>
        </w:r>
      </w:del>
      <w:del w:id="697" w:author="Unknown Author" w:date="2021-04-15T21:54:57Z">
        <w:r>
          <w:rPr>
            <w:rFonts w:ascii="Times New Roman" w:hAnsi="Times New Roman"/>
            <w:sz w:val="24"/>
            <w:szCs w:val="24"/>
          </w:rPr>
          <w:delText xml:space="preserve">a </w:delText>
        </w:r>
      </w:del>
      <w:del w:id="698" w:author="Unknown Author" w:date="2021-04-26T11:28:38Z">
        <w:r>
          <w:rPr>
            <w:rFonts w:ascii="Times New Roman" w:hAnsi="Times New Roman"/>
            <w:sz w:val="24"/>
            <w:szCs w:val="24"/>
          </w:rPr>
          <w:delText>choice for refractory AVH, or AVH that are unresponsive to other medications. Such drugs are found to reduce the severity of AVH by as much as 60% after 12 months, but it is uncertain how much of this number is due to remission, or the cyclical nature of many mental illnesses. Antipsychotic medications for AVH have drawbacks. The first is sid</w:delText>
        </w:r>
      </w:del>
      <w:del w:id="699" w:author="Unknown Author" w:date="2021-04-15T22:31:34Z">
        <w:r>
          <w:rPr>
            <w:rFonts w:ascii="Times New Roman" w:hAnsi="Times New Roman"/>
            <w:sz w:val="24"/>
            <w:szCs w:val="24"/>
          </w:rPr>
          <w:delText>e</w:delText>
        </w:r>
      </w:del>
      <w:del w:id="700" w:author="Unknown Author" w:date="2021-04-16T23:49:44Z">
        <w:r>
          <w:rPr>
            <w:rFonts w:ascii="Times New Roman" w:hAnsi="Times New Roman"/>
            <w:sz w:val="24"/>
            <w:szCs w:val="24"/>
          </w:rPr>
          <w:delText>-</w:delText>
        </w:r>
      </w:del>
      <w:del w:id="701" w:author="Unknown Author" w:date="2021-04-26T11:28:38Z">
        <w:r>
          <w:rPr>
            <w:rFonts w:ascii="Times New Roman" w:hAnsi="Times New Roman"/>
            <w:sz w:val="24"/>
            <w:szCs w:val="24"/>
          </w:rPr>
          <w:delText>effects. Short-term side effects can include anxiety, sleep disturbances, and sexual dysfunction. The long-term side</w:delText>
        </w:r>
      </w:del>
      <w:del w:id="702" w:author="Unknown Author" w:date="2021-04-15T22:31:43Z">
        <w:r>
          <w:rPr>
            <w:rFonts w:ascii="Times New Roman" w:hAnsi="Times New Roman"/>
            <w:sz w:val="24"/>
            <w:szCs w:val="24"/>
          </w:rPr>
          <w:delText>-</w:delText>
        </w:r>
      </w:del>
      <w:del w:id="703" w:author="Unknown Author" w:date="2021-04-26T11:28:38Z">
        <w:r>
          <w:rPr>
            <w:rFonts w:ascii="Times New Roman" w:hAnsi="Times New Roman"/>
            <w:sz w:val="24"/>
            <w:szCs w:val="24"/>
          </w:rPr>
          <w:delText>effects of antipsychotic drugs are more disturbing. There is evidence that long-term use of antipsychotic drugs can lead to structural changes in the brain, including decreased brain volume, over and above the long-term effects of mental illness itself</w:delText>
        </w:r>
      </w:del>
      <w:del w:id="704" w:author="Unknown Author" w:date="2021-04-15T22:02:38Z">
        <w:r>
          <w:rPr>
            <w:rFonts w:ascii="Times New Roman" w:hAnsi="Times New Roman"/>
            <w:sz w:val="24"/>
            <w:szCs w:val="24"/>
          </w:rPr>
          <w:delText xml:space="preserve"> (</w:delText>
        </w:r>
      </w:del>
      <w:del w:id="705" w:author="Unknown Author" w:date="2021-04-15T22:00:45Z">
        <w:r>
          <w:rPr>
            <w:rFonts w:ascii="Times New Roman" w:hAnsi="Times New Roman"/>
            <w:sz w:val="24"/>
            <w:szCs w:val="24"/>
          </w:rPr>
          <w:delText>Ho et al., 2011</w:delText>
        </w:r>
      </w:del>
      <w:del w:id="706" w:author="Unknown Author" w:date="2021-04-15T22:02:42Z">
        <w:r>
          <w:rPr>
            <w:rFonts w:ascii="Times New Roman" w:hAnsi="Times New Roman"/>
            <w:sz w:val="24"/>
            <w:szCs w:val="24"/>
          </w:rPr>
          <w:delText>)</w:delText>
        </w:r>
      </w:del>
      <w:del w:id="707" w:author="Unknown Author" w:date="2021-04-26T11:28:38Z">
        <w:r>
          <w:rPr>
            <w:rFonts w:ascii="Times New Roman" w:hAnsi="Times New Roman"/>
            <w:sz w:val="24"/>
            <w:szCs w:val="24"/>
          </w:rPr>
          <w:delText>. Another drawback is, antipsychotic drugs are not appropriate for everyone who experiences disturbing AVH. Non-psychotic individuals, and individuals with no other apparent mental symptoms, would not be prescribed antipsychotic medications. It can also be difficult to get patients to adhere to a regimen of drug self-administration. Invega Sustenna, the brand name for paliperidone palmitate, is a once-a-month injection for psychosis, but this medication is not appropriate for all patients with psychosis. Patients often require combinations of several oral drugs to control their symptoms. The very symptoms the drugs try to control can interfere with the patient’s ability to take their medications systematically and on time.</w:delText>
        </w:r>
      </w:del>
    </w:p>
    <w:p>
      <w:pPr>
        <w:pStyle w:val="Heading3"/>
        <w:widowControl w:val="false"/>
        <w:bidi w:val="0"/>
        <w:spacing w:lineRule="auto" w:line="480"/>
        <w:jc w:val="left"/>
        <w:rPr>
          <w:del w:id="717" w:author="Unknown Author" w:date="2021-04-26T11:28:38Z"/>
        </w:rPr>
      </w:pPr>
      <w:del w:id="709" w:author="Unknown Author" w:date="2021-04-26T11:28:38Z">
        <w:r>
          <w:rPr>
            <w:rFonts w:ascii="Times New Roman" w:hAnsi="Times New Roman"/>
            <w:sz w:val="24"/>
            <w:szCs w:val="24"/>
          </w:rPr>
          <w:tab/>
          <w:delText>There was a time when electroconvulsive therapy (ECT) was given indiscriminately for a wide range of mental disorders, including psychosis that includes AVH. Today, ECT is not evidence-based for psychosis, or AVH (</w:delText>
        </w:r>
      </w:del>
      <w:del w:id="710" w:author="Unknown Author" w:date="2021-04-15T22:11:14Z">
        <w:r>
          <w:rPr>
            <w:rFonts w:ascii="Times New Roman" w:hAnsi="Times New Roman"/>
            <w:sz w:val="24"/>
            <w:szCs w:val="24"/>
          </w:rPr>
          <w:delText>Sommer et al.</w:delText>
        </w:r>
      </w:del>
      <w:del w:id="711" w:author="Unknown Author" w:date="2021-04-26T11:28:38Z">
        <w:r>
          <w:rPr>
            <w:rStyle w:val="InternetLink"/>
            <w:rFonts w:ascii="Times New Roman" w:hAnsi="Times New Roman"/>
            <w:color w:val="auto"/>
            <w:sz w:val="24"/>
            <w:szCs w:val="24"/>
            <w:u w:val="none"/>
          </w:rPr>
          <w:delText>, 201</w:delText>
        </w:r>
      </w:del>
      <w:del w:id="712" w:author="Unknown Author" w:date="2021-04-15T22:11:48Z">
        <w:r>
          <w:rPr>
            <w:rStyle w:val="InternetLink"/>
            <w:rFonts w:ascii="Times New Roman" w:hAnsi="Times New Roman"/>
            <w:color w:val="auto"/>
            <w:sz w:val="24"/>
            <w:szCs w:val="24"/>
            <w:u w:val="none"/>
          </w:rPr>
          <w:delText>2</w:delText>
        </w:r>
      </w:del>
      <w:del w:id="713" w:author="Unknown Author" w:date="2021-04-26T11:28:38Z">
        <w:r>
          <w:rPr>
            <w:rFonts w:ascii="Times New Roman" w:hAnsi="Times New Roman"/>
            <w:sz w:val="24"/>
            <w:szCs w:val="24"/>
          </w:rPr>
          <w:delText>). The best evidence for the use of ECT is for major depressive disorders</w:delText>
        </w:r>
      </w:del>
      <w:del w:id="714" w:author="Unknown Author" w:date="2021-04-15T22:12:03Z">
        <w:r>
          <w:rPr>
            <w:rFonts w:ascii="Times New Roman" w:hAnsi="Times New Roman"/>
            <w:sz w:val="24"/>
            <w:szCs w:val="24"/>
          </w:rPr>
          <w:delText xml:space="preserve"> (Dierckx et al., 2012)</w:delText>
        </w:r>
      </w:del>
      <w:del w:id="715" w:author="Unknown Author" w:date="2021-04-26T11:28:38Z">
        <w:r>
          <w:rPr>
            <w:rFonts w:ascii="Times New Roman" w:hAnsi="Times New Roman"/>
            <w:sz w:val="24"/>
            <w:szCs w:val="24"/>
          </w:rPr>
          <w:delText>. ECT is administered under general anesthesia, rather than Sodium Pentothal alone, as in previous decades. Transcranial magnetic stimulation (TMS) has shown some promise</w:delText>
        </w:r>
      </w:del>
      <w:del w:id="716" w:author="Unknown Author" w:date="2021-04-15T22:23:26Z">
        <w:r>
          <w:rPr>
            <w:rFonts w:ascii="Times New Roman" w:hAnsi="Times New Roman"/>
            <w:sz w:val="24"/>
            <w:szCs w:val="24"/>
          </w:rPr>
          <w:delText>, but the results are mixed. In a meta-analysis, Li et al. (2020) found more negative results for AVH than positive, and no significant difference between TMS and sham, or placebo, TMS. Patients with external AVH improved more than patients with internal AVH. When TMS works for AVH, there is a positive relationship between its efficacy and aberrant glutamate levels in the brain.</w:delText>
        </w:r>
      </w:del>
    </w:p>
    <w:p>
      <w:pPr>
        <w:pStyle w:val="Heading3"/>
        <w:widowControl w:val="false"/>
        <w:bidi w:val="0"/>
        <w:spacing w:lineRule="auto" w:line="480"/>
        <w:jc w:val="left"/>
        <w:rPr>
          <w:del w:id="726" w:author="Unknown Author" w:date="2021-04-26T11:28:38Z"/>
        </w:rPr>
      </w:pPr>
      <w:del w:id="718" w:author="Unknown Author" w:date="2021-04-26T11:28:38Z">
        <w:r>
          <w:rPr>
            <w:rFonts w:ascii="Times New Roman" w:hAnsi="Times New Roman"/>
            <w:sz w:val="24"/>
            <w:szCs w:val="24"/>
          </w:rPr>
          <w:tab/>
          <w:delText>Eye movement desensitization and reprocessing (EMDR) is an effective treatment for PTSD. EMDR is a type of mindfulness, or behavioral therapy, where the client is told to visually follow the therapist</w:delText>
        </w:r>
      </w:del>
      <w:del w:id="719" w:author="Unknown Author" w:date="2021-04-18T21:37:12Z">
        <w:r>
          <w:rPr>
            <w:rFonts w:ascii="Times New Roman" w:hAnsi="Times New Roman"/>
            <w:sz w:val="24"/>
            <w:szCs w:val="24"/>
          </w:rPr>
          <w:delText>'</w:delText>
        </w:r>
      </w:del>
      <w:del w:id="720" w:author="Unknown Author" w:date="2021-04-26T11:28:38Z">
        <w:r>
          <w:rPr>
            <w:rFonts w:ascii="Times New Roman" w:hAnsi="Times New Roman"/>
            <w:sz w:val="24"/>
            <w:szCs w:val="24"/>
          </w:rPr>
          <w:delText>s finger from side to side</w:delText>
        </w:r>
      </w:del>
      <w:del w:id="721" w:author="Unknown Author" w:date="2021-04-15T22:32:07Z">
        <w:r>
          <w:rPr>
            <w:rFonts w:ascii="Times New Roman" w:hAnsi="Times New Roman"/>
            <w:sz w:val="24"/>
            <w:szCs w:val="24"/>
          </w:rPr>
          <w:delText>,</w:delText>
        </w:r>
      </w:del>
      <w:del w:id="722" w:author="Unknown Author" w:date="2021-04-26T11:28:38Z">
        <w:r>
          <w:rPr>
            <w:rFonts w:ascii="Times New Roman" w:hAnsi="Times New Roman"/>
            <w:sz w:val="24"/>
            <w:szCs w:val="24"/>
          </w:rPr>
          <w:delText xml:space="preserve"> while recalling past traumatic events. Redirecting attention to the present makes traumatic memories less emotionally disturbing. Since AVH can manifest in traumatic stress disorders, EMDR </w:delText>
        </w:r>
      </w:del>
      <w:del w:id="723" w:author="Unknown Author" w:date="2021-04-15T22:26:39Z">
        <w:r>
          <w:rPr>
            <w:rFonts w:ascii="Times New Roman" w:hAnsi="Times New Roman"/>
            <w:sz w:val="24"/>
            <w:szCs w:val="24"/>
          </w:rPr>
          <w:delText xml:space="preserve">should likewise be a viable </w:delText>
        </w:r>
      </w:del>
      <w:del w:id="724" w:author="Unknown Author" w:date="2021-04-26T11:28:38Z">
        <w:r>
          <w:rPr>
            <w:rFonts w:ascii="Times New Roman" w:hAnsi="Times New Roman"/>
            <w:sz w:val="24"/>
            <w:szCs w:val="24"/>
          </w:rPr>
          <w:delText>treatment for AVH.</w:delText>
        </w:r>
      </w:del>
      <w:del w:id="725" w:author="Unknown Author" w:date="2021-04-15T22:26:55Z">
        <w:r>
          <w:rPr>
            <w:rFonts w:ascii="Times New Roman" w:hAnsi="Times New Roman"/>
            <w:sz w:val="24"/>
            <w:szCs w:val="24"/>
          </w:rPr>
          <w:delText xml:space="preserve"> However, in a 2020 review of the use of EMDR for psychosis, Adams et al. (2020) found only mixed results for EMDR as a treatment for AVH.</w:delText>
        </w:r>
      </w:del>
    </w:p>
    <w:p>
      <w:pPr>
        <w:pStyle w:val="Heading3"/>
        <w:widowControl w:val="false"/>
        <w:bidi w:val="0"/>
        <w:spacing w:lineRule="auto" w:line="480"/>
        <w:jc w:val="left"/>
        <w:rPr>
          <w:del w:id="744" w:author="Unknown Author" w:date="2021-04-16T16:31:35Z"/>
        </w:rPr>
      </w:pPr>
      <w:del w:id="727" w:author="Unknown Author" w:date="2021-04-26T11:28:38Z">
        <w:r>
          <w:rPr>
            <w:rFonts w:ascii="Times New Roman" w:hAnsi="Times New Roman"/>
            <w:sz w:val="24"/>
            <w:szCs w:val="24"/>
          </w:rPr>
          <w:tab/>
          <w:delText xml:space="preserve">Cognitive behavior therapy (CBT) is an evidence-based treatment for AVH. Some of this evidence will be reviewed later in this paper. CBT helps clients cope with, or reframe, their distressing AVH, by changing their beliefs about their AVH and their condition. </w:delText>
        </w:r>
      </w:del>
      <w:del w:id="728" w:author="Unknown Author" w:date="2021-04-25T13:32:08Z">
        <w:r>
          <w:rPr>
            <w:rFonts w:ascii="Times New Roman" w:hAnsi="Times New Roman"/>
            <w:sz w:val="24"/>
            <w:szCs w:val="24"/>
          </w:rPr>
          <w:delText>Many b</w:delText>
        </w:r>
      </w:del>
      <w:del w:id="729" w:author="Unknown Author" w:date="2021-04-26T11:28:38Z">
        <w:r>
          <w:rPr>
            <w:rFonts w:ascii="Times New Roman" w:hAnsi="Times New Roman"/>
            <w:sz w:val="24"/>
            <w:szCs w:val="24"/>
          </w:rPr>
          <w:delText xml:space="preserve">eliefs </w:delText>
        </w:r>
      </w:del>
      <w:del w:id="730" w:author="Unknown Author" w:date="2021-04-25T13:32:13Z">
        <w:r>
          <w:rPr>
            <w:rFonts w:ascii="Times New Roman" w:hAnsi="Times New Roman"/>
            <w:sz w:val="24"/>
            <w:szCs w:val="24"/>
          </w:rPr>
          <w:delText xml:space="preserve">are </w:delText>
        </w:r>
      </w:del>
      <w:del w:id="731" w:author="Unknown Author" w:date="2021-04-26T11:28:38Z">
        <w:r>
          <w:rPr>
            <w:rFonts w:ascii="Times New Roman" w:hAnsi="Times New Roman"/>
            <w:sz w:val="24"/>
            <w:szCs w:val="24"/>
          </w:rPr>
          <w:delText xml:space="preserve">automatic, and </w:delText>
        </w:r>
      </w:del>
      <w:del w:id="732" w:author="Unknown Author" w:date="2021-04-25T13:32:36Z">
        <w:r>
          <w:rPr>
            <w:rFonts w:ascii="Times New Roman" w:hAnsi="Times New Roman"/>
            <w:sz w:val="24"/>
            <w:szCs w:val="24"/>
          </w:rPr>
          <w:delText>changing</w:delText>
        </w:r>
      </w:del>
      <w:del w:id="733" w:author="Unknown Author" w:date="2021-04-26T11:28:38Z">
        <w:r>
          <w:rPr>
            <w:rFonts w:ascii="Times New Roman" w:hAnsi="Times New Roman"/>
            <w:sz w:val="24"/>
            <w:szCs w:val="24"/>
          </w:rPr>
          <w:delText xml:space="preserve"> or becoming aware of automatic </w:delText>
        </w:r>
      </w:del>
      <w:del w:id="734" w:author="Unknown Author" w:date="2021-04-25T13:32:44Z">
        <w:r>
          <w:rPr>
            <w:rFonts w:ascii="Times New Roman" w:hAnsi="Times New Roman"/>
            <w:sz w:val="24"/>
            <w:szCs w:val="24"/>
          </w:rPr>
          <w:delText>beliefs</w:delText>
        </w:r>
      </w:del>
      <w:del w:id="735" w:author="Unknown Author" w:date="2021-04-26T11:28:38Z">
        <w:r>
          <w:rPr>
            <w:rFonts w:ascii="Times New Roman" w:hAnsi="Times New Roman"/>
            <w:sz w:val="24"/>
            <w:szCs w:val="24"/>
          </w:rPr>
          <w:delText xml:space="preserve"> can have a therapeutic effect. This was the great discovery that led to the development of CBT. CBT is most often </w:delText>
        </w:r>
      </w:del>
      <w:del w:id="736" w:author="Unknown Author" w:date="2021-04-25T13:33:03Z">
        <w:r>
          <w:rPr>
            <w:rFonts w:ascii="Times New Roman" w:hAnsi="Times New Roman"/>
            <w:sz w:val="24"/>
            <w:szCs w:val="24"/>
          </w:rPr>
          <w:delText xml:space="preserve">plied along with </w:delText>
        </w:r>
      </w:del>
      <w:del w:id="737" w:author="Unknown Author" w:date="2021-04-25T13:32:59Z">
        <w:r>
          <w:rPr>
            <w:rFonts w:ascii="Times New Roman" w:hAnsi="Times New Roman"/>
            <w:sz w:val="24"/>
            <w:szCs w:val="24"/>
          </w:rPr>
          <w:delText>ap</w:delText>
        </w:r>
      </w:del>
      <w:del w:id="738" w:author="Unknown Author" w:date="2021-04-26T11:28:38Z">
        <w:r>
          <w:rPr>
            <w:rFonts w:ascii="Times New Roman" w:hAnsi="Times New Roman"/>
            <w:sz w:val="24"/>
            <w:szCs w:val="24"/>
          </w:rPr>
          <w:delText>drug therapy, but due to the lack of availability of CBT in some situations, a more common scenario is drug therapy alone. In CBT for AVH, the drugs help reduce the severity of the AVH, while CBT helps the client cope with their distressing AVH. Many of the evidence-based studies for CBT for AVH isolate the efficacy of CBT for AVH alone.</w:delText>
        </w:r>
      </w:del>
      <w:del w:id="739" w:author="Unknown Author" w:date="2021-04-16T16:31:35Z">
        <w:r>
          <w:rPr>
            <w:rFonts w:ascii="Times New Roman" w:hAnsi="Times New Roman"/>
            <w:sz w:val="24"/>
            <w:szCs w:val="24"/>
          </w:rPr>
          <w:delText>with the HVM.</w:delText>
        </w:r>
      </w:del>
      <w:del w:id="740" w:author="Unknown Author" w:date="2021-04-15T22:42:55Z">
        <w:r>
          <w:rPr>
            <w:rFonts w:ascii="Times New Roman" w:hAnsi="Times New Roman"/>
            <w:sz w:val="24"/>
            <w:szCs w:val="24"/>
          </w:rPr>
          <w:delText xml:space="preserve">fits in </w:delText>
        </w:r>
      </w:del>
      <w:del w:id="741" w:author="Unknown Author" w:date="2021-04-16T16:31:35Z">
        <w:r>
          <w:rPr>
            <w:rFonts w:ascii="Times New Roman" w:hAnsi="Times New Roman"/>
            <w:sz w:val="24"/>
            <w:szCs w:val="24"/>
          </w:rPr>
          <w:delText xml:space="preserve"> and the rise of positive psychology also </w:delText>
        </w:r>
      </w:del>
      <w:del w:id="742" w:author="Unknown Author" w:date="2021-04-15T22:43:19Z">
        <w:r>
          <w:rPr>
            <w:rFonts w:ascii="Times New Roman" w:hAnsi="Times New Roman"/>
            <w:sz w:val="24"/>
            <w:szCs w:val="24"/>
          </w:rPr>
          <w:delText>,</w:delText>
        </w:r>
      </w:del>
      <w:del w:id="743" w:author="Unknown Author" w:date="2021-04-16T16:31:35Z">
        <w:r>
          <w:rPr>
            <w:rFonts w:ascii="Times New Roman" w:hAnsi="Times New Roman"/>
            <w:sz w:val="24"/>
            <w:szCs w:val="24"/>
          </w:rPr>
          <w:delText xml:space="preserve">attempt to separate issues of social activism from research results. It is easy for the idealized goals of the HVM to become confounding variables in research. </w:delText>
        </w:r>
      </w:del>
    </w:p>
    <w:p>
      <w:pPr>
        <w:pStyle w:val="Heading3"/>
        <w:widowControl w:val="false"/>
        <w:bidi w:val="0"/>
        <w:spacing w:lineRule="auto" w:line="480"/>
        <w:jc w:val="left"/>
        <w:rPr>
          <w:del w:id="758" w:author="Unknown Author" w:date="2021-04-16T16:31:35Z"/>
        </w:rPr>
      </w:pPr>
      <w:del w:id="745" w:author="Unknown Author" w:date="2021-04-16T16:31:35Z">
        <w:r>
          <w:rPr>
            <w:rFonts w:ascii="Times New Roman" w:hAnsi="Times New Roman"/>
            <w:sz w:val="24"/>
            <w:szCs w:val="24"/>
          </w:rPr>
          <w:tab/>
          <w:delText>The HVM is one popular expression of a change in attitude toward mental illness and AVH that began several decades ago, that coincided with the expansion of the use of CBT for many diverse mental disorders and symptoms, including AVH. Humanistic psychology</w:delText>
        </w:r>
      </w:del>
      <w:del w:id="746" w:author="Unknown Author" w:date="2021-04-15T22:41:41Z">
        <w:r>
          <w:rPr>
            <w:rFonts w:ascii="Times New Roman" w:hAnsi="Times New Roman"/>
            <w:sz w:val="24"/>
            <w:szCs w:val="24"/>
          </w:rPr>
          <w:delText xml:space="preserve">, and </w:delText>
        </w:r>
      </w:del>
      <w:del w:id="747" w:author="Unknown Author" w:date="2021-04-16T16:31:35Z">
        <w:r>
          <w:rPr>
            <w:rFonts w:ascii="Times New Roman" w:hAnsi="Times New Roman"/>
            <w:sz w:val="24"/>
            <w:szCs w:val="24"/>
          </w:rPr>
          <w:delText>a personal experience related to stress or a history of abuse</w:delText>
        </w:r>
      </w:del>
      <w:del w:id="748" w:author="Unknown Author" w:date="2021-04-15T22:39:43Z">
        <w:r>
          <w:rPr>
            <w:rFonts w:ascii="Times New Roman" w:hAnsi="Times New Roman"/>
            <w:sz w:val="24"/>
            <w:szCs w:val="24"/>
          </w:rPr>
          <w:delText xml:space="preserve">often </w:delText>
        </w:r>
      </w:del>
      <w:del w:id="749" w:author="Unknown Author" w:date="2021-04-16T16:31:35Z">
        <w:r>
          <w:rPr>
            <w:rFonts w:ascii="Times New Roman" w:hAnsi="Times New Roman"/>
            <w:sz w:val="24"/>
            <w:szCs w:val="24"/>
          </w:rPr>
          <w:delText xml:space="preserve"> since hearing voices is </w:delText>
        </w:r>
      </w:del>
      <w:del w:id="750" w:author="Unknown Author" w:date="2021-04-15T22:48:01Z">
        <w:r>
          <w:rPr>
            <w:rFonts w:ascii="Times New Roman" w:hAnsi="Times New Roman"/>
            <w:sz w:val="24"/>
            <w:szCs w:val="24"/>
          </w:rPr>
          <w:delText>,</w:delText>
        </w:r>
      </w:del>
      <w:del w:id="751" w:author="Unknown Author" w:date="2021-04-16T16:31:35Z">
        <w:r>
          <w:rPr>
            <w:rFonts w:ascii="Times New Roman" w:hAnsi="Times New Roman"/>
            <w:sz w:val="24"/>
            <w:szCs w:val="24"/>
          </w:rPr>
          <w:delText>esearchers emphasize collaboration and communication with subjects</w:delText>
        </w:r>
      </w:del>
      <w:del w:id="752" w:author="Unknown Author" w:date="2021-04-15T22:39:31Z">
        <w:r>
          <w:rPr>
            <w:rFonts w:ascii="Times New Roman" w:hAnsi="Times New Roman"/>
            <w:sz w:val="24"/>
            <w:szCs w:val="24"/>
          </w:rPr>
          <w:delText>For example, in a 2014 article, Corstens et al. described two case studies, and made suggestions for qualitative research methods tailored to investigate hearing voices, from the perspective of the HVM. Among other points, Corstens et al. recommended that r</w:delText>
        </w:r>
      </w:del>
      <w:del w:id="753" w:author="Unknown Author" w:date="2021-04-16T16:31:35Z">
        <w:r>
          <w:rPr>
            <w:rFonts w:ascii="Times New Roman" w:hAnsi="Times New Roman"/>
            <w:sz w:val="24"/>
            <w:szCs w:val="24"/>
          </w:rPr>
          <w:delText xml:space="preserve"> </w:delText>
        </w:r>
      </w:del>
      <w:del w:id="754" w:author="Unknown Author" w:date="2021-04-15T22:40:12Z">
        <w:r>
          <w:rPr>
            <w:rFonts w:ascii="Times New Roman" w:hAnsi="Times New Roman"/>
            <w:sz w:val="24"/>
            <w:szCs w:val="24"/>
          </w:rPr>
          <w:delText xml:space="preserve"> There is published research that aligns with the HVM.</w:delText>
        </w:r>
      </w:del>
      <w:del w:id="755" w:author="Unknown Author" w:date="2021-04-16T16:31:35Z">
        <w:r>
          <w:rPr>
            <w:rFonts w:ascii="Times New Roman" w:hAnsi="Times New Roman"/>
            <w:sz w:val="24"/>
            <w:szCs w:val="24"/>
          </w:rPr>
          <w:delText xml:space="preserve"> case studies, and other qualitative studies. Individuals who hear voices are encouraged to become advocates for the HVM, to become involved socially, and make personal testimonials, many of which can be found on platforms such as YouTube.</w:delText>
        </w:r>
      </w:del>
      <w:del w:id="756" w:author="Unknown Author" w:date="2021-04-15T22:47:28Z">
        <w:r>
          <w:rPr>
            <w:rFonts w:ascii="Times New Roman" w:hAnsi="Times New Roman"/>
            <w:sz w:val="24"/>
            <w:szCs w:val="24"/>
          </w:rPr>
          <w:delText>in</w:delText>
        </w:r>
      </w:del>
      <w:del w:id="757" w:author="Unknown Author" w:date="2021-04-16T16:31:35Z">
        <w:r>
          <w:rPr>
            <w:rFonts w:ascii="Times New Roman" w:hAnsi="Times New Roman"/>
            <w:sz w:val="24"/>
            <w:szCs w:val="24"/>
          </w:rPr>
          <w:delText>are connected with the HVM, including the Hearing Voices Network (HVN), and the International Network for Training, Education and Research into Hearing Voices (INTERVOICE). INTERVOICE sponsors hearing voices groups, coordinates research into hearing voices, maintains social media platforms, and hosts the Hearing Voices Congress, a yearly event where academicians, physicians, and individuals who hear voices can meet, greet, and nosh. The annual World Hearing Voices Day is on September 14.</w:delText>
        </w:r>
      </w:del>
    </w:p>
    <w:p>
      <w:pPr>
        <w:pStyle w:val="Heading3"/>
        <w:widowControl w:val="false"/>
        <w:bidi w:val="0"/>
        <w:spacing w:lineRule="auto" w:line="480"/>
        <w:jc w:val="left"/>
        <w:rPr>
          <w:del w:id="766" w:author="Unknown Author" w:date="2021-04-16T16:31:35Z"/>
        </w:rPr>
      </w:pPr>
      <w:del w:id="759" w:author="Unknown Author" w:date="2021-04-16T16:31:35Z">
        <w:r>
          <w:rPr>
            <w:rFonts w:ascii="Times New Roman" w:hAnsi="Times New Roman"/>
            <w:sz w:val="24"/>
            <w:szCs w:val="24"/>
          </w:rPr>
          <w:tab/>
          <w:delText xml:space="preserve">A central tenet of the HVM is that the distress that comes from hearing voices is a function of the individual’s relationship with their voices. Individuals can be overwhelmed by the experience, and this leads to anxiety and depression. This fits in with CBT for AVH. The goal of CBT for AVH is very similar. The client learns to recognize and reframe their beliefs about their voices, thereby lessening their hostility and negativity. The HVM encourages individuals to converse with their voices, and supports CBT for hearing voices, as an alternative to drug therapy, if mainstream therapy must be used. The HVM encourages individuals to get involved with research, </w:delText>
        </w:r>
      </w:del>
      <w:del w:id="760" w:author="Unknown Author" w:date="2021-04-15T22:46:29Z">
        <w:r>
          <w:rPr>
            <w:rFonts w:ascii="Times New Roman" w:hAnsi="Times New Roman"/>
            <w:sz w:val="24"/>
            <w:szCs w:val="24"/>
          </w:rPr>
          <w:delText xml:space="preserve">that </w:delText>
        </w:r>
      </w:del>
      <w:del w:id="761" w:author="Unknown Author" w:date="2021-04-16T16:31:35Z">
        <w:r>
          <w:rPr>
            <w:rFonts w:ascii="Times New Roman" w:hAnsi="Times New Roman"/>
            <w:sz w:val="24"/>
            <w:szCs w:val="24"/>
          </w:rPr>
          <w:delText xml:space="preserve">organizations </w:delText>
        </w:r>
      </w:del>
      <w:del w:id="762" w:author="Unknown Author" w:date="2021-04-15T22:46:25Z">
        <w:r>
          <w:rPr>
            <w:rFonts w:ascii="Times New Roman" w:hAnsi="Times New Roman"/>
            <w:sz w:val="24"/>
            <w:szCs w:val="24"/>
          </w:rPr>
          <w:delText xml:space="preserve"> </w:delText>
        </w:r>
      </w:del>
      <w:del w:id="763" w:author="Unknown Author" w:date="2021-04-16T16:31:35Z">
        <w:r>
          <w:rPr>
            <w:rFonts w:ascii="Times New Roman" w:hAnsi="Times New Roman"/>
            <w:sz w:val="24"/>
            <w:szCs w:val="24"/>
          </w:rPr>
          <w:delText>everal</w:delText>
        </w:r>
      </w:del>
      <w:del w:id="764" w:author="Unknown Author" w:date="2021-04-15T22:46:22Z">
        <w:r>
          <w:rPr>
            <w:rFonts w:ascii="Times New Roman" w:hAnsi="Times New Roman"/>
            <w:sz w:val="24"/>
            <w:szCs w:val="24"/>
          </w:rPr>
          <w:delText>There are s</w:delText>
        </w:r>
      </w:del>
      <w:del w:id="765" w:author="Unknown Author" w:date="2021-04-16T16:31:35Z">
        <w:r>
          <w:rPr>
            <w:rFonts w:ascii="Times New Roman" w:hAnsi="Times New Roman"/>
            <w:sz w:val="24"/>
            <w:szCs w:val="24"/>
          </w:rPr>
          <w:delText xml:space="preserve"> and reject the medical model of mental illness altogether. This has led to criticisms that the HVM poses a danger to individuals who legitimately need help for their psychiatric symptoms. While it is true that many people who hear voices are mentally healthy, many others are not, but for these the HVM recommends alternate forms of help, such as mindfulness therapy, and holistic health solutions.</w:delText>
        </w:r>
      </w:del>
    </w:p>
    <w:p>
      <w:pPr>
        <w:pStyle w:val="Heading3"/>
        <w:widowControl w:val="false"/>
        <w:bidi w:val="0"/>
        <w:spacing w:lineRule="auto" w:line="480"/>
        <w:jc w:val="left"/>
        <w:rPr>
          <w:rFonts w:ascii="Times New Roman" w:hAnsi="Times New Roman"/>
          <w:sz w:val="24"/>
          <w:szCs w:val="24"/>
          <w:del w:id="771" w:author="Unknown Author" w:date="2021-04-16T16:31:35Z"/>
        </w:rPr>
      </w:pPr>
      <w:del w:id="767" w:author="Unknown Author" w:date="2021-04-16T16:31:35Z">
        <w:r>
          <w:rPr>
            <w:rFonts w:ascii="Times New Roman" w:hAnsi="Times New Roman"/>
            <w:sz w:val="24"/>
            <w:szCs w:val="24"/>
          </w:rPr>
          <w:tab/>
          <w:delText xml:space="preserve">The HVM prefers the term </w:delText>
        </w:r>
      </w:del>
      <w:del w:id="768" w:author="Unknown Author" w:date="2021-04-16T16:31:35Z">
        <w:r>
          <w:rPr>
            <w:rFonts w:ascii="Times New Roman" w:hAnsi="Times New Roman"/>
            <w:i/>
            <w:iCs/>
            <w:sz w:val="24"/>
            <w:szCs w:val="24"/>
          </w:rPr>
          <w:delText>hearing voices</w:delText>
        </w:r>
      </w:del>
      <w:del w:id="769" w:author="Unknown Author" w:date="2021-04-16T16:31:35Z">
        <w:r>
          <w:rPr>
            <w:rFonts w:ascii="Times New Roman" w:hAnsi="Times New Roman"/>
            <w:sz w:val="24"/>
            <w:szCs w:val="24"/>
          </w:rPr>
          <w:delText xml:space="preserve"> for the phenomenon, rather than AVH. </w:delText>
        </w:r>
      </w:del>
      <w:del w:id="770" w:author="Unknown Author" w:date="2021-04-15T22:44:46Z">
        <w:r>
          <w:rPr>
            <w:rFonts w:ascii="Times New Roman" w:hAnsi="Times New Roman"/>
            <w:sz w:val="24"/>
            <w:szCs w:val="24"/>
          </w:rPr>
          <w:delText>,</w:delText>
        </w:r>
      </w:del>
    </w:p>
    <w:p>
      <w:pPr>
        <w:pStyle w:val="Heading3"/>
        <w:widowControl w:val="false"/>
        <w:bidi w:val="0"/>
        <w:spacing w:lineRule="auto" w:line="480"/>
        <w:jc w:val="left"/>
        <w:rPr>
          <w:rFonts w:ascii="Times New Roman" w:hAnsi="Times New Roman"/>
          <w:sz w:val="24"/>
          <w:szCs w:val="24"/>
          <w:del w:id="773" w:author="Unknown Author" w:date="2021-04-16T16:30:54Z"/>
        </w:rPr>
      </w:pPr>
      <w:del w:id="772" w:author="Unknown Author" w:date="2021-04-16T16:31:35Z">
        <w:r>
          <w:rPr>
            <w:rFonts w:ascii="Times New Roman" w:hAnsi="Times New Roman"/>
            <w:sz w:val="24"/>
            <w:szCs w:val="24"/>
          </w:rPr>
          <w:tab/>
          <w:delText>The Hearing Voices Movement (HVM) is a psychological, medical, and social movement composed of individuals and organizations that advocate for people who experience AVH. The movement began in the late 1980s, mainly through the efforts of Marius Romme, a Dutch psychiatrist. There is a story that Romme was confronted by a patient who demanded to know why, if he believed in a God he could not hear, he refused to believe in the voices she actually heard. This prompted Romme to gradually arrive at the position that AVH are not a symptom of mental illness, but a natural variation in human experience. Proponents of the HVM often go further than this</w:delText>
        </w:r>
      </w:del>
    </w:p>
    <w:p>
      <w:pPr>
        <w:pStyle w:val="Heading3"/>
        <w:widowControl w:val="false"/>
        <w:bidi w:val="0"/>
        <w:spacing w:lineRule="auto" w:line="480"/>
        <w:jc w:val="left"/>
        <w:rPr>
          <w:rFonts w:ascii="Times New Roman" w:hAnsi="Times New Roman"/>
          <w:sz w:val="24"/>
          <w:szCs w:val="24"/>
          <w:del w:id="775" w:author="Unknown Author" w:date="2021-04-26T11:28:38Z"/>
        </w:rPr>
      </w:pPr>
      <w:del w:id="774" w:author="Unknown Author" w:date="2021-04-16T16:30:54Z">
        <w:bookmarkStart w:id="13" w:name="__RefHeading___Toc7175_24919792351111111"/>
        <w:bookmarkEnd w:id="13"/>
        <w:r>
          <w:rPr>
            <w:rFonts w:ascii="Times New Roman" w:hAnsi="Times New Roman"/>
            <w:sz w:val="24"/>
            <w:szCs w:val="24"/>
          </w:rPr>
          <w:delText>Hearing Voices Movement (HVM)</w:delText>
        </w:r>
      </w:del>
    </w:p>
    <w:p>
      <w:pPr>
        <w:pStyle w:val="Heading3"/>
        <w:widowControl w:val="false"/>
        <w:suppressAutoHyphens w:val="true"/>
        <w:overflowPunct w:val="false"/>
        <w:bidi w:val="0"/>
        <w:spacing w:lineRule="auto" w:line="480" w:before="0" w:after="0"/>
        <w:jc w:val="left"/>
        <w:rPr>
          <w:del w:id="777" w:author="Unknown Author" w:date="2021-04-26T11:28:38Z"/>
        </w:rPr>
      </w:pPr>
      <w:del w:id="776" w:author="Unknown Author" w:date="2021-04-26T11:28:38Z">
        <w:bookmarkStart w:id="14" w:name="__RefHeading___Toc7177_2491979235"/>
        <w:bookmarkEnd w:id="14"/>
        <w:r>
          <w:rPr/>
          <w:delText>Cognitive Behavior Therapy (CBT) for AVH</w:delText>
        </w:r>
      </w:del>
    </w:p>
    <w:p>
      <w:pPr>
        <w:pStyle w:val="Heading3"/>
        <w:widowControl w:val="false"/>
        <w:suppressAutoHyphens w:val="true"/>
        <w:overflowPunct w:val="false"/>
        <w:bidi w:val="0"/>
        <w:spacing w:lineRule="auto" w:line="480" w:before="0" w:after="0"/>
        <w:jc w:val="left"/>
        <w:rPr>
          <w:del w:id="779" w:author="Unknown Author" w:date="2021-04-26T11:28:38Z"/>
        </w:rPr>
      </w:pPr>
      <w:del w:id="778" w:author="Unknown Author" w:date="2021-04-26T11:28:38Z">
        <w:bookmarkStart w:id="15" w:name="__RefHeading___Toc7179_2491979235"/>
        <w:bookmarkEnd w:id="15"/>
        <w:r>
          <w:rPr/>
          <w:delText>Definitions</w:delText>
        </w:r>
      </w:del>
    </w:p>
    <w:p>
      <w:pPr>
        <w:pStyle w:val="Heading3"/>
        <w:widowControl w:val="false"/>
        <w:bidi w:val="0"/>
        <w:spacing w:lineRule="auto" w:line="480"/>
        <w:jc w:val="left"/>
        <w:rPr>
          <w:del w:id="802" w:author="Unknown Author" w:date="2021-04-26T11:28:38Z"/>
        </w:rPr>
      </w:pPr>
      <w:del w:id="780" w:author="Unknown Author" w:date="2021-04-26T11:28:38Z">
        <w:r>
          <w:rPr>
            <w:rFonts w:ascii="Times New Roman" w:hAnsi="Times New Roman"/>
            <w:sz w:val="24"/>
            <w:szCs w:val="24"/>
          </w:rPr>
          <w:tab/>
          <w:delText>The psychiatrist Aaron Temkin Beck developed cognitive therapy (CT) in the 1950s</w:delText>
        </w:r>
      </w:del>
      <w:del w:id="781" w:author="Unknown Author" w:date="2021-04-16T23:58:26Z">
        <w:r>
          <w:rPr>
            <w:rFonts w:ascii="Times New Roman" w:hAnsi="Times New Roman"/>
            <w:sz w:val="24"/>
            <w:szCs w:val="24"/>
          </w:rPr>
          <w:delText>,</w:delText>
        </w:r>
      </w:del>
      <w:del w:id="782" w:author="Unknown Author" w:date="2021-04-26T11:28:38Z">
        <w:r>
          <w:rPr>
            <w:rFonts w:ascii="Times New Roman" w:hAnsi="Times New Roman"/>
            <w:sz w:val="24"/>
            <w:szCs w:val="24"/>
          </w:rPr>
          <w:delText xml:space="preserve"> when he noticed that many of his patients who suffered from depression exhibited negative thoughts about themselves, rather than anger, as expressed in dreams, and therapy sessions</w:delText>
        </w:r>
      </w:del>
      <w:del w:id="783" w:author="Unknown Author" w:date="2021-04-16T00:20:24Z">
        <w:r>
          <w:rPr>
            <w:rFonts w:ascii="Times New Roman" w:hAnsi="Times New Roman"/>
            <w:sz w:val="24"/>
            <w:szCs w:val="24"/>
          </w:rPr>
          <w:delText xml:space="preserve"> (Thoma et al., 2015)</w:delText>
        </w:r>
      </w:del>
      <w:del w:id="784" w:author="Unknown Author" w:date="2021-04-26T11:28:38Z">
        <w:r>
          <w:rPr>
            <w:rFonts w:ascii="Times New Roman" w:hAnsi="Times New Roman"/>
            <w:sz w:val="24"/>
            <w:szCs w:val="24"/>
          </w:rPr>
          <w:delText>.</w:delText>
        </w:r>
      </w:del>
      <w:del w:id="785" w:author="Unknown Author" w:date="2021-04-16T00:20:26Z">
        <w:r>
          <w:rPr>
            <w:rFonts w:ascii="Times New Roman" w:hAnsi="Times New Roman"/>
            <w:sz w:val="24"/>
            <w:szCs w:val="24"/>
          </w:rPr>
          <w:delText xml:space="preserve"> </w:delText>
        </w:r>
      </w:del>
      <w:del w:id="786" w:author="Unknown Author" w:date="2021-04-26T11:28:38Z">
        <w:r>
          <w:rPr>
            <w:rFonts w:ascii="Times New Roman" w:hAnsi="Times New Roman"/>
            <w:sz w:val="24"/>
            <w:szCs w:val="24"/>
          </w:rPr>
          <w:delText>Psychoanalytic theory considers depression anger turned inward. Beck came around to the realization that these negative thoughts were automatic</w:delText>
        </w:r>
      </w:del>
      <w:del w:id="787" w:author="Unknown Author" w:date="2021-04-16T23:59:07Z">
        <w:r>
          <w:rPr>
            <w:rFonts w:ascii="Times New Roman" w:hAnsi="Times New Roman"/>
            <w:sz w:val="24"/>
            <w:szCs w:val="24"/>
          </w:rPr>
          <w:delText>,</w:delText>
        </w:r>
      </w:del>
      <w:del w:id="788" w:author="Unknown Author" w:date="2021-04-26T11:28:38Z">
        <w:r>
          <w:rPr>
            <w:rFonts w:ascii="Times New Roman" w:hAnsi="Times New Roman"/>
            <w:sz w:val="24"/>
            <w:szCs w:val="24"/>
          </w:rPr>
          <w:delText xml:space="preserve"> and represented ingrained beliefs, or patterns of cognition, that his patients had learned. CT owes much to Albert Bandura’s social learning theory, a behavioral theory that cognitive structures are acquired early in life, via observing and imitating. For Beck, these cognitive structures include beliefs about oneself, which are often negative. Beck was strongly influenced by Albert Ellis’s rational emotive behavioral therapy (REBT), which was similar to what Beck had in mind</w:delText>
        </w:r>
      </w:del>
      <w:del w:id="789" w:author="Unknown Author" w:date="2021-04-16T23:59:43Z">
        <w:r>
          <w:rPr>
            <w:rFonts w:ascii="Times New Roman" w:hAnsi="Times New Roman"/>
            <w:sz w:val="24"/>
            <w:szCs w:val="24"/>
          </w:rPr>
          <w:delText>,</w:delText>
        </w:r>
      </w:del>
      <w:del w:id="790" w:author="Unknown Author" w:date="2021-04-26T11:28:38Z">
        <w:r>
          <w:rPr>
            <w:rFonts w:ascii="Times New Roman" w:hAnsi="Times New Roman"/>
            <w:sz w:val="24"/>
            <w:szCs w:val="24"/>
          </w:rPr>
          <w:delText xml:space="preserve"> but emphasized actively challenging and restructuring the individual’s maladaptive beliefs. In Beck’s CT, the therapist and the patient engage in a non-confrontational, collaborative discovery of the patient’s maladaptive, automatic beliefs, and work together to restructure the patient’s beliefs; for instance, by identifying cognitive distortions the beliefs give rise to. An example of a cognitive distortion is </w:delText>
        </w:r>
      </w:del>
      <w:del w:id="791" w:author="Unknown Author" w:date="2021-04-26T11:28:38Z">
        <w:r>
          <w:rPr>
            <w:rFonts w:ascii="Times New Roman" w:hAnsi="Times New Roman"/>
            <w:i/>
            <w:iCs/>
            <w:sz w:val="24"/>
            <w:szCs w:val="24"/>
          </w:rPr>
          <w:delText>polarized thinking</w:delText>
        </w:r>
      </w:del>
      <w:del w:id="792" w:author="Unknown Author" w:date="2021-04-17T00:00:16Z">
        <w:r>
          <w:rPr>
            <w:rFonts w:ascii="Times New Roman" w:hAnsi="Times New Roman"/>
            <w:i/>
            <w:iCs/>
            <w:sz w:val="24"/>
            <w:szCs w:val="24"/>
          </w:rPr>
          <w:delText>,</w:delText>
        </w:r>
      </w:del>
      <w:del w:id="793" w:author="Unknown Author" w:date="2021-04-26T11:28:38Z">
        <w:r>
          <w:rPr>
            <w:rFonts w:ascii="Times New Roman" w:hAnsi="Times New Roman"/>
            <w:sz w:val="24"/>
            <w:szCs w:val="24"/>
          </w:rPr>
          <w:delText xml:space="preserve"> or </w:delText>
        </w:r>
      </w:del>
      <w:del w:id="794" w:author="Unknown Author" w:date="2021-04-26T11:28:38Z">
        <w:r>
          <w:rPr>
            <w:rFonts w:ascii="Times New Roman" w:hAnsi="Times New Roman"/>
            <w:i/>
            <w:iCs/>
            <w:sz w:val="24"/>
            <w:szCs w:val="24"/>
          </w:rPr>
          <w:delText>black and white thinking.</w:delText>
        </w:r>
      </w:del>
      <w:del w:id="795" w:author="Unknown Author" w:date="2021-04-26T11:28:38Z">
        <w:r>
          <w:rPr>
            <w:rFonts w:ascii="Times New Roman" w:hAnsi="Times New Roman"/>
            <w:sz w:val="24"/>
            <w:szCs w:val="24"/>
          </w:rPr>
          <w:delText xml:space="preserve"> When faced with a disappointment</w:delText>
        </w:r>
      </w:del>
      <w:del w:id="796" w:author="Unknown Author" w:date="2021-04-17T00:00:27Z">
        <w:r>
          <w:rPr>
            <w:rFonts w:ascii="Times New Roman" w:hAnsi="Times New Roman"/>
            <w:sz w:val="24"/>
            <w:szCs w:val="24"/>
          </w:rPr>
          <w:delText xml:space="preserve">, </w:delText>
        </w:r>
      </w:del>
      <w:del w:id="797" w:author="Unknown Author" w:date="2021-04-26T11:28:38Z">
        <w:r>
          <w:rPr>
            <w:rFonts w:ascii="Times New Roman" w:hAnsi="Times New Roman"/>
            <w:sz w:val="24"/>
            <w:szCs w:val="24"/>
          </w:rPr>
          <w:delText xml:space="preserve">an individual might automatically think, “Of course I failed. I always fail at everything I try to do.” This is an irrational belief, of course. No one fails all the time, at everything. But if one has this belief, and if this belief is automatic, then one may indeed be doomed to always fail, by definition. Aaron Beck progressed to establish CT as a formal system of psychotherapy, complete with evidence-based methods, and many standardized assessments. Today, CT is the most popular and widely-used system of psychotherapy. CT is results-oriented. </w:delText>
        </w:r>
      </w:del>
      <w:del w:id="798" w:author="Unknown Author" w:date="2021-04-16T00:21:37Z">
        <w:r>
          <w:rPr>
            <w:rFonts w:ascii="Times New Roman" w:hAnsi="Times New Roman"/>
            <w:sz w:val="24"/>
            <w:szCs w:val="24"/>
          </w:rPr>
          <w:delText xml:space="preserve">An interesting interview of Aaron Beck by his daughter, Dr. Judith Beck, is available on YouTube (Annual Reviews, 2012), in which Beck points out that his main impetus for turning CT into an established system of psychotherapy was his amazement at its positive results, after years of frustration using other therapies. </w:delText>
        </w:r>
      </w:del>
      <w:del w:id="799" w:author="Unknown Author" w:date="2021-04-26T11:28:38Z">
        <w:r>
          <w:rPr>
            <w:rFonts w:ascii="Times New Roman" w:hAnsi="Times New Roman"/>
            <w:sz w:val="24"/>
            <w:szCs w:val="24"/>
          </w:rPr>
          <w:delText>Another characteristic of CT is, it is time-limited. CT can yield positive therapeutic results in relatively short order</w:delText>
        </w:r>
      </w:del>
      <w:del w:id="800" w:author="Unknown Author" w:date="2021-04-17T00:01:06Z">
        <w:r>
          <w:rPr>
            <w:rFonts w:ascii="Times New Roman" w:hAnsi="Times New Roman"/>
            <w:sz w:val="24"/>
            <w:szCs w:val="24"/>
          </w:rPr>
          <w:delText>, w</w:delText>
        </w:r>
      </w:del>
      <w:del w:id="801" w:author="Unknown Author" w:date="2021-04-26T11:28:38Z">
        <w:r>
          <w:rPr>
            <w:rFonts w:ascii="Times New Roman" w:hAnsi="Times New Roman"/>
            <w:sz w:val="24"/>
            <w:szCs w:val="24"/>
          </w:rPr>
          <w:delText>hen compared to other forms of psychotherapy, such as psychoanalysis, which can go on for years. Another difference between CT and psychoanalysis is, CT is not concerned that much with the patient’s history, or childhood experiences. CT owes this to its behavioristic element. CT is interested in changing behavior by changing the belief structures the behavior is based on, through rationalization and disputation, rather than the discovery and resolution of unconscious conflicts based on early childhood experiences, and development.</w:delText>
        </w:r>
      </w:del>
    </w:p>
    <w:p>
      <w:pPr>
        <w:pStyle w:val="Heading3"/>
        <w:widowControl w:val="false"/>
        <w:bidi w:val="0"/>
        <w:spacing w:lineRule="auto" w:line="480"/>
        <w:jc w:val="left"/>
        <w:rPr>
          <w:del w:id="806" w:author="Unknown Author" w:date="2021-04-26T11:28:38Z"/>
        </w:rPr>
      </w:pPr>
      <w:del w:id="803" w:author="Unknown Author" w:date="2021-04-26T11:28:38Z">
        <w:r>
          <w:rPr>
            <w:rFonts w:ascii="Times New Roman" w:hAnsi="Times New Roman"/>
            <w:sz w:val="24"/>
            <w:szCs w:val="24"/>
          </w:rPr>
          <w:tab/>
          <w:delText>CT has morphed into new systems of cognitive therapy, over the years. Cognitive behavior therapy (CBT) is an umbrella term for any form of cognitive therapy, including Beck’s CT, but Beck’s CT is so popular and ubiquitous that CBT often refers to Beck’s CT alone. In the 1990s, a “new wave” of cognitive therapies sprung from an amalgamation of CBT with contemplative psychotherapies, psychotherapies based on mindfulness principles drawn from Eastern religions. The two most well-known are dialectical behavioral therapy (DBT), and acceptance and commitment therapy (ACT). DBT was developed by Marsha M. Lin</w:delText>
        </w:r>
      </w:del>
      <w:del w:id="804" w:author="Unknown Author" w:date="2021-04-17T00:02:52Z">
        <w:r>
          <w:rPr>
            <w:rFonts w:ascii="Times New Roman" w:hAnsi="Times New Roman"/>
            <w:sz w:val="24"/>
            <w:szCs w:val="24"/>
          </w:rPr>
          <w:delText>d</w:delText>
        </w:r>
      </w:del>
      <w:del w:id="805" w:author="Unknown Author" w:date="2021-04-26T11:28:38Z">
        <w:r>
          <w:rPr>
            <w:rFonts w:ascii="Times New Roman" w:hAnsi="Times New Roman"/>
            <w:sz w:val="24"/>
            <w:szCs w:val="24"/>
          </w:rPr>
          <w:delText>han, to address personality disorders, such as borderline personality disorder. Personality disorders can be very intractable, due to their egosyntonic nature. DBT is all about the therapist and client working together to identify cognitive triggers that lead to reactive states, using mindfulness and acceptance-and-change techniques. DBT is evidence-based, as is ACT. ACT is a lot like DBT, but ACT is more behaviorally oriented. The therapist and the client use mindfulness and acceptance techniques to make commitments that help increase the client’s cognitive flexibility.</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808" w:author="Unknown Author" w:date="2021-04-26T11:28:38Z"/>
        </w:rPr>
      </w:pPr>
      <w:del w:id="807" w:author="Unknown Author" w:date="2021-04-26T11:28:38Z">
        <w:r>
          <w:rPr>
            <w:rFonts w:ascii="Times New Roman" w:hAnsi="Times New Roman"/>
            <w:sz w:val="24"/>
            <w:szCs w:val="24"/>
          </w:rPr>
          <w:tab/>
          <w:delText>CBT is effective for a wide range of mental disorders and problems, including depression, anxiety, addictions, eating disorders, mood disorders, and psychosis, including schizophrenia. For psychosis, the emphasis is on using CBT to help patients rehabilitate, and lead satisfactory lives. This fits in with the trend that views psychosis as a developmental problem that exists in a spectrum of disorders. Through drug therapy and psychotherapy, such as CBT, the patient can hope to improve prosocial behavior, problems with memory and attention, and decrease and cope with positive symptoms, such as delusions and hallucinations. This includes AVH, which is, along with delusions, the two most common symptoms of schizophrenia. CBT for AVH goes further than this, and is also useful for clients experiencing distressing AVH who are not psychotic, as well as those who exhibit no other pathological symptoms at all.</w:delText>
        </w:r>
      </w:del>
    </w:p>
    <w:p>
      <w:pPr>
        <w:pStyle w:val="Heading3"/>
        <w:widowControl w:val="false"/>
        <w:suppressAutoHyphens w:val="true"/>
        <w:overflowPunct w:val="false"/>
        <w:bidi w:val="0"/>
        <w:spacing w:lineRule="auto" w:line="480" w:before="0" w:after="0"/>
        <w:jc w:val="left"/>
        <w:rPr>
          <w:del w:id="810" w:author="Unknown Author" w:date="2021-04-26T11:28:38Z"/>
        </w:rPr>
      </w:pPr>
      <w:del w:id="809" w:author="Unknown Author" w:date="2021-04-26T11:28:38Z">
        <w:bookmarkStart w:id="16" w:name="__RefHeading___Toc7197_2491979235"/>
        <w:bookmarkEnd w:id="16"/>
        <w:r>
          <w:rPr/>
          <w:delText>Evidence</w:delText>
        </w:r>
      </w:del>
    </w:p>
    <w:p>
      <w:pPr>
        <w:pStyle w:val="Heading3"/>
        <w:widowControl w:val="false"/>
        <w:bidi w:val="0"/>
        <w:spacing w:lineRule="auto" w:line="480"/>
        <w:jc w:val="left"/>
        <w:rPr>
          <w:del w:id="816" w:author="Unknown Author" w:date="2021-04-26T11:28:38Z"/>
        </w:rPr>
      </w:pPr>
      <w:del w:id="811" w:author="Unknown Author" w:date="2021-04-26T11:28:38Z">
        <w:r>
          <w:rPr>
            <w:rFonts w:ascii="Times New Roman" w:hAnsi="Times New Roman"/>
            <w:sz w:val="24"/>
            <w:szCs w:val="24"/>
          </w:rPr>
          <w:tab/>
          <w:delText xml:space="preserve">A review of the literature published over the past </w:delText>
        </w:r>
      </w:del>
      <w:del w:id="812" w:author="Unknown Author" w:date="2021-04-23T12:34:47Z">
        <w:r>
          <w:rPr>
            <w:rFonts w:ascii="Times New Roman" w:hAnsi="Times New Roman"/>
            <w:sz w:val="24"/>
            <w:szCs w:val="24"/>
          </w:rPr>
          <w:delText>ten</w:delText>
        </w:r>
      </w:del>
      <w:del w:id="813" w:author="Unknown Author" w:date="2021-04-26T11:28:38Z">
        <w:r>
          <w:rPr>
            <w:rFonts w:ascii="Times New Roman" w:hAnsi="Times New Roman"/>
            <w:sz w:val="24"/>
            <w:szCs w:val="24"/>
          </w:rPr>
          <w:delText xml:space="preserve"> years show</w:delText>
        </w:r>
      </w:del>
      <w:del w:id="814" w:author="Unknown Author" w:date="2021-04-25T13:37:54Z">
        <w:r>
          <w:rPr>
            <w:rFonts w:ascii="Times New Roman" w:hAnsi="Times New Roman"/>
            <w:sz w:val="24"/>
            <w:szCs w:val="24"/>
          </w:rPr>
          <w:delText>s</w:delText>
        </w:r>
      </w:del>
      <w:del w:id="815" w:author="Unknown Author" w:date="2021-04-26T11:28:38Z">
        <w:r>
          <w:rPr>
            <w:rFonts w:ascii="Times New Roman" w:hAnsi="Times New Roman"/>
            <w:sz w:val="24"/>
            <w:szCs w:val="24"/>
          </w:rPr>
          <w:delText xml:space="preserve"> a great deal of empirical evidence for the efficacy of CBT for AVH. Most of the studies investigated novel forms of CBT, or forms tailored for certain situations or methods of delivery. The proven usefulness of CBT for AVH is a general concept that researchers and therapists are using for new applications. For example, in 2014 Birchwood et al. studied the efficacy of COMMAND, a form of CBT developed for command AVH. COMMAND was designed to challenge the client’s belief they must appease their voices, due to the voices’ power and identity, and the significance of the commands. The experimental group was composed of individuals with a history of command AVH, who had committed at least one social transgression prompted by their AVH. The results were measured with the VCS. While the subjects showed no significant improvement in other overall symptoms when compared to controls, there were significant improvements in their ability to resist their voices’ commands. The effect was more pronounced at 18 months than at nine months, which implied that COMMAND may have a delayed effect. In 2016, Chadwick et al. obtained similar results with person-based cognitive therapy (PBCT), a form of CBT that challenges the client’s beliefs about their voices, both before and after sessions of mindfulness therapy. PBCT is not tailored specifically for AVH, like COMMAND. Using standard assessments for AVH, Chadwick et al. found a significant improvement in an experimental group of subjects receiving PBCT, over a treatment-as-usual group. The improvement spanned a range of factors associated with AVH, including resistance to commands. The beneficial effects were maintained at six-month follow-up. The experimental group also showed a significant improvement in symptoms of depression, measured with the Hospital Anxiety and Depression Scale (HADS).</w:delText>
        </w:r>
      </w:del>
    </w:p>
    <w:p>
      <w:pPr>
        <w:pStyle w:val="Heading3"/>
        <w:widowControl w:val="false"/>
        <w:bidi w:val="0"/>
        <w:spacing w:lineRule="auto" w:line="480"/>
        <w:jc w:val="left"/>
        <w:rPr>
          <w:del w:id="824" w:author="Unknown Author" w:date="2021-04-26T11:28:38Z"/>
        </w:rPr>
      </w:pPr>
      <w:del w:id="817" w:author="Unknown Author" w:date="2021-04-26T11:28:38Z">
        <w:r>
          <w:rPr>
            <w:rFonts w:ascii="Times New Roman" w:hAnsi="Times New Roman"/>
            <w:sz w:val="24"/>
            <w:szCs w:val="24"/>
          </w:rPr>
          <w:tab/>
          <w:delText>In 2014, Mortan et al. conducted a pilot study for a form of group therapy CBT they developed themselves from investigating the literature. The group therapy sessions included techniques to help the clients cope with negative AVH, and cognitive restructuring techniques to help the clients make connections between their thoughts and their voices. By changing their thoughts, the clients should learn to control the effects of their voices. Group-based CBT for AVH is not something new, but the ad hoc approach used by Mortan et al., rather than repeating past research, adds additional proof for the efficacy of group CBT for AVH. Out of a small group of 12 clients, half were assigned to group CBT plus treatment-as-usual, and half to treatment-as-usual only. The researchers used standard assessments for AVH</w:delText>
        </w:r>
      </w:del>
      <w:del w:id="818" w:author="Unknown Author" w:date="2021-04-18T18:07:48Z">
        <w:r>
          <w:rPr>
            <w:rFonts w:ascii="Times New Roman" w:hAnsi="Times New Roman"/>
            <w:sz w:val="24"/>
            <w:szCs w:val="24"/>
          </w:rPr>
          <w:delText>,</w:delText>
        </w:r>
      </w:del>
      <w:del w:id="819" w:author="Unknown Author" w:date="2021-04-26T11:28:38Z">
        <w:r>
          <w:rPr>
            <w:rFonts w:ascii="Times New Roman" w:hAnsi="Times New Roman"/>
            <w:sz w:val="24"/>
            <w:szCs w:val="24"/>
          </w:rPr>
          <w:delText xml:space="preserve"> and non-parametric statistical techniques for small sample sizes. The group CBT subjects showed significantly greater improvement in the frequency and severity of their AVH, distress from their AVH, and preoccupation with their AVH. The same differences were not maintained over other symptoms of psychosis, except for significant improvement in delusions for the group CBT subjects, and surprisingly, significantly greater improvement for co-morbid symptoms in the treatment-as-usual group. One-year follow-ups </w:delText>
        </w:r>
      </w:del>
      <w:del w:id="820" w:author="Unknown Author" w:date="2021-04-18T18:08:13Z">
        <w:r>
          <w:rPr>
            <w:rFonts w:ascii="Times New Roman" w:hAnsi="Times New Roman"/>
            <w:sz w:val="24"/>
            <w:szCs w:val="24"/>
          </w:rPr>
          <w:delText xml:space="preserve">were </w:delText>
        </w:r>
      </w:del>
      <w:del w:id="821" w:author="Unknown Author" w:date="2021-04-26T11:28:38Z">
        <w:r>
          <w:rPr>
            <w:rFonts w:ascii="Times New Roman" w:hAnsi="Times New Roman"/>
            <w:sz w:val="24"/>
            <w:szCs w:val="24"/>
          </w:rPr>
          <w:delText>conducted by phone interview</w:delText>
        </w:r>
      </w:del>
      <w:del w:id="822" w:author="Unknown Author" w:date="2021-04-18T18:08:18Z">
        <w:r>
          <w:rPr>
            <w:rFonts w:ascii="Times New Roman" w:hAnsi="Times New Roman"/>
            <w:sz w:val="24"/>
            <w:szCs w:val="24"/>
          </w:rPr>
          <w:delText>, and</w:delText>
        </w:r>
      </w:del>
      <w:del w:id="823" w:author="Unknown Author" w:date="2021-04-26T11:28:38Z">
        <w:r>
          <w:rPr>
            <w:rFonts w:ascii="Times New Roman" w:hAnsi="Times New Roman"/>
            <w:sz w:val="24"/>
            <w:szCs w:val="24"/>
          </w:rPr>
          <w:delText xml:space="preserve"> indicated that the positive effects of the therapy had been maintained.</w:delText>
        </w:r>
      </w:del>
    </w:p>
    <w:p>
      <w:pPr>
        <w:pStyle w:val="Normal"/>
        <w:widowControl w:val="false"/>
        <w:bidi w:val="0"/>
        <w:spacing w:lineRule="auto" w:line="480"/>
        <w:jc w:val="left"/>
        <w:rPr>
          <w:del w:id="826" w:author="Unknown Author" w:date="2021-04-26T11:28:38Z"/>
        </w:rPr>
      </w:pPr>
      <w:del w:id="825" w:author="Unknown Author" w:date="2021-04-26T11:28:38Z">
        <w:r>
          <w:rPr>
            <w:rFonts w:ascii="Times New Roman" w:hAnsi="Times New Roman"/>
            <w:sz w:val="24"/>
            <w:szCs w:val="24"/>
          </w:rPr>
          <w:tab/>
          <w:delText>Attempts to customize CBT for AVH have not always been completely successful. In 2012, Shawyer et al. conducted a study of treatment of resistant command hallucinations (TORCH), a form of CBT for AVH they developed which is similar to ACT. The idea was to use CBT to accomplish novel acceptance-based goals, such as learning to merely notice the voices, rather than believing them or acting on them, and completing routine tasks in spite of distracting voices. The control group received befriending therapy, where a specific therapist or counselor is assigned for consistent one-on-one interaction with the client. The researchers chose befriending because other studies showed that befriending controls for factors such as amount of therapist engagement, and expectancy. The researchers used various tests for AVH and other psychological parameters. The results of the study did not show significant improvement in AVH or other parameters for the TORCH group over the befriending group, except for quality of life (QOL). The fact there was some improvement, though not significant, was hopeful, and the researchers used within-group statistical analysis to suggest that both types of therapies succeed by operating across different patterns of outcomes.</w:delText>
        </w:r>
      </w:del>
    </w:p>
    <w:p>
      <w:pPr>
        <w:pStyle w:val="Heading3"/>
        <w:widowControl w:val="false"/>
        <w:bidi w:val="0"/>
        <w:spacing w:lineRule="auto" w:line="480"/>
        <w:jc w:val="left"/>
        <w:rPr>
          <w:del w:id="832" w:author="Unknown Author" w:date="2021-04-26T11:28:38Z"/>
        </w:rPr>
      </w:pPr>
      <w:del w:id="827" w:author="Unknown Author" w:date="2021-04-26T11:28:38Z">
        <w:r>
          <w:rPr>
            <w:rFonts w:ascii="Times New Roman" w:hAnsi="Times New Roman"/>
            <w:sz w:val="24"/>
            <w:szCs w:val="24"/>
          </w:rPr>
          <w:tab/>
          <w:delText>Sometimes the theoretical framework used for a new take on CBT for AVH seems to get too far away from the original to be completely successful.</w:delText>
        </w:r>
      </w:del>
      <w:del w:id="828" w:author="Unknown Author" w:date="2021-04-26T11:28:38Z">
        <w:r>
          <w:rPr>
            <w:rFonts w:ascii="Times New Roman" w:hAnsi="Times New Roman"/>
            <w:color w:val="auto"/>
            <w:sz w:val="24"/>
            <w:szCs w:val="24"/>
            <w:u w:val="none"/>
          </w:rPr>
          <w:delText xml:space="preserve"> Van der Gaag et al. (2012)</w:delText>
        </w:r>
      </w:del>
      <w:del w:id="829" w:author="Unknown Author" w:date="2021-04-26T11:28:38Z">
        <w:r>
          <w:rPr>
            <w:rFonts w:ascii="Times New Roman" w:hAnsi="Times New Roman"/>
            <w:sz w:val="24"/>
            <w:szCs w:val="24"/>
          </w:rPr>
          <w:delText xml:space="preserve"> conducted a study that compared competitive memory training (COMET) with treatment-as-usual, for AVH. COMET is a therapy for AVH somewhat like CBT, that trains clients to imagine pleasant memories in a series of stages, to associate and compete with negative symptoms, in this case negative AVH. Out of 77 schizophrenic clients assigned to either a COMET or a control group, the COMET group showed no significant improvement in dealing with negative AVH. However, the COMET group did show a significant decrease in depression. The researchers do not mention this, but it is perhaps not surprising that COMET would not show the same efficacy as other forms of CBT for AVH, since CBT operates on beliefs and automatic thoughts, rather than memories. CBT is not concerned with the memories that are behind negative thoughts and beliefs, only with the thoughts and beliefs themselves, and how they can be restructured to help the client take better control of their circumstances. It is also interesting to contrast COMET with EMDR. EMDR seeks to shift the client’s attention to the present moment, rather than to pleasant memories. Neither tack seems to compete with CBT, </w:delText>
        </w:r>
      </w:del>
      <w:del w:id="830" w:author="Unknown Author" w:date="2021-04-18T18:11:26Z">
        <w:r>
          <w:rPr>
            <w:rFonts w:ascii="Times New Roman" w:hAnsi="Times New Roman"/>
            <w:sz w:val="24"/>
            <w:szCs w:val="24"/>
          </w:rPr>
          <w:delText>that</w:delText>
        </w:r>
      </w:del>
      <w:del w:id="831" w:author="Unknown Author" w:date="2021-04-26T11:28:38Z">
        <w:r>
          <w:rPr>
            <w:rFonts w:ascii="Times New Roman" w:hAnsi="Times New Roman"/>
            <w:sz w:val="24"/>
            <w:szCs w:val="24"/>
          </w:rPr>
          <w:delText xml:space="preserve"> works to restructure and challenge the client’s beliefs about their voices.</w:delText>
        </w:r>
      </w:del>
    </w:p>
    <w:p>
      <w:pPr>
        <w:pStyle w:val="Heading3"/>
        <w:widowControl w:val="false"/>
        <w:bidi w:val="0"/>
        <w:spacing w:lineRule="auto" w:line="480"/>
        <w:jc w:val="left"/>
        <w:rPr>
          <w:del w:id="842" w:author="Unknown Author" w:date="2021-04-26T11:28:38Z"/>
        </w:rPr>
      </w:pPr>
      <w:del w:id="833" w:author="Unknown Author" w:date="2021-04-26T11:28:38Z">
        <w:r>
          <w:rPr>
            <w:rFonts w:ascii="Times New Roman" w:hAnsi="Times New Roman"/>
            <w:sz w:val="24"/>
            <w:szCs w:val="24"/>
          </w:rPr>
          <w:tab/>
          <w:delText xml:space="preserve">A major confounding variable in any study to evaluate the effectiveness of CBT for AVH among psychiatric patients is the presence of antipsychotic drugs, which are almost universally prescribed for psychosis. How much of the effect is coming from the drugs, rather than the CBT? It is unethical to conduct research that denies patients routine care, such as drug therapy for AVH. In </w:delText>
        </w:r>
      </w:del>
      <w:del w:id="834" w:author="Unknown Author" w:date="2021-04-26T11:28:38Z">
        <w:r>
          <w:rPr>
            <w:rFonts w:ascii="Times New Roman" w:hAnsi="Times New Roman"/>
            <w:color w:val="auto"/>
            <w:sz w:val="24"/>
            <w:szCs w:val="24"/>
            <w:u w:val="none"/>
          </w:rPr>
          <w:delText>2014, Morrison et al.</w:delText>
        </w:r>
      </w:del>
      <w:del w:id="835" w:author="Unknown Author" w:date="2021-04-26T11:28:38Z">
        <w:r>
          <w:rPr>
            <w:rFonts w:ascii="Times New Roman" w:hAnsi="Times New Roman"/>
            <w:sz w:val="24"/>
            <w:szCs w:val="24"/>
          </w:rPr>
          <w:delText xml:space="preserve"> tried to get around this by recruiting experimental subjects who were either off their medications</w:delText>
        </w:r>
      </w:del>
      <w:del w:id="836" w:author="Unknown Author" w:date="2021-04-18T18:11:58Z">
        <w:r>
          <w:rPr>
            <w:rFonts w:ascii="Times New Roman" w:hAnsi="Times New Roman"/>
            <w:sz w:val="24"/>
            <w:szCs w:val="24"/>
          </w:rPr>
          <w:delText>,</w:delText>
        </w:r>
      </w:del>
      <w:del w:id="837" w:author="Unknown Author" w:date="2021-04-26T11:28:38Z">
        <w:r>
          <w:rPr>
            <w:rFonts w:ascii="Times New Roman" w:hAnsi="Times New Roman"/>
            <w:sz w:val="24"/>
            <w:szCs w:val="24"/>
          </w:rPr>
          <w:delText xml:space="preserve"> or who had refused to take medications for their psychosis. The form of CBT the researchers used is not fully explained, except to say it was a supportive form of CBT. </w:delText>
        </w:r>
      </w:del>
      <w:del w:id="838" w:author="Unknown Author" w:date="2021-04-18T18:12:26Z">
        <w:r>
          <w:rPr>
            <w:rFonts w:ascii="Times New Roman" w:hAnsi="Times New Roman"/>
            <w:sz w:val="24"/>
            <w:szCs w:val="24"/>
          </w:rPr>
          <w:delText>The</w:delText>
        </w:r>
      </w:del>
      <w:del w:id="839" w:author="Unknown Author" w:date="2021-04-26T11:28:38Z">
        <w:r>
          <w:rPr>
            <w:rFonts w:ascii="Times New Roman" w:hAnsi="Times New Roman"/>
            <w:sz w:val="24"/>
            <w:szCs w:val="24"/>
          </w:rPr>
          <w:delText xml:space="preserve"> statistical analysis </w:delText>
        </w:r>
      </w:del>
      <w:del w:id="840" w:author="Unknown Author" w:date="2021-04-18T18:12:36Z">
        <w:r>
          <w:rPr>
            <w:rFonts w:ascii="Times New Roman" w:hAnsi="Times New Roman"/>
            <w:sz w:val="24"/>
            <w:szCs w:val="24"/>
          </w:rPr>
          <w:delText xml:space="preserve">was rigorous, and </w:delText>
        </w:r>
      </w:del>
      <w:del w:id="841" w:author="Unknown Author" w:date="2021-04-26T11:28:38Z">
        <w:r>
          <w:rPr>
            <w:rFonts w:ascii="Times New Roman" w:hAnsi="Times New Roman"/>
            <w:sz w:val="24"/>
            <w:szCs w:val="24"/>
          </w:rPr>
          <w:delText>included follow-ups at 3, 6, 9, 12, 15, and 18 months. Significant improvement for the CBT group over the control group for all parameters associated with AVH was found, but the researchers admit that during the study, some of the subjects were prescribed drugs for psychosis. More research is needed to separate the effect of drug therapy from the effects of CBT for AVH.</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844" w:author="Unknown Author" w:date="2021-04-26T11:28:38Z"/>
        </w:rPr>
      </w:pPr>
      <w:del w:id="843" w:author="Unknown Author" w:date="2021-04-26T11:28:38Z">
        <w:r>
          <w:rPr>
            <w:rFonts w:ascii="Times New Roman" w:hAnsi="Times New Roman"/>
            <w:sz w:val="24"/>
            <w:szCs w:val="24"/>
          </w:rPr>
          <w:tab/>
          <w:delText>The efficacy of CBT for AVH has been studied in clinical settings, as well. For example, in 2013 Kråkvik et al. attempted to replicate the positive results from a pilot study, in a clinical setting. The form of CBT used challenged the clients’ beliefs about their symptoms, rather than restructuring or reframing their beliefs, similar to REBT. The control group was a waiting-list group, for ethical reasons related to denial of service. The experimental subjects’ symptoms, including AVH, improved significantly, but the improvement was not fully maintained at 12-month follow-up. Confounding variables are more difficult to identify and control in a clinical setting. It could be that, over time, extraneous factors intervened to skew the results.</w:delText>
        </w:r>
      </w:del>
    </w:p>
    <w:p>
      <w:pPr>
        <w:pStyle w:val="Heading3"/>
        <w:widowControl w:val="false"/>
        <w:suppressAutoHyphens w:val="true"/>
        <w:overflowPunct w:val="false"/>
        <w:bidi w:val="0"/>
        <w:spacing w:lineRule="auto" w:line="480" w:before="0" w:after="0"/>
        <w:jc w:val="left"/>
        <w:rPr>
          <w:del w:id="862" w:author="Unknown Author" w:date="2021-04-18T15:16:27Z"/>
        </w:rPr>
      </w:pPr>
      <w:del w:id="845" w:author="Unknown Author" w:date="2021-04-26T11:28:38Z">
        <w:r>
          <w:rPr>
            <w:rFonts w:ascii="Times New Roman" w:hAnsi="Times New Roman"/>
            <w:sz w:val="24"/>
            <w:szCs w:val="24"/>
          </w:rPr>
          <w:tab/>
          <w:delText xml:space="preserve">Modern technology makes it possible for clients with AVH to create audiovisual avatars of their voices. </w:delText>
        </w:r>
      </w:del>
      <w:del w:id="846" w:author="Unknown Author" w:date="2021-04-17T16:21:47Z">
        <w:r>
          <w:rPr>
            <w:rFonts w:ascii="Times New Roman" w:hAnsi="Times New Roman"/>
            <w:sz w:val="24"/>
            <w:szCs w:val="24"/>
          </w:rPr>
          <w:delText>C</w:delText>
        </w:r>
      </w:del>
      <w:del w:id="847" w:author="Unknown Author" w:date="2021-04-26T11:28:38Z">
        <w:r>
          <w:rPr>
            <w:rFonts w:ascii="Times New Roman" w:hAnsi="Times New Roman"/>
            <w:sz w:val="24"/>
            <w:szCs w:val="24"/>
          </w:rPr>
          <w:delText xml:space="preserve">lients </w:delText>
        </w:r>
      </w:del>
      <w:del w:id="848" w:author="Unknown Author" w:date="2021-04-17T22:19:52Z">
        <w:r>
          <w:rPr>
            <w:rFonts w:ascii="Times New Roman" w:hAnsi="Times New Roman"/>
            <w:sz w:val="24"/>
            <w:szCs w:val="24"/>
          </w:rPr>
          <w:delText xml:space="preserve"> </w:delText>
        </w:r>
      </w:del>
      <w:del w:id="849" w:author="Unknown Author" w:date="2021-04-17T16:30:49Z">
        <w:r>
          <w:rPr>
            <w:rFonts w:ascii="Times New Roman" w:hAnsi="Times New Roman"/>
            <w:sz w:val="24"/>
            <w:szCs w:val="24"/>
          </w:rPr>
          <w:delText>and their therapist</w:delText>
        </w:r>
      </w:del>
      <w:del w:id="850" w:author="Unknown Author" w:date="2021-04-26T11:28:38Z">
        <w:r>
          <w:rPr>
            <w:rFonts w:ascii="Times New Roman" w:hAnsi="Times New Roman"/>
            <w:sz w:val="24"/>
            <w:szCs w:val="24"/>
          </w:rPr>
          <w:delText xml:space="preserve">can interface with </w:delText>
        </w:r>
      </w:del>
      <w:del w:id="851" w:author="Unknown Author" w:date="2021-04-17T16:30:56Z">
        <w:r>
          <w:rPr>
            <w:rFonts w:ascii="Times New Roman" w:hAnsi="Times New Roman"/>
            <w:sz w:val="24"/>
            <w:szCs w:val="24"/>
          </w:rPr>
          <w:delText xml:space="preserve">the </w:delText>
        </w:r>
      </w:del>
      <w:del w:id="852" w:author="Unknown Author" w:date="2021-04-26T11:28:38Z">
        <w:r>
          <w:rPr>
            <w:rFonts w:ascii="Times New Roman" w:hAnsi="Times New Roman"/>
            <w:sz w:val="24"/>
            <w:szCs w:val="24"/>
          </w:rPr>
          <w:delText xml:space="preserve">avatars, </w:delText>
        </w:r>
      </w:del>
      <w:del w:id="853" w:author="Unknown Author" w:date="2021-04-17T16:31:08Z">
        <w:r>
          <w:rPr>
            <w:rFonts w:ascii="Times New Roman" w:hAnsi="Times New Roman"/>
            <w:sz w:val="24"/>
            <w:szCs w:val="24"/>
          </w:rPr>
          <w:delText xml:space="preserve">and </w:delText>
        </w:r>
      </w:del>
      <w:del w:id="854" w:author="Unknown Author" w:date="2021-04-26T11:28:38Z">
        <w:r>
          <w:rPr>
            <w:rFonts w:ascii="Times New Roman" w:hAnsi="Times New Roman"/>
            <w:sz w:val="24"/>
            <w:szCs w:val="24"/>
          </w:rPr>
          <w:delText>manipulat</w:delText>
        </w:r>
      </w:del>
      <w:del w:id="855" w:author="Unknown Author" w:date="2021-04-17T16:31:12Z">
        <w:r>
          <w:rPr>
            <w:rFonts w:ascii="Times New Roman" w:hAnsi="Times New Roman"/>
            <w:sz w:val="24"/>
            <w:szCs w:val="24"/>
          </w:rPr>
          <w:delText xml:space="preserve">e them to potentiate the effects of </w:delText>
        </w:r>
      </w:del>
      <w:del w:id="856" w:author="Unknown Author" w:date="2021-04-26T11:28:38Z">
        <w:r>
          <w:rPr>
            <w:rFonts w:ascii="Times New Roman" w:hAnsi="Times New Roman"/>
            <w:sz w:val="24"/>
            <w:szCs w:val="24"/>
          </w:rPr>
          <w:delText>therapeutic interventions</w:delText>
        </w:r>
      </w:del>
      <w:del w:id="857" w:author="Unknown Author" w:date="2021-04-17T16:31:49Z">
        <w:r>
          <w:rPr>
            <w:rFonts w:ascii="Times New Roman" w:hAnsi="Times New Roman"/>
            <w:sz w:val="24"/>
            <w:szCs w:val="24"/>
          </w:rPr>
          <w:delText>; f</w:delText>
        </w:r>
      </w:del>
      <w:del w:id="858" w:author="Unknown Author" w:date="2021-04-17T16:33:49Z">
        <w:r>
          <w:rPr>
            <w:rFonts w:ascii="Times New Roman" w:hAnsi="Times New Roman"/>
            <w:sz w:val="24"/>
            <w:szCs w:val="24"/>
          </w:rPr>
          <w:delText xml:space="preserve">the </w:delText>
        </w:r>
      </w:del>
      <w:del w:id="859" w:author="Unknown Author" w:date="2021-04-17T16:32:43Z">
        <w:r>
          <w:rPr>
            <w:rFonts w:ascii="Times New Roman" w:hAnsi="Times New Roman"/>
            <w:sz w:val="24"/>
            <w:szCs w:val="24"/>
          </w:rPr>
          <w:delText xml:space="preserve">lessen </w:delText>
        </w:r>
      </w:del>
      <w:del w:id="860" w:author="Unknown Author" w:date="2021-04-17T16:33:48Z">
        <w:r>
          <w:rPr>
            <w:rFonts w:ascii="Times New Roman" w:hAnsi="Times New Roman"/>
            <w:sz w:val="24"/>
            <w:szCs w:val="24"/>
          </w:rPr>
          <w:delText xml:space="preserve">or example, </w:delText>
        </w:r>
      </w:del>
      <w:del w:id="861" w:author="Unknown Author" w:date="2021-04-26T11:28:38Z">
        <w:r>
          <w:rPr>
            <w:rFonts w:ascii="Times New Roman" w:hAnsi="Times New Roman"/>
            <w:sz w:val="24"/>
            <w:szCs w:val="24"/>
          </w:rPr>
          <w:delText>hostility of the voices.</w:delText>
        </w:r>
      </w:del>
    </w:p>
    <w:p>
      <w:pPr>
        <w:pStyle w:val="Heading3"/>
        <w:widowControl w:val="false"/>
        <w:bidi w:val="0"/>
        <w:spacing w:lineRule="auto" w:line="480"/>
        <w:jc w:val="left"/>
        <w:rPr>
          <w:rFonts w:ascii="Times New Roman" w:hAnsi="Times New Roman"/>
          <w:sz w:val="24"/>
          <w:szCs w:val="24"/>
          <w:del w:id="864" w:author="Unknown Author" w:date="2021-04-18T12:02:04Z"/>
        </w:rPr>
      </w:pPr>
      <w:del w:id="863" w:author="Unknown Author" w:date="2021-04-18T12:02:04Z">
        <w:r>
          <w:rPr/>
        </w:r>
      </w:del>
    </w:p>
    <w:p>
      <w:pPr>
        <w:pStyle w:val="Heading3"/>
        <w:widowControl w:val="false"/>
        <w:bidi w:val="0"/>
        <w:spacing w:lineRule="auto" w:line="480"/>
        <w:jc w:val="left"/>
        <w:rPr>
          <w:rFonts w:ascii="Times New Roman" w:hAnsi="Times New Roman"/>
          <w:sz w:val="24"/>
          <w:szCs w:val="24"/>
          <w:del w:id="866" w:author="Unknown Author" w:date="2021-04-26T11:28:38Z"/>
        </w:rPr>
      </w:pPr>
      <w:del w:id="865" w:author="Unknown Author" w:date="2021-04-26T11:28:38Z">
        <w:r>
          <w:rPr/>
        </w:r>
      </w:del>
    </w:p>
    <w:p>
      <w:pPr>
        <w:pStyle w:val="Heading3"/>
        <w:widowControl w:val="false"/>
        <w:bidi w:val="0"/>
        <w:spacing w:lineRule="auto" w:line="480"/>
        <w:jc w:val="left"/>
        <w:rPr>
          <w:rFonts w:ascii="Times New Roman" w:hAnsi="Times New Roman"/>
          <w:sz w:val="24"/>
          <w:szCs w:val="24"/>
          <w:del w:id="895" w:author="Unknown Author" w:date="2021-04-18T15:02:17Z"/>
        </w:rPr>
      </w:pPr>
      <w:del w:id="867" w:author="Unknown Author" w:date="2021-04-18T12:28:21Z">
        <w:r>
          <w:rPr>
            <w:rFonts w:ascii="Times New Roman" w:hAnsi="Times New Roman"/>
            <w:sz w:val="24"/>
            <w:szCs w:val="24"/>
          </w:rPr>
          <w:delText xml:space="preserve"> </w:delText>
        </w:r>
      </w:del>
      <w:del w:id="868" w:author="Unknown Author" w:date="2021-04-26T11:28:38Z">
        <w:r>
          <w:rPr>
            <w:rFonts w:ascii="Times New Roman" w:hAnsi="Times New Roman"/>
            <w:sz w:val="24"/>
            <w:szCs w:val="24"/>
          </w:rPr>
          <w:delText xml:space="preserve">In a proof of concept study from 2020, Dellazizzo et al. </w:delText>
        </w:r>
      </w:del>
      <w:del w:id="869" w:author="Unknown Author" w:date="2021-04-18T14:44:53Z">
        <w:r>
          <w:rPr>
            <w:rFonts w:ascii="Times New Roman" w:hAnsi="Times New Roman"/>
            <w:sz w:val="24"/>
            <w:szCs w:val="24"/>
          </w:rPr>
          <w:delText>combined</w:delText>
        </w:r>
      </w:del>
      <w:del w:id="870" w:author="Unknown Author" w:date="2021-04-26T11:28:38Z">
        <w:r>
          <w:rPr>
            <w:rFonts w:ascii="Times New Roman" w:hAnsi="Times New Roman"/>
            <w:sz w:val="24"/>
            <w:szCs w:val="24"/>
          </w:rPr>
          <w:delText xml:space="preserve"> </w:delText>
        </w:r>
      </w:del>
      <w:del w:id="871" w:author="Unknown Author" w:date="2021-04-18T12:29:08Z">
        <w:r>
          <w:rPr>
            <w:rFonts w:ascii="Times New Roman" w:hAnsi="Times New Roman"/>
            <w:sz w:val="24"/>
            <w:szCs w:val="24"/>
          </w:rPr>
          <w:delText>this form of v</w:delText>
        </w:r>
      </w:del>
      <w:del w:id="872" w:author="Unknown Author" w:date="2021-04-26T11:28:38Z">
        <w:r>
          <w:rPr>
            <w:rFonts w:ascii="Times New Roman" w:hAnsi="Times New Roman"/>
            <w:sz w:val="24"/>
            <w:szCs w:val="24"/>
          </w:rPr>
          <w:delText>irtual reality therapy (VRT)</w:delText>
        </w:r>
      </w:del>
      <w:del w:id="873" w:author="Unknown Author" w:date="2021-04-18T14:47:18Z">
        <w:r>
          <w:rPr>
            <w:rFonts w:eastAsia="Noto Sans CJK SC" w:cs="Lohit Devanagari" w:ascii="Times New Roman" w:hAnsi="Times New Roman"/>
            <w:color w:val="auto"/>
            <w:kern w:val="2"/>
            <w:sz w:val="24"/>
            <w:szCs w:val="24"/>
            <w:lang w:val="en-US" w:eastAsia="zh-CN" w:bidi="hi-IN"/>
          </w:rPr>
          <w:delText xml:space="preserve"> </w:delText>
        </w:r>
      </w:del>
      <w:del w:id="874" w:author="Unknown Author" w:date="2021-04-18T14:06:31Z">
        <w:r>
          <w:rPr>
            <w:rFonts w:eastAsia="Noto Sans CJK SC" w:cs="Lohit Devanagari" w:ascii="Times New Roman" w:hAnsi="Times New Roman"/>
            <w:color w:val="auto"/>
            <w:kern w:val="2"/>
            <w:sz w:val="24"/>
            <w:szCs w:val="24"/>
            <w:lang w:val="en-US" w:eastAsia="zh-CN" w:bidi="hi-IN"/>
          </w:rPr>
          <w:delText>find if</w:delText>
        </w:r>
      </w:del>
      <w:del w:id="875" w:author="Unknown Author" w:date="2021-04-18T13:11:24Z">
        <w:r>
          <w:rPr>
            <w:rFonts w:eastAsia="Noto Sans CJK SC" w:cs="Lohit Devanagari" w:ascii="Times New Roman" w:hAnsi="Times New Roman"/>
            <w:b/>
            <w:bCs/>
            <w:color w:val="auto"/>
            <w:kern w:val="2"/>
            <w:sz w:val="24"/>
            <w:szCs w:val="24"/>
            <w:lang w:val="en-US" w:eastAsia="zh-CN" w:bidi="hi-IN"/>
          </w:rPr>
          <w:delText>with</w:delText>
        </w:r>
      </w:del>
      <w:del w:id="876" w:author="Unknown Author" w:date="2021-04-18T13:11:24Z">
        <w:r>
          <w:rPr>
            <w:rFonts w:eastAsia="Noto Sans CJK SC" w:cs="Lohit Devanagari" w:ascii="Times New Roman" w:hAnsi="Times New Roman"/>
            <w:color w:val="auto"/>
            <w:kern w:val="2"/>
            <w:sz w:val="24"/>
            <w:szCs w:val="24"/>
            <w:lang w:val="en-US" w:eastAsia="zh-CN" w:bidi="hi-IN"/>
          </w:rPr>
          <w:delText xml:space="preserve"> CBT to </w:delText>
        </w:r>
      </w:del>
      <w:del w:id="877" w:author="Unknown Author" w:date="2021-04-26T11:28:38Z">
        <w:r>
          <w:rPr>
            <w:rFonts w:ascii="Times New Roman" w:hAnsi="Times New Roman"/>
            <w:sz w:val="24"/>
            <w:szCs w:val="24"/>
          </w:rPr>
          <w:delText xml:space="preserve"> CBT </w:delText>
        </w:r>
      </w:del>
      <w:del w:id="878" w:author="Unknown Author" w:date="2021-04-17T16:05:16Z">
        <w:r>
          <w:rPr>
            <w:rFonts w:ascii="Times New Roman" w:hAnsi="Times New Roman"/>
            <w:sz w:val="24"/>
            <w:szCs w:val="24"/>
          </w:rPr>
          <w:delText>+</w:delText>
        </w:r>
      </w:del>
      <w:del w:id="879" w:author="Unknown Author" w:date="2021-04-18T14:46:00Z">
        <w:r>
          <w:rPr>
            <w:rFonts w:eastAsia="Noto Sans CJK SC" w:cs="Lohit Devanagari" w:ascii="Times New Roman" w:hAnsi="Times New Roman"/>
            <w:color w:val="auto"/>
            <w:kern w:val="2"/>
            <w:sz w:val="24"/>
            <w:szCs w:val="24"/>
            <w:lang w:val="en-US" w:eastAsia="zh-CN" w:bidi="hi-IN"/>
          </w:rPr>
          <w:delText xml:space="preserve"> </w:delText>
        </w:r>
      </w:del>
      <w:del w:id="880" w:author="Unknown Author" w:date="2021-04-26T11:28:38Z">
        <w:r>
          <w:rPr>
            <w:rFonts w:ascii="Times New Roman" w:hAnsi="Times New Roman"/>
            <w:sz w:val="24"/>
            <w:szCs w:val="24"/>
          </w:rPr>
          <w:delText>VRT outperformed CBT alone. The experimental and control groups were groups of subjects diagnosed with schizophrenia</w:delText>
        </w:r>
      </w:del>
      <w:del w:id="881" w:author="Unknown Author" w:date="2021-04-18T14:08:25Z">
        <w:r>
          <w:rPr>
            <w:rFonts w:ascii="Times New Roman" w:hAnsi="Times New Roman"/>
            <w:sz w:val="24"/>
            <w:szCs w:val="24"/>
          </w:rPr>
          <w:delText>,</w:delText>
        </w:r>
      </w:del>
      <w:del w:id="882" w:author="Unknown Author" w:date="2021-04-26T11:28:38Z">
        <w:r>
          <w:rPr>
            <w:rFonts w:ascii="Times New Roman" w:hAnsi="Times New Roman"/>
            <w:sz w:val="24"/>
            <w:szCs w:val="24"/>
          </w:rPr>
          <w:delText xml:space="preserve"> </w:delText>
        </w:r>
      </w:del>
      <w:del w:id="883" w:author="Unknown Author" w:date="2021-04-18T14:46:27Z">
        <w:r>
          <w:rPr>
            <w:rFonts w:ascii="Times New Roman" w:hAnsi="Times New Roman"/>
            <w:sz w:val="24"/>
            <w:szCs w:val="24"/>
          </w:rPr>
          <w:delText>already r</w:delText>
        </w:r>
      </w:del>
      <w:del w:id="884" w:author="Unknown Author" w:date="2021-04-26T11:28:38Z">
        <w:r>
          <w:rPr>
            <w:rFonts w:ascii="Times New Roman" w:hAnsi="Times New Roman"/>
            <w:sz w:val="24"/>
            <w:szCs w:val="24"/>
          </w:rPr>
          <w:delText>eceiving CBT for AVH</w:delText>
        </w:r>
      </w:del>
      <w:del w:id="885" w:author="Unknown Author" w:date="2021-04-18T15:00:49Z">
        <w:r>
          <w:rPr>
            <w:rFonts w:ascii="Times New Roman" w:hAnsi="Times New Roman"/>
            <w:sz w:val="24"/>
            <w:szCs w:val="24"/>
          </w:rPr>
          <w:delText xml:space="preserve">, who were asked if they wanted to continue therapy. Both groups were assessed before and after treatment with standard assessments for AVH, psychotic symptoms, and depression. Both groups showed improvement in all three areas after the therapy, and at follow-ups. The CBT </w:delText>
        </w:r>
      </w:del>
      <w:del w:id="886" w:author="Unknown Author" w:date="2021-04-17T16:05:37Z">
        <w:r>
          <w:rPr>
            <w:rFonts w:ascii="Times New Roman" w:hAnsi="Times New Roman"/>
            <w:sz w:val="24"/>
            <w:szCs w:val="24"/>
          </w:rPr>
          <w:delText>+</w:delText>
        </w:r>
      </w:del>
      <w:del w:id="887" w:author="Unknown Author" w:date="2021-04-18T15:00:49Z">
        <w:r>
          <w:rPr>
            <w:rFonts w:ascii="Times New Roman" w:hAnsi="Times New Roman"/>
            <w:sz w:val="24"/>
            <w:szCs w:val="24"/>
          </w:rPr>
          <w:delText xml:space="preserve"> VRT group showed significantly greater improvement, and the researchers suggested there may be a synergistic effect between CBT and VRT</w:delText>
        </w:r>
      </w:del>
      <w:del w:id="888" w:author="Unknown Author" w:date="2021-04-26T11:28:38Z">
        <w:r>
          <w:rPr>
            <w:rFonts w:ascii="Times New Roman" w:hAnsi="Times New Roman"/>
            <w:sz w:val="24"/>
            <w:szCs w:val="24"/>
          </w:rPr>
          <w:delText>. This study is interesting because it assume</w:delText>
        </w:r>
      </w:del>
      <w:del w:id="889" w:author="Unknown Author" w:date="2021-04-18T15:01:27Z">
        <w:r>
          <w:rPr>
            <w:rFonts w:ascii="Times New Roman" w:hAnsi="Times New Roman"/>
            <w:sz w:val="24"/>
            <w:szCs w:val="24"/>
          </w:rPr>
          <w:delText>s</w:delText>
        </w:r>
      </w:del>
      <w:del w:id="890" w:author="Unknown Author" w:date="2021-04-26T11:28:38Z">
        <w:r>
          <w:rPr>
            <w:rFonts w:ascii="Times New Roman" w:hAnsi="Times New Roman"/>
            <w:sz w:val="24"/>
            <w:szCs w:val="24"/>
          </w:rPr>
          <w:delText xml:space="preserve"> the efficacy of CBT for AVH, </w:delText>
        </w:r>
      </w:del>
      <w:del w:id="891" w:author="Unknown Author" w:date="2021-04-18T15:01:20Z">
        <w:r>
          <w:rPr>
            <w:rFonts w:ascii="Times New Roman" w:hAnsi="Times New Roman"/>
            <w:sz w:val="24"/>
            <w:szCs w:val="24"/>
          </w:rPr>
          <w:delText>and attempts to find a</w:delText>
        </w:r>
      </w:del>
      <w:del w:id="892" w:author="Unknown Author" w:date="2021-04-26T11:28:38Z">
        <w:r>
          <w:rPr>
            <w:rFonts w:ascii="Times New Roman" w:hAnsi="Times New Roman"/>
            <w:sz w:val="24"/>
            <w:szCs w:val="24"/>
          </w:rPr>
          <w:delText xml:space="preserve"> technological method to increase its impact. </w:delText>
        </w:r>
      </w:del>
      <w:del w:id="893" w:author="Unknown Author" w:date="2021-04-18T15:02:03Z">
        <w:r>
          <w:rPr>
            <w:rFonts w:ascii="Times New Roman" w:hAnsi="Times New Roman"/>
            <w:sz w:val="24"/>
            <w:szCs w:val="24"/>
          </w:rPr>
          <w:delText>This is suggestive of behavioral therapy, such as desensitization training. Also, since the avatars are computer-generated, t</w:delText>
        </w:r>
      </w:del>
      <w:del w:id="894" w:author="Unknown Author" w:date="2021-04-26T11:28:38Z">
        <w:r>
          <w:rPr>
            <w:rFonts w:ascii="Times New Roman" w:hAnsi="Times New Roman"/>
            <w:sz w:val="24"/>
            <w:szCs w:val="24"/>
          </w:rPr>
          <w:delText>he possibility of using the same techniques in telemental health, or in cell phone apps, is apparent.</w:delText>
        </w:r>
      </w:del>
    </w:p>
    <w:p>
      <w:pPr>
        <w:pStyle w:val="Heading3"/>
        <w:widowControl w:val="false"/>
        <w:bidi w:val="0"/>
        <w:spacing w:lineRule="auto" w:line="480"/>
        <w:jc w:val="left"/>
        <w:rPr>
          <w:rFonts w:ascii="Times New Roman" w:hAnsi="Times New Roman"/>
          <w:sz w:val="24"/>
          <w:szCs w:val="24"/>
          <w:del w:id="901" w:author="Unknown Author" w:date="2021-04-26T11:28:38Z"/>
        </w:rPr>
      </w:pPr>
      <w:del w:id="896" w:author="Unknown Author" w:date="2021-04-17T22:21:18Z">
        <w:r>
          <w:rPr>
            <w:rFonts w:ascii="Times New Roman" w:hAnsi="Times New Roman"/>
            <w:sz w:val="24"/>
            <w:szCs w:val="24"/>
          </w:rPr>
          <w:delText xml:space="preserve"> </w:delText>
        </w:r>
      </w:del>
      <w:del w:id="897" w:author="Unknown Author" w:date="2021-04-17T22:21:18Z">
        <w:r>
          <w:rPr>
            <w:rFonts w:ascii="Times New Roman" w:hAnsi="Times New Roman"/>
            <w:sz w:val="24"/>
            <w:szCs w:val="24"/>
          </w:rPr>
          <w:delText>of AVATAR therapy for refractory AVH was conducted over three years by Craig et al. (2018). This study contrasted formal AVATAR therapy for AVH with a supportive counseling groups. The AVATAR group showed significantly greater reductions in negative AVH parameters measured with the PSYRATS, after 12 weeks of treatment for each subject.</w:delText>
        </w:r>
      </w:del>
      <w:del w:id="898" w:author="Unknown Author" w:date="2021-04-17T16:11:38Z">
        <w:r>
          <w:rPr>
            <w:rFonts w:ascii="Times New Roman" w:hAnsi="Times New Roman"/>
            <w:sz w:val="24"/>
            <w:szCs w:val="24"/>
          </w:rPr>
          <w:delText xml:space="preserve"> second study</w:delText>
        </w:r>
      </w:del>
      <w:del w:id="899" w:author="Unknown Author" w:date="2021-04-17T22:21:18Z">
        <w:r>
          <w:rPr>
            <w:rFonts w:ascii="Times New Roman" w:hAnsi="Times New Roman"/>
            <w:sz w:val="24"/>
            <w:szCs w:val="24"/>
          </w:rPr>
          <w:delText>A</w:delText>
        </w:r>
      </w:del>
      <w:del w:id="900" w:author="Unknown Author" w:date="2021-04-17T16:16:55Z">
        <w:r>
          <w:rPr>
            <w:rFonts w:ascii="Times New Roman" w:hAnsi="Times New Roman"/>
            <w:sz w:val="24"/>
            <w:szCs w:val="24"/>
          </w:rPr>
          <w:delText xml:space="preserve"> </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903" w:author="Unknown Author" w:date="2021-04-26T11:28:38Z"/>
        </w:rPr>
      </w:pPr>
      <w:del w:id="902" w:author="Unknown Author" w:date="2021-04-26T11:28:38Z">
        <w:bookmarkStart w:id="17" w:name="__RefHeading___Toc7181_2491979235"/>
        <w:bookmarkEnd w:id="17"/>
        <w:r>
          <w:rPr/>
          <w:delText>Related Factors</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905" w:author="Unknown Author" w:date="2021-04-26T11:28:38Z"/>
        </w:rPr>
      </w:pPr>
      <w:del w:id="904" w:author="Unknown Author" w:date="2021-04-26T11:28:38Z">
        <w:r>
          <w:rPr>
            <w:rFonts w:ascii="Times New Roman" w:hAnsi="Times New Roman"/>
            <w:sz w:val="24"/>
            <w:szCs w:val="24"/>
          </w:rPr>
          <w:tab/>
          <w:delText>Studies have been completed to investigate factors that are related to CBT for AVH. A 2021 study by Badcock et al. found that multimodal hallucinations, or AVH with hallucinations in other modalities, such as visual hallucinations, were more common than expected. Among the experimental subjects, 72.1% reported multimodal hallucinations. Baseline symptoms were not found to predict multimodal hallucinations, versus AVH alone, except for subjects who reported post-traumatic stress symptoms. PTSD clients showed a significantly higher rate of multimodal hallucinations. The subjects were offered a range of cognitive therapies, including brief coping strategy enhancement, a form of therapy that identifies thoughts that trigger the hallucinations, and self-esteem building. The study took place in a naturalistic, clinical setting. Treatment outcomes were comparable across groups of subjects who reported multimodal hallucinations, versus AVH alone. The results indicated that CBT for distressing AVH is effective across hallucination modalities, including PTSD clients who are experiencing AVH plus hallucinations in other modalities, as well.</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909" w:author="Unknown Author" w:date="2021-04-26T11:28:38Z"/>
        </w:rPr>
      </w:pPr>
      <w:del w:id="906" w:author="Unknown Author" w:date="2021-04-26T11:28:38Z">
        <w:r>
          <w:rPr>
            <w:rFonts w:ascii="Times New Roman" w:hAnsi="Times New Roman"/>
            <w:sz w:val="24"/>
            <w:szCs w:val="24"/>
          </w:rPr>
          <w:tab/>
          <w:delText xml:space="preserve">In a 2011 study, Thomas et al. investigated four predictors of outcome for CBT for AVH: level of insight, beliefs in the origins of the voices, level of negative symptoms, and level of cognitive disorganization. The subjects were patients diagnosed with schizophrenia, taking antipsychotic medications, with a history of distressing AVH for at least one year. In all, 26 subjects received CBT for AVH, over an average of 12 sessions per subject. Statistical analysis showed no relationship between improvements in AVH measured with the PANSS, and insight level, beliefs regarding AVH origins, </w:delText>
        </w:r>
      </w:del>
      <w:del w:id="907" w:author="Unknown Author" w:date="2021-04-18T10:26:12Z">
        <w:r>
          <w:rPr>
            <w:rFonts w:ascii="Times New Roman" w:hAnsi="Times New Roman"/>
            <w:sz w:val="24"/>
            <w:szCs w:val="24"/>
          </w:rPr>
          <w:delText>and</w:delText>
        </w:r>
      </w:del>
      <w:del w:id="908" w:author="Unknown Author" w:date="2021-04-26T11:28:38Z">
        <w:r>
          <w:rPr>
            <w:rFonts w:ascii="Times New Roman" w:hAnsi="Times New Roman"/>
            <w:sz w:val="24"/>
            <w:szCs w:val="24"/>
          </w:rPr>
          <w:delText xml:space="preserve"> cognitive impairment. Negative symptoms were associated with negative therapeutic outcomes. The interpretation is, CBT for AVH should be effective regardless of insight, beliefs, and most importantly, cognitive disorganization, a debilitating positive symptom of psychosis; however, negative symptoms such as withdrawal or apathy may prove to be barriers to positive outcomes.</w:delText>
        </w:r>
      </w:del>
    </w:p>
    <w:p>
      <w:pPr>
        <w:pStyle w:val="Heading3"/>
        <w:widowControl w:val="false"/>
        <w:bidi w:val="0"/>
        <w:spacing w:lineRule="auto" w:line="480"/>
        <w:jc w:val="left"/>
        <w:rPr>
          <w:del w:id="919" w:author="Unknown Author" w:date="2021-04-26T11:28:38Z"/>
        </w:rPr>
      </w:pPr>
      <w:del w:id="910" w:author="Unknown Author" w:date="2021-04-26T11:28:38Z">
        <w:r>
          <w:rPr>
            <w:rFonts w:ascii="Times New Roman" w:hAnsi="Times New Roman"/>
            <w:sz w:val="24"/>
            <w:szCs w:val="24"/>
          </w:rPr>
          <w:tab/>
          <w:delText>In 2018, Schlier et al. investigated two social factors that were thought to trigger AVH, social defeat, and social deafferentation. Social defeat is negative social experiences</w:delText>
        </w:r>
      </w:del>
      <w:del w:id="911" w:author="Unknown Author" w:date="2021-04-18T10:39:00Z">
        <w:r>
          <w:rPr>
            <w:rFonts w:ascii="Times New Roman" w:hAnsi="Times New Roman"/>
            <w:sz w:val="24"/>
            <w:szCs w:val="24"/>
          </w:rPr>
          <w:delText>,</w:delText>
        </w:r>
      </w:del>
      <w:del w:id="912" w:author="Unknown Author" w:date="2021-04-26T11:28:38Z">
        <w:r>
          <w:rPr>
            <w:rFonts w:ascii="Times New Roman" w:hAnsi="Times New Roman"/>
            <w:sz w:val="24"/>
            <w:szCs w:val="24"/>
          </w:rPr>
          <w:delText xml:space="preserve"> and social exclusion; for example, the effects of discrimination, or poverty. Social deafferentation is loneliness and withdrawal, </w:delText>
        </w:r>
      </w:del>
      <w:del w:id="913" w:author="Unknown Author" w:date="2021-04-18T10:35:49Z">
        <w:r>
          <w:rPr>
            <w:rFonts w:ascii="Times New Roman" w:hAnsi="Times New Roman"/>
            <w:sz w:val="24"/>
            <w:szCs w:val="24"/>
          </w:rPr>
          <w:delText>due</w:delText>
        </w:r>
      </w:del>
      <w:del w:id="914" w:author="Unknown Author" w:date="2021-04-26T11:28:38Z">
        <w:r>
          <w:rPr>
            <w:rFonts w:ascii="Times New Roman" w:hAnsi="Times New Roman"/>
            <w:sz w:val="24"/>
            <w:szCs w:val="24"/>
          </w:rPr>
          <w:delText xml:space="preserve"> to negative </w:delText>
        </w:r>
      </w:del>
      <w:del w:id="915" w:author="Unknown Author" w:date="2021-04-18T10:35:42Z">
        <w:r>
          <w:rPr>
            <w:rFonts w:ascii="Times New Roman" w:hAnsi="Times New Roman"/>
            <w:sz w:val="24"/>
            <w:szCs w:val="24"/>
          </w:rPr>
          <w:delText>social</w:delText>
        </w:r>
      </w:del>
      <w:del w:id="916" w:author="Unknown Author" w:date="2021-04-26T11:28:38Z">
        <w:r>
          <w:rPr>
            <w:rFonts w:ascii="Times New Roman" w:hAnsi="Times New Roman"/>
            <w:sz w:val="24"/>
            <w:szCs w:val="24"/>
          </w:rPr>
          <w:delText xml:space="preserve"> circumstances. A pool of 75 subjects were given introductory assessments, then answered standard questionnaires daily for three weeks to measure the impact of their social orientations and current social experiences on three parameters thought to precede AVH: vivid imagination, perceptual sensitivity, and intrusive thoughts. The results showed that social defeat was a predictor of the three parameters, but social deafferentation was not. Also, the effect</w:delText>
        </w:r>
      </w:del>
      <w:del w:id="917" w:author="Unknown Author" w:date="2021-04-18T10:40:36Z">
        <w:r>
          <w:rPr>
            <w:rFonts w:ascii="Times New Roman" w:hAnsi="Times New Roman"/>
            <w:sz w:val="24"/>
            <w:szCs w:val="24"/>
          </w:rPr>
          <w:delText>s</w:delText>
        </w:r>
      </w:del>
      <w:del w:id="918" w:author="Unknown Author" w:date="2021-04-26T11:28:38Z">
        <w:r>
          <w:rPr>
            <w:rFonts w:ascii="Times New Roman" w:hAnsi="Times New Roman"/>
            <w:sz w:val="24"/>
            <w:szCs w:val="24"/>
          </w:rPr>
          <w:delText xml:space="preserve"> of social defeat on the three parameters was a same-day, immediate phenomenon. There are a few ways this might be interpreted. A lifetime of social exclusion may cause permanent neurobiological changes in the brain, such as changes in dopaminergic pathways, something which is related to schizophrenia and other mental disorders. Due to these changes, negative social experiences such as social defeat are more likely to trigger mental illness, including AVH. This may have something to do with the higher rates of mental illness seen in communities that are socioeconomically depressed.</w:delText>
        </w:r>
      </w:del>
    </w:p>
    <w:p>
      <w:pPr>
        <w:pStyle w:val="Heading3"/>
        <w:widowControl w:val="false"/>
        <w:suppressAutoHyphens w:val="true"/>
        <w:overflowPunct w:val="false"/>
        <w:bidi w:val="0"/>
        <w:spacing w:lineRule="auto" w:line="480" w:before="0" w:after="0"/>
        <w:jc w:val="left"/>
        <w:rPr>
          <w:del w:id="921" w:author="Unknown Author" w:date="2021-04-26T11:28:38Z"/>
        </w:rPr>
      </w:pPr>
      <w:del w:id="920" w:author="Unknown Author" w:date="2021-04-26T11:28:38Z">
        <w:bookmarkStart w:id="18" w:name="__RefHeading___Toc7199_2491979235"/>
        <w:bookmarkEnd w:id="18"/>
        <w:r>
          <w:rPr/>
          <w:delText>Neurobiological Correlates, AVH, CBT, Beliefs</w:delText>
        </w:r>
      </w:del>
    </w:p>
    <w:p>
      <w:pPr>
        <w:pStyle w:val="Heading3"/>
        <w:widowControl w:val="false"/>
        <w:bidi w:val="0"/>
        <w:spacing w:lineRule="auto" w:line="480"/>
        <w:jc w:val="left"/>
        <w:rPr>
          <w:del w:id="933" w:author="Unknown Author" w:date="2021-04-26T11:28:38Z"/>
        </w:rPr>
      </w:pPr>
      <w:del w:id="922" w:author="Unknown Author" w:date="2021-04-26T11:28:38Z">
        <w:r>
          <w:rPr>
            <w:b w:val="false"/>
            <w:bCs w:val="false"/>
          </w:rPr>
          <w:tab/>
          <w:delText>AVH are mirrored by activity in the brain that is similar to the activity for the ordinary perception of auditory speech. This would be expected</w:delText>
        </w:r>
      </w:del>
      <w:del w:id="923" w:author="Unknown Author" w:date="2021-04-20T12:07:25Z">
        <w:r>
          <w:rPr>
            <w:b w:val="false"/>
            <w:bCs w:val="false"/>
          </w:rPr>
          <w:delText>,</w:delText>
        </w:r>
      </w:del>
      <w:del w:id="924" w:author="Unknown Author" w:date="2021-04-26T11:28:38Z">
        <w:r>
          <w:rPr>
            <w:b w:val="false"/>
            <w:bCs w:val="false"/>
          </w:rPr>
          <w:delText xml:space="preserve"> and is </w:delText>
        </w:r>
      </w:del>
      <w:del w:id="925" w:author="Unknown Author" w:date="2021-04-19T17:31:56Z">
        <w:r>
          <w:rPr>
            <w:b w:val="false"/>
            <w:bCs w:val="false"/>
          </w:rPr>
          <w:delText xml:space="preserve">indeed </w:delText>
        </w:r>
      </w:del>
      <w:del w:id="926" w:author="Unknown Author" w:date="2021-04-26T11:28:38Z">
        <w:r>
          <w:rPr>
            <w:b w:val="false"/>
            <w:bCs w:val="false"/>
          </w:rPr>
          <w:delText>verified through the use of brain imaging, and other techniques. The brain areas include structures in the left temporal lobe, the auditory cortex, and Broca’s area, where speech and language comprehension are centered. This is important</w:delText>
        </w:r>
      </w:del>
      <w:del w:id="927" w:author="Unknown Author" w:date="2021-04-20T12:07:42Z">
        <w:r>
          <w:rPr>
            <w:b w:val="false"/>
            <w:bCs w:val="false"/>
          </w:rPr>
          <w:delText>,</w:delText>
        </w:r>
      </w:del>
      <w:del w:id="928" w:author="Unknown Author" w:date="2021-04-26T11:28:38Z">
        <w:r>
          <w:rPr>
            <w:b w:val="false"/>
            <w:bCs w:val="false"/>
          </w:rPr>
          <w:delText xml:space="preserve"> because it argues against any idea that AVH are received by the mind from </w:delText>
        </w:r>
      </w:del>
      <w:del w:id="929" w:author="Unknown Author" w:date="2021-04-18T22:21:55Z">
        <w:r>
          <w:rPr>
            <w:b w:val="false"/>
            <w:bCs w:val="false"/>
          </w:rPr>
          <w:delText>else</w:delText>
        </w:r>
      </w:del>
      <w:del w:id="930" w:author="Unknown Author" w:date="2021-04-26T11:28:38Z">
        <w:r>
          <w:rPr>
            <w:b w:val="false"/>
            <w:bCs w:val="false"/>
          </w:rPr>
          <w:delText>where, such as a demon or a spirit world. If AVH are coming from demons or spirits, then they are coming through the very same brain mechanisms that process auditory speech perception from vibrations in the air, and not simply popping into the mind</w:delText>
        </w:r>
      </w:del>
      <w:del w:id="931" w:author="Unknown Author" w:date="2021-04-18T22:22:24Z">
        <w:r>
          <w:rPr>
            <w:b w:val="false"/>
            <w:bCs w:val="false"/>
          </w:rPr>
          <w:delText>,</w:delText>
        </w:r>
      </w:del>
      <w:del w:id="932" w:author="Unknown Author" w:date="2021-04-26T11:28:38Z">
        <w:r>
          <w:rPr>
            <w:b w:val="false"/>
            <w:bCs w:val="false"/>
          </w:rPr>
          <w:delText xml:space="preserve"> fully formed, unless there is some sort of downward processing, which seems unlikely.</w:delText>
        </w:r>
      </w:del>
    </w:p>
    <w:p>
      <w:pPr>
        <w:pStyle w:val="Heading3"/>
        <w:widowControl w:val="false"/>
        <w:bidi w:val="0"/>
        <w:spacing w:lineRule="auto" w:line="480"/>
        <w:jc w:val="left"/>
        <w:rPr>
          <w:del w:id="958" w:author="Unknown Author" w:date="2021-04-19T17:35:36Z"/>
        </w:rPr>
      </w:pPr>
      <w:del w:id="934" w:author="Unknown Author" w:date="2021-04-26T11:28:38Z">
        <w:r>
          <w:rPr>
            <w:b w:val="false"/>
            <w:bCs w:val="false"/>
          </w:rPr>
          <w:tab/>
          <w:delText>The next assumption is</w:delText>
        </w:r>
      </w:del>
      <w:del w:id="935" w:author="Unknown Author" w:date="2021-04-20T12:08:22Z">
        <w:r>
          <w:rPr>
            <w:b w:val="false"/>
            <w:bCs w:val="false"/>
          </w:rPr>
          <w:delText>,</w:delText>
        </w:r>
      </w:del>
      <w:del w:id="936" w:author="Unknown Author" w:date="2021-04-26T11:28:38Z">
        <w:r>
          <w:rPr>
            <w:b w:val="false"/>
            <w:bCs w:val="false"/>
          </w:rPr>
          <w:delText xml:space="preserve"> since AVH involves the same brain mechanisms active in ordinary speech perception, then something must be going wrong somewhere in the brain, or, if not something going wrong, then at least a manifestation of some mechanism that </w:delText>
        </w:r>
      </w:del>
      <w:del w:id="937" w:author="Unknown Author" w:date="2021-04-18T22:24:52Z">
        <w:r>
          <w:rPr>
            <w:b w:val="false"/>
            <w:bCs w:val="false"/>
          </w:rPr>
          <w:delText xml:space="preserve">exists in everyone’s brain that </w:delText>
        </w:r>
      </w:del>
      <w:del w:id="938" w:author="Unknown Author" w:date="2021-04-26T11:28:38Z">
        <w:r>
          <w:rPr>
            <w:b w:val="false"/>
            <w:bCs w:val="false"/>
          </w:rPr>
          <w:delText xml:space="preserve">can, under certain conditions, generate perceived voices that are not based on physical input from the outside world. </w:delText>
        </w:r>
      </w:del>
      <w:del w:id="939" w:author="Unknown Author" w:date="2021-04-18T22:25:59Z">
        <w:r>
          <w:rPr>
            <w:b w:val="false"/>
            <w:bCs w:val="false"/>
          </w:rPr>
          <w:delText>One</w:delText>
        </w:r>
      </w:del>
      <w:del w:id="940" w:author="Unknown Author" w:date="2021-04-26T11:28:38Z">
        <w:r>
          <w:rPr>
            <w:b w:val="false"/>
            <w:bCs w:val="false"/>
          </w:rPr>
          <w:delText xml:space="preserve"> critical question is, </w:delText>
        </w:r>
      </w:del>
      <w:del w:id="941" w:author="Unknown Author" w:date="2021-04-18T22:26:14Z">
        <w:r>
          <w:rPr>
            <w:b w:val="false"/>
            <w:bCs w:val="false"/>
          </w:rPr>
          <w:delText xml:space="preserve">what is the </w:delText>
        </w:r>
      </w:del>
      <w:del w:id="942" w:author="Unknown Author" w:date="2021-04-26T11:28:38Z">
        <w:r>
          <w:rPr>
            <w:b w:val="false"/>
            <w:bCs w:val="false"/>
          </w:rPr>
          <w:delText xml:space="preserve">neurobiological difference between AVH </w:delText>
        </w:r>
      </w:del>
      <w:del w:id="943" w:author="Unknown Author" w:date="2021-04-18T22:26:49Z">
        <w:r>
          <w:rPr>
            <w:b w:val="false"/>
            <w:bCs w:val="false"/>
          </w:rPr>
          <w:delText>experienced by psychotics</w:delText>
        </w:r>
      </w:del>
      <w:del w:id="944" w:author="Unknown Author" w:date="2021-04-26T11:28:38Z">
        <w:r>
          <w:rPr>
            <w:b w:val="false"/>
            <w:bCs w:val="false"/>
          </w:rPr>
          <w:delText xml:space="preserve">, and those experience by </w:delText>
        </w:r>
      </w:del>
      <w:del w:id="945" w:author="Unknown Author" w:date="2021-04-18T22:26:25Z">
        <w:r>
          <w:rPr>
            <w:b w:val="false"/>
            <w:bCs w:val="false"/>
          </w:rPr>
          <w:delText>otherwise</w:delText>
        </w:r>
      </w:del>
      <w:del w:id="946" w:author="Unknown Author" w:date="2021-04-26T11:28:38Z">
        <w:r>
          <w:rPr>
            <w:b w:val="false"/>
            <w:bCs w:val="false"/>
          </w:rPr>
          <w:delText xml:space="preserve"> healthy individuals? </w:delText>
        </w:r>
      </w:del>
      <w:del w:id="947" w:author="Unknown Author" w:date="2021-04-18T22:27:03Z">
        <w:r>
          <w:rPr>
            <w:b w:val="false"/>
            <w:bCs w:val="false"/>
          </w:rPr>
          <w:delText xml:space="preserve">The answer is, no one knows, for sure (Boksa, 2009). </w:delText>
        </w:r>
      </w:del>
      <w:del w:id="948" w:author="Unknown Author" w:date="2021-04-26T11:28:38Z">
        <w:r>
          <w:rPr>
            <w:b w:val="false"/>
            <w:bCs w:val="false"/>
          </w:rPr>
          <w:delText>Most of the brain research on AVH has been conducted with subjects diagnosed with schizophrenia.</w:delText>
        </w:r>
      </w:del>
      <w:del w:id="949" w:author="Unknown Author" w:date="2021-04-19T18:00:56Z">
        <w:r>
          <w:rPr>
            <w:b w:val="false"/>
            <w:bCs w:val="false"/>
          </w:rPr>
          <w:delText xml:space="preserve"> </w:delText>
        </w:r>
      </w:del>
      <w:del w:id="950" w:author="Unknown Author" w:date="2021-04-26T11:28:38Z">
        <w:r>
          <w:rPr>
            <w:b w:val="false"/>
            <w:bCs w:val="false"/>
          </w:rPr>
          <w:delText xml:space="preserve">An </w:delText>
        </w:r>
      </w:del>
      <w:del w:id="951" w:author="Unknown Author" w:date="2021-04-19T18:00:29Z">
        <w:r>
          <w:rPr>
            <w:b w:val="false"/>
            <w:bCs w:val="false"/>
          </w:rPr>
          <w:delText>important</w:delText>
        </w:r>
      </w:del>
      <w:del w:id="952" w:author="Unknown Author" w:date="2021-04-26T11:28:38Z">
        <w:r>
          <w:rPr>
            <w:b w:val="false"/>
            <w:bCs w:val="false"/>
          </w:rPr>
          <w:delText xml:space="preserve"> clue is, AVH experienced by both the mentally ill and the mentally healthy are phenomenologically similar, that is, in most cases perceived as real voices, that are </w:delText>
        </w:r>
      </w:del>
      <w:del w:id="953" w:author="Unknown Author" w:date="2021-04-19T17:33:15Z">
        <w:r>
          <w:rPr>
            <w:b w:val="false"/>
            <w:bCs w:val="false"/>
          </w:rPr>
          <w:delText>usually</w:delText>
        </w:r>
      </w:del>
      <w:del w:id="954" w:author="Unknown Author" w:date="2021-04-26T11:28:38Z">
        <w:r>
          <w:rPr>
            <w:b w:val="false"/>
            <w:bCs w:val="false"/>
          </w:rPr>
          <w:delText xml:space="preserve"> negative, hostile, and distressing. This argues that whatever causes AVH, it must at least be similar for both.</w:delText>
        </w:r>
      </w:del>
      <w:del w:id="955" w:author="Unknown Author" w:date="2021-04-19T17:35:36Z">
        <w:r>
          <w:rPr>
            <w:b w:val="false"/>
            <w:bCs w:val="false"/>
          </w:rPr>
          <w:delText xml:space="preserve"> conscious perception has a particular brain wave frequency that coordinates brain function is similar to field theories of consciousness, such as Benjamin Libet’s </w:delText>
        </w:r>
      </w:del>
      <w:del w:id="956" w:author="Unknown Author" w:date="2021-04-19T17:35:36Z">
        <w:r>
          <w:rPr>
            <w:b w:val="false"/>
            <w:bCs w:val="false"/>
            <w:i/>
            <w:iCs/>
          </w:rPr>
          <w:delText>conscious mental field</w:delText>
        </w:r>
      </w:del>
      <w:del w:id="957" w:author="Unknown Author" w:date="2021-04-19T17:35:36Z">
        <w:r>
          <w:rPr>
            <w:b w:val="false"/>
            <w:bCs w:val="false"/>
          </w:rPr>
          <w:delText xml:space="preserve"> (Libet, 2004). For those who still embrace the demon theory of AVH, it also gives a frequency the demons might be using to broadcast.</w:delText>
          <w:tab/>
          <w:delText>Out of all the neurobiological theories to account for AVH, perhaps the most interesting and thought-provoking is, AVH have something to do with gamma-wave synchronization in the brain. Gamma-wave oscillations at 40-Hz emanate from disparate brain structures; this may be what gives rise to conscious perception, through the synchronization of neural firings across brain regions. For AVH, the processing of sensory input is impaired by deficiencies in gamma-wave modulation, allowing other brain centers, such as those for attention, to take over and create false perceptions. There is a particular substance in the neurons that generate gamma-wave oscillations that is shown to be deficient in subjects who experience AVH: parvalbumin (Boksa, 2009). This has not led to any new medications for schizophrenia, as of yet. The idea that</w:delText>
        </w:r>
      </w:del>
    </w:p>
    <w:p>
      <w:pPr>
        <w:pStyle w:val="Heading3"/>
        <w:widowControl w:val="false"/>
        <w:bidi w:val="0"/>
        <w:spacing w:lineRule="auto" w:line="480"/>
        <w:jc w:val="left"/>
        <w:rPr>
          <w:b w:val="false"/>
          <w:b w:val="false"/>
          <w:bCs w:val="false"/>
          <w:del w:id="960" w:author="Unknown Author" w:date="2021-04-26T11:28:38Z"/>
        </w:rPr>
      </w:pPr>
      <w:del w:id="959" w:author="Unknown Author" w:date="2021-04-26T11:28:38Z">
        <w:r>
          <w:rPr/>
        </w:r>
      </w:del>
    </w:p>
    <w:p>
      <w:pPr>
        <w:pStyle w:val="Heading3"/>
        <w:widowControl w:val="false"/>
        <w:bidi w:val="0"/>
        <w:spacing w:lineRule="auto" w:line="480"/>
        <w:jc w:val="left"/>
        <w:rPr>
          <w:del w:id="985" w:author="Unknown Author" w:date="2021-04-26T11:28:38Z"/>
        </w:rPr>
      </w:pPr>
      <w:del w:id="961" w:author="Unknown Author" w:date="2021-04-26T11:28:38Z">
        <w:r>
          <w:rPr>
            <w:b w:val="false"/>
            <w:bCs w:val="false"/>
          </w:rPr>
          <w:tab/>
          <w:delText xml:space="preserve">CBT affects AVH by manipulating beliefs. There is empirical evidence that CBT affects the brain areas related to speech </w:delText>
        </w:r>
      </w:del>
      <w:del w:id="962" w:author="Unknown Author" w:date="2021-04-19T22:02:29Z">
        <w:r>
          <w:rPr>
            <w:b w:val="false"/>
            <w:bCs w:val="false"/>
          </w:rPr>
          <w:delText>ption</w:delText>
        </w:r>
      </w:del>
      <w:del w:id="963" w:author="Unknown Author" w:date="2021-04-19T22:01:13Z">
        <w:r>
          <w:rPr>
            <w:b w:val="false"/>
            <w:bCs w:val="false"/>
          </w:rPr>
          <w:delText xml:space="preserve">perce, in subjects experiencing AVH. </w:delText>
        </w:r>
      </w:del>
      <w:del w:id="964" w:author="Unknown Author" w:date="2021-04-26T11:28:38Z">
        <w:r>
          <w:rPr>
            <w:b w:val="false"/>
            <w:bCs w:val="false"/>
          </w:rPr>
          <w:delText xml:space="preserve">In 2018, Aguilar et al. demonstrated that CBT for AVH normalized brain activity </w:delText>
        </w:r>
      </w:del>
      <w:del w:id="965" w:author="Unknown Author" w:date="2021-04-19T22:03:10Z">
        <w:r>
          <w:rPr>
            <w:b w:val="false"/>
            <w:bCs w:val="false"/>
          </w:rPr>
          <w:delText>related to</w:delText>
        </w:r>
      </w:del>
      <w:del w:id="966" w:author="Unknown Author" w:date="2021-04-19T23:06:48Z">
        <w:r>
          <w:rPr>
            <w:b w:val="false"/>
            <w:bCs w:val="false"/>
          </w:rPr>
          <w:delText xml:space="preserve"> emotional auditory perceptions. </w:delText>
        </w:r>
      </w:del>
      <w:del w:id="967" w:author="Unknown Author" w:date="2021-04-26T11:28:38Z">
        <w:r>
          <w:rPr>
            <w:b w:val="false"/>
            <w:bCs w:val="false"/>
          </w:rPr>
          <w:delText xml:space="preserve">Using </w:delText>
        </w:r>
      </w:del>
      <w:del w:id="968" w:author="Unknown Author" w:date="2021-04-19T23:06:56Z">
        <w:r>
          <w:rPr>
            <w:b w:val="false"/>
            <w:bCs w:val="false"/>
          </w:rPr>
          <w:delText xml:space="preserve"> and </w:delText>
        </w:r>
      </w:del>
      <w:del w:id="969" w:author="Unknown Author" w:date="2021-04-19T23:13:35Z">
        <w:r>
          <w:rPr>
            <w:b w:val="false"/>
            <w:bCs w:val="false"/>
          </w:rPr>
          <w:delText>brain imaging</w:delText>
        </w:r>
      </w:del>
      <w:del w:id="970" w:author="Unknown Author" w:date="2021-04-26T11:28:38Z">
        <w:r>
          <w:rPr>
            <w:b w:val="false"/>
            <w:bCs w:val="false"/>
          </w:rPr>
          <w:delText>an established statistical technique to measure changes in brain activation</w:delText>
        </w:r>
      </w:del>
      <w:del w:id="971" w:author="Unknown Author" w:date="2021-04-19T23:13:42Z">
        <w:r>
          <w:rPr>
            <w:b w:val="false"/>
            <w:bCs w:val="false"/>
          </w:rPr>
          <w:delText>,</w:delText>
        </w:r>
      </w:del>
      <w:del w:id="972" w:author="Unknown Author" w:date="2021-04-26T11:28:38Z">
        <w:r>
          <w:rPr>
            <w:b w:val="false"/>
            <w:bCs w:val="false"/>
          </w:rPr>
          <w:delText xml:space="preserve"> </w:delText>
        </w:r>
      </w:del>
      <w:del w:id="973" w:author="Unknown Author" w:date="2021-04-20T11:58:54Z">
        <w:r>
          <w:rPr>
            <w:b w:val="false"/>
            <w:bCs w:val="false"/>
          </w:rPr>
          <w:delText xml:space="preserve">CBT </w:delText>
        </w:r>
      </w:del>
      <w:del w:id="974" w:author="Unknown Author" w:date="2021-04-26T11:28:38Z">
        <w:r>
          <w:rPr>
            <w:b w:val="false"/>
            <w:bCs w:val="false"/>
          </w:rPr>
          <w:delText xml:space="preserve">subjects showed </w:delText>
        </w:r>
      </w:del>
      <w:del w:id="975" w:author="Unknown Author" w:date="2021-04-19T23:10:01Z">
        <w:r>
          <w:rPr>
            <w:b w:val="false"/>
            <w:bCs w:val="false"/>
          </w:rPr>
          <w:delText xml:space="preserve">lowered </w:delText>
        </w:r>
      </w:del>
      <w:del w:id="976" w:author="Unknown Author" w:date="2021-04-26T11:28:38Z">
        <w:r>
          <w:rPr>
            <w:b w:val="false"/>
            <w:bCs w:val="false"/>
          </w:rPr>
          <w:delText>activity in the left temporal lobe</w:delText>
        </w:r>
      </w:del>
      <w:del w:id="977" w:author="Unknown Author" w:date="2021-04-19T23:10:06Z">
        <w:r>
          <w:rPr>
            <w:b w:val="false"/>
            <w:bCs w:val="false"/>
          </w:rPr>
          <w:delText>,</w:delText>
        </w:r>
      </w:del>
      <w:del w:id="978" w:author="Unknown Author" w:date="2021-04-26T11:28:38Z">
        <w:r>
          <w:rPr>
            <w:b w:val="false"/>
            <w:bCs w:val="false"/>
          </w:rPr>
          <w:delText xml:space="preserve"> and the amygdalae. The relationship between results </w:delText>
        </w:r>
      </w:del>
      <w:del w:id="979" w:author="Unknown Author" w:date="2021-04-19T23:10:33Z">
        <w:r>
          <w:rPr>
            <w:b w:val="false"/>
            <w:bCs w:val="false"/>
          </w:rPr>
          <w:delText xml:space="preserve">such as these, and </w:delText>
        </w:r>
      </w:del>
      <w:del w:id="980" w:author="Unknown Author" w:date="2021-04-26T11:28:38Z">
        <w:r>
          <w:rPr>
            <w:b w:val="false"/>
            <w:bCs w:val="false"/>
          </w:rPr>
          <w:delText>less negative and threatening AVH</w:delText>
        </w:r>
      </w:del>
      <w:del w:id="981" w:author="Unknown Author" w:date="2021-04-19T23:10:41Z">
        <w:r>
          <w:rPr>
            <w:b w:val="false"/>
            <w:bCs w:val="false"/>
          </w:rPr>
          <w:delText>,</w:delText>
        </w:r>
      </w:del>
      <w:del w:id="982" w:author="Unknown Author" w:date="2021-04-26T11:28:38Z">
        <w:r>
          <w:rPr>
            <w:b w:val="false"/>
            <w:bCs w:val="false"/>
          </w:rPr>
          <w:delText xml:space="preserve"> is clear. However, there was no corresponding significant change in clinical symptoms, and this was a problem. Aguilar et al. felt this m</w:delText>
        </w:r>
      </w:del>
      <w:del w:id="983" w:author="Unknown Author" w:date="2021-04-19T23:11:03Z">
        <w:r>
          <w:rPr>
            <w:b w:val="false"/>
            <w:bCs w:val="false"/>
          </w:rPr>
          <w:delText xml:space="preserve">ight </w:delText>
        </w:r>
      </w:del>
      <w:del w:id="984" w:author="Unknown Author" w:date="2021-04-26T11:28:38Z">
        <w:r>
          <w:rPr>
            <w:b w:val="false"/>
            <w:bCs w:val="false"/>
          </w:rPr>
          <w:delText>have been a type II error related to small sample size.</w:delText>
        </w:r>
      </w:del>
    </w:p>
    <w:p>
      <w:pPr>
        <w:pStyle w:val="Heading3"/>
        <w:widowControl w:val="false"/>
        <w:bidi w:val="0"/>
        <w:spacing w:lineRule="auto" w:line="480"/>
        <w:jc w:val="left"/>
        <w:rPr>
          <w:del w:id="989" w:author="Unknown Author" w:date="2021-04-26T11:28:38Z"/>
        </w:rPr>
      </w:pPr>
      <w:del w:id="986" w:author="Unknown Author" w:date="2021-04-19T23:12:08Z">
        <w:r>
          <w:rPr>
            <w:b w:val="false"/>
            <w:bCs w:val="false"/>
          </w:rPr>
          <w:delText xml:space="preserve"> </w:delText>
        </w:r>
      </w:del>
      <w:del w:id="987" w:author="Unknown Author" w:date="2021-04-26T11:28:38Z">
        <w:r>
          <w:rPr>
            <w:b w:val="false"/>
            <w:bCs w:val="false"/>
          </w:rPr>
          <w:delText xml:space="preserve">In 2020, Knott et al. </w:delText>
        </w:r>
      </w:del>
      <w:del w:id="988" w:author="Unknown Author" w:date="2021-04-19T23:24:15Z">
        <w:r>
          <w:rPr>
            <w:b w:val="false"/>
            <w:bCs w:val="false"/>
          </w:rPr>
          <w:delText xml:space="preserve">conducted research that </w:delText>
        </w:r>
      </w:del>
    </w:p>
    <w:p>
      <w:pPr>
        <w:pStyle w:val="Heading3"/>
        <w:widowControl w:val="false"/>
        <w:bidi w:val="0"/>
        <w:spacing w:lineRule="auto" w:line="480"/>
        <w:jc w:val="left"/>
        <w:rPr>
          <w:del w:id="993" w:author="Unknown Author" w:date="2021-04-20T00:09:36Z"/>
        </w:rPr>
      </w:pPr>
      <w:del w:id="990" w:author="Unknown Author" w:date="2021-04-20T00:09:36Z">
        <w:r>
          <w:rPr>
            <w:b w:val="false"/>
            <w:bCs w:val="false"/>
          </w:rPr>
          <w:tab/>
          <w:delText xml:space="preserve"> There is evidence that CBT alters AVH on the neurobiological level, but how does it do this? This is a question open for investigation. Do the beliefs change first, or in tandem with changes in the AVH? There must be a causal relationship between beliefs changed by CBT, and the AVH, but this mechanism is probably very complex, because the neurobiology of beliefs is complex. Beliefs involve many higher brain functions, and regions in the cerebral cortex (Sathyanarayana Rao, 2009). Beliefs and speech perception may be so intimately interrelated, that it is impossible to fully separate the two. A better paradigm might be, the social intercourse during CBT changes both beliefs, and AVH, through the common mechanisms of speech perception, and speech production. If this is true, then the social element is most important. The one theory today that relates social interaction with neurobiology is </w:delText>
        </w:r>
      </w:del>
      <w:del w:id="991" w:author="Unknown Author" w:date="2021-04-20T00:09:36Z">
        <w:r>
          <w:rPr>
            <w:b w:val="false"/>
            <w:bCs w:val="false"/>
            <w:i/>
            <w:iCs/>
          </w:rPr>
          <w:delText>social genomics,</w:delText>
        </w:r>
      </w:del>
      <w:del w:id="992" w:author="Unknown Author" w:date="2021-04-20T00:09:36Z">
        <w:r>
          <w:rPr>
            <w:b w:val="false"/>
            <w:bCs w:val="false"/>
          </w:rPr>
          <w:delText xml:space="preserve"> a relatively new field that investigates the epigenetic effects of social interractions, some of which are immediate. The relationship between beliefs and AVH when CBT is used to treat AVH is probably much more complex to be completely reduced to basic auditory speech perception and generation. The social element must of paramount importance, as well.</w:delText>
        </w:r>
      </w:del>
    </w:p>
    <w:p>
      <w:pPr>
        <w:pStyle w:val="Heading3"/>
        <w:widowControl w:val="false"/>
        <w:bidi w:val="0"/>
        <w:spacing w:lineRule="auto" w:line="480"/>
        <w:jc w:val="left"/>
        <w:rPr>
          <w:b w:val="false"/>
          <w:b w:val="false"/>
          <w:bCs w:val="false"/>
          <w:del w:id="995" w:author="Unknown Author" w:date="2021-04-26T11:28:38Z"/>
        </w:rPr>
      </w:pPr>
      <w:del w:id="994" w:author="Unknown Author" w:date="2021-04-20T00:01:16Z">
        <w:r>
          <w:rPr>
            <w:b w:val="false"/>
            <w:bCs w:val="false"/>
          </w:rPr>
          <w:delText>showed movements in auditory processing levels in the brain toward lower levels of pathology, that coincided with improved clinical symptoms after CBT for AVH. Knott et al. theorized this indicated a shift from processing internal signals, to external signals. This suggests there may be a threshold for AVH. This agrees with reports that many times, individuals with AVH experience a sudden onset of the voices.</w:delText>
        </w:r>
      </w:del>
    </w:p>
    <w:p>
      <w:pPr>
        <w:pStyle w:val="Heading3"/>
        <w:widowControl w:val="false"/>
        <w:suppressAutoHyphens w:val="true"/>
        <w:overflowPunct w:val="false"/>
        <w:bidi w:val="0"/>
        <w:spacing w:lineRule="auto" w:line="480" w:before="0" w:after="0"/>
        <w:jc w:val="left"/>
        <w:rPr>
          <w:b w:val="false"/>
          <w:b w:val="false"/>
          <w:bCs w:val="false"/>
          <w:del w:id="997" w:author="Unknown Author" w:date="2021-04-26T11:28:38Z"/>
        </w:rPr>
      </w:pPr>
      <w:del w:id="996" w:author="Unknown Author" w:date="2021-04-26T11:28:38Z">
        <w:bookmarkStart w:id="19" w:name="__RefHeading___Toc7183_2491979235"/>
        <w:bookmarkEnd w:id="19"/>
        <w:r>
          <w:rPr/>
          <w:delText>Availability and Delivery of CBT for AVH</w:delText>
        </w:r>
      </w:del>
    </w:p>
    <w:p>
      <w:pPr>
        <w:pStyle w:val="Heading3"/>
        <w:widowControl w:val="false"/>
        <w:suppressAutoHyphens w:val="true"/>
        <w:overflowPunct w:val="false"/>
        <w:bidi w:val="0"/>
        <w:spacing w:lineRule="auto" w:line="480" w:before="0" w:after="0"/>
        <w:jc w:val="left"/>
        <w:rPr>
          <w:b w:val="false"/>
          <w:b w:val="false"/>
          <w:bCs w:val="false"/>
          <w:del w:id="1012" w:author="Unknown Author" w:date="2021-04-26T11:28:38Z"/>
        </w:rPr>
      </w:pPr>
      <w:del w:id="998" w:author="Unknown Author" w:date="2021-04-26T11:28:38Z">
        <w:r>
          <w:rPr/>
          <w:tab/>
          <w:delText>While CBT for AVH is evidence-based, there is a lack of availability. This lack of availability coincides with a general lack of availability for mental health services both in the United States</w:delText>
        </w:r>
      </w:del>
      <w:del w:id="999" w:author="Unknown Author" w:date="2021-04-18T21:51:01Z">
        <w:r>
          <w:rPr/>
          <w:delText>,</w:delText>
        </w:r>
      </w:del>
      <w:del w:id="1000" w:author="Unknown Author" w:date="2021-04-26T11:28:38Z">
        <w:r>
          <w:rPr/>
          <w:delText xml:space="preserve"> and throughout the world. According to</w:delText>
        </w:r>
      </w:del>
      <w:del w:id="1001" w:author="Unknown Author" w:date="2021-04-18T19:14:18Z">
        <w:r>
          <w:rPr/>
          <w:delText>the World Health Organization (WHO)</w:delText>
        </w:r>
      </w:del>
      <w:del w:id="1002" w:author="Unknown Author" w:date="2021-04-18T19:16:01Z">
        <w:r>
          <w:rPr/>
          <w:delText xml:space="preserve"> </w:delText>
        </w:r>
      </w:del>
      <w:del w:id="1003" w:author="Unknown Author" w:date="2021-04-26T11:28:38Z">
        <w:r>
          <w:rPr/>
          <w:delText xml:space="preserve">, </w:delText>
        </w:r>
      </w:del>
      <w:del w:id="1004" w:author="Unknown Author" w:date="2021-04-18T19:13:35Z">
        <w:r>
          <w:rPr/>
          <w:delText xml:space="preserve">75% to 85% of </w:delText>
        </w:r>
      </w:del>
      <w:del w:id="1005" w:author="Unknown Author" w:date="2021-04-26T11:28:38Z">
        <w:r>
          <w:rPr/>
          <w:delText xml:space="preserve">individuals who need mental health services </w:delText>
        </w:r>
      </w:del>
      <w:del w:id="1006" w:author="Unknown Author" w:date="2021-04-18T19:14:40Z">
        <w:r>
          <w:rPr/>
          <w:delText xml:space="preserve">worldwide </w:delText>
        </w:r>
      </w:del>
      <w:del w:id="1007" w:author="Unknown Author" w:date="2021-04-26T11:28:38Z">
        <w:r>
          <w:rPr/>
          <w:delText>receive no treatment</w:delText>
        </w:r>
      </w:del>
      <w:del w:id="1008" w:author="Unknown Author" w:date="2021-04-18T19:13:55Z">
        <w:r>
          <w:rPr/>
          <w:delText xml:space="preserve"> (Wang et al., 2007)</w:delText>
        </w:r>
      </w:del>
      <w:del w:id="1009" w:author="Unknown Author" w:date="2021-04-26T11:28:38Z">
        <w:r>
          <w:rPr/>
          <w:delText xml:space="preserve">. In the United States, </w:delText>
        </w:r>
      </w:del>
      <w:del w:id="1010" w:author="Unknown Author" w:date="2021-04-18T19:15:15Z">
        <w:r>
          <w:rPr/>
          <w:delText xml:space="preserve">only about </w:delText>
        </w:r>
      </w:del>
      <w:del w:id="1011" w:author="Unknown Author" w:date="2021-04-26T11:28:38Z">
        <w:r>
          <w:rPr/>
          <w:delText>half of those who require mental health services get the help they need.</w:delText>
        </w:r>
      </w:del>
    </w:p>
    <w:p>
      <w:pPr>
        <w:pStyle w:val="Heading3"/>
        <w:widowControl w:val="false"/>
        <w:bidi w:val="0"/>
        <w:spacing w:lineRule="auto" w:line="480"/>
        <w:jc w:val="left"/>
        <w:rPr>
          <w:del w:id="1028" w:author="Unknown Author" w:date="2021-04-26T11:28:38Z"/>
        </w:rPr>
      </w:pPr>
      <w:del w:id="1013" w:author="Unknown Author" w:date="2021-04-26T11:28:38Z">
        <w:r>
          <w:rPr/>
          <w:tab/>
          <w:delText xml:space="preserve">Part of the problem is a lack of mental health professionals to provide service. For example, in a 2018 study, Moberly et al. found that in the rural counties of one Midwestern state in the United States, psychiatric services were almost non-existent. This included mental health services not only for major disorders, but for </w:delText>
        </w:r>
      </w:del>
      <w:del w:id="1014" w:author="Unknown Author" w:date="2021-04-18T19:18:12Z">
        <w:r>
          <w:rPr/>
          <w:delText xml:space="preserve"> </w:delText>
        </w:r>
      </w:del>
      <w:del w:id="1015" w:author="Unknown Author" w:date="2021-04-18T19:17:47Z">
        <w:r>
          <w:rPr/>
          <w:delText>s</w:delText>
        </w:r>
      </w:del>
      <w:del w:id="1016" w:author="Unknown Author" w:date="2021-04-18T19:18:12Z">
        <w:r>
          <w:rPr/>
          <w:delText>other</w:delText>
        </w:r>
      </w:del>
      <w:del w:id="1017" w:author="Unknown Author" w:date="2021-04-26T11:28:38Z">
        <w:r>
          <w:rPr/>
          <w:delText>conditions</w:delText>
        </w:r>
      </w:del>
      <w:del w:id="1018" w:author="Unknown Author" w:date="2021-04-18T19:18:15Z">
        <w:r>
          <w:rPr/>
          <w:delText>,</w:delText>
        </w:r>
      </w:del>
      <w:del w:id="1019" w:author="Unknown Author" w:date="2021-04-26T11:28:38Z">
        <w:r>
          <w:rPr/>
          <w:delText xml:space="preserve"> such as alcoholism, and depression. Moberly et al. found no relationship between </w:delText>
        </w:r>
      </w:del>
      <w:del w:id="1020" w:author="Unknown Author" w:date="2021-04-18T19:19:08Z">
        <w:r>
          <w:rPr/>
          <w:delText xml:space="preserve">poverty and Medicaid prevalence </w:delText>
        </w:r>
      </w:del>
      <w:del w:id="1021" w:author="Unknown Author" w:date="2021-04-26T11:28:38Z">
        <w:r>
          <w:rPr/>
          <w:delText>in rural counties</w:delText>
        </w:r>
      </w:del>
      <w:del w:id="1022" w:author="Unknown Author" w:date="2021-04-18T21:51:39Z">
        <w:r>
          <w:rPr/>
          <w:delText>,</w:delText>
        </w:r>
      </w:del>
      <w:del w:id="1023" w:author="Unknown Author" w:date="2021-04-26T11:28:38Z">
        <w:r>
          <w:rPr/>
          <w:delText xml:space="preserve"> and the distribution of psychiatric services. Yet there is a clear relationship between poverty and mental health. Moberly et al. offered a few suggestions to help, such as monetary enticements for mental health professionals to move to and practice in rural counties, and repayment of student loans for professionals who </w:delText>
        </w:r>
      </w:del>
      <w:del w:id="1024" w:author="Unknown Author" w:date="2021-04-18T19:19:51Z">
        <w:r>
          <w:rPr/>
          <w:delText>are just starting out</w:delText>
        </w:r>
      </w:del>
      <w:del w:id="1025" w:author="Unknown Author" w:date="2021-04-26T11:28:38Z">
        <w:r>
          <w:rPr/>
          <w:delText xml:space="preserve">. They also suggested </w:delText>
        </w:r>
      </w:del>
      <w:del w:id="1026" w:author="Unknown Author" w:date="2021-04-18T21:51:57Z">
        <w:r>
          <w:rPr/>
          <w:delText xml:space="preserve">a </w:delText>
        </w:r>
      </w:del>
      <w:del w:id="1027" w:author="Unknown Author" w:date="2021-04-26T11:28:38Z">
        <w:r>
          <w:rPr/>
          <w:delText>wider use of non-professional or semi-professional personnel, such as nurse practitioners, and physician assistants.</w:delText>
        </w:r>
      </w:del>
    </w:p>
    <w:p>
      <w:pPr>
        <w:pStyle w:val="Heading3"/>
        <w:widowControl w:val="false"/>
        <w:bidi w:val="0"/>
        <w:spacing w:lineRule="auto" w:line="480"/>
        <w:jc w:val="left"/>
        <w:rPr>
          <w:del w:id="1052" w:author="Unknown Author" w:date="2021-04-26T11:28:38Z"/>
        </w:rPr>
      </w:pPr>
      <w:del w:id="1029" w:author="Unknown Author" w:date="2021-04-26T11:28:38Z">
        <w:r>
          <w:rPr/>
          <w:tab/>
          <w:delText xml:space="preserve">While the thrust of Moberly et al. (2018) was data analysis, and not suggestions for solutions, something obvious they mentioned only in passing </w:delText>
        </w:r>
      </w:del>
      <w:del w:id="1030" w:author="Unknown Author" w:date="2021-04-18T19:21:16Z">
        <w:r>
          <w:rPr/>
          <w:delText>wa</w:delText>
        </w:r>
      </w:del>
      <w:del w:id="1031" w:author="Unknown Author" w:date="2021-04-26T11:28:38Z">
        <w:r>
          <w:rPr/>
          <w:delText xml:space="preserve">s telemental health services. Telemental health is the delivery of mental health services remotely, using online platforms. While telemental health usually refers to services delivered by a professional, via remote video platforms, and message boards, today this definition is expanding to include newer web-based mental health services that are </w:delText>
        </w:r>
      </w:del>
      <w:del w:id="1032" w:author="Unknown Author" w:date="2021-04-18T19:22:33Z">
        <w:r>
          <w:rPr/>
          <w:delText xml:space="preserve">more </w:delText>
        </w:r>
      </w:del>
      <w:del w:id="1033" w:author="Unknown Author" w:date="2021-04-26T11:28:38Z">
        <w:r>
          <w:rPr/>
          <w:delText>fully automated. For example, in 2012 Gottlieb et al. published a</w:delText>
        </w:r>
      </w:del>
      <w:del w:id="1034" w:author="Unknown Author" w:date="2021-04-18T21:16:20Z">
        <w:r>
          <w:rPr/>
          <w:delText xml:space="preserve">n article describing </w:delText>
        </w:r>
      </w:del>
      <w:del w:id="1035" w:author="Unknown Author" w:date="2021-04-26T11:28:38Z">
        <w:r>
          <w:rPr/>
          <w:delText xml:space="preserve">Coping With Voices (CWV), a web-based, client-directed program that delivers CBT for AVH. Over 10 sessions, approximately one hour each, clients </w:delText>
        </w:r>
      </w:del>
      <w:del w:id="1036" w:author="Unknown Author" w:date="2021-04-18T21:16:45Z">
        <w:r>
          <w:rPr/>
          <w:delText>take</w:delText>
        </w:r>
      </w:del>
      <w:del w:id="1037" w:author="Unknown Author" w:date="2021-04-26T11:28:38Z">
        <w:r>
          <w:rPr/>
          <w:delText xml:space="preserve"> an initial assessment, ke</w:delText>
        </w:r>
      </w:del>
      <w:del w:id="1038" w:author="Unknown Author" w:date="2021-04-18T21:16:53Z">
        <w:r>
          <w:rPr/>
          <w:delText>ep</w:delText>
        </w:r>
      </w:del>
      <w:del w:id="1039" w:author="Unknown Author" w:date="2021-04-26T11:28:38Z">
        <w:r>
          <w:rPr/>
          <w:delText xml:space="preserve"> a log of their experiences with their voices, rate their levels of distress, and access content to help them learn and apply cognitive skills to cope with AVH, and adopt more adaptive thinking styles. The complexity of the sessions gradually increase</w:delText>
        </w:r>
      </w:del>
      <w:del w:id="1040" w:author="Unknown Author" w:date="2021-04-18T21:17:18Z">
        <w:r>
          <w:rPr/>
          <w:delText>s</w:delText>
        </w:r>
      </w:del>
      <w:del w:id="1041" w:author="Unknown Author" w:date="2021-04-26T11:28:38Z">
        <w:r>
          <w:rPr/>
          <w:delText>, as the client</w:delText>
        </w:r>
      </w:del>
      <w:del w:id="1042" w:author="Unknown Author" w:date="2021-04-18T19:23:11Z">
        <w:r>
          <w:rPr/>
          <w:delText>s</w:delText>
        </w:r>
      </w:del>
      <w:del w:id="1043" w:author="Unknown Author" w:date="2021-04-26T11:28:38Z">
        <w:r>
          <w:rPr/>
          <w:delText xml:space="preserve"> work at their own pace. In 2017, Gottlieb et al. conducted a randomized controlled trial of CWV. While clients in the experimental group receiving CWV did not improve </w:delText>
        </w:r>
      </w:del>
      <w:del w:id="1044" w:author="Unknown Author" w:date="2021-04-18T19:36:31Z">
        <w:r>
          <w:rPr/>
          <w:delText>in the severity and other parameters of their AVH o</w:delText>
        </w:r>
      </w:del>
      <w:del w:id="1045" w:author="Unknown Author" w:date="2021-04-26T11:28:38Z">
        <w:r>
          <w:rPr/>
          <w:delText xml:space="preserve">ver treatment-as-usual controls, the experimental subjects </w:delText>
        </w:r>
      </w:del>
      <w:del w:id="1046" w:author="Unknown Author" w:date="2021-04-18T19:36:41Z">
        <w:r>
          <w:rPr/>
          <w:delText xml:space="preserve">did </w:delText>
        </w:r>
      </w:del>
      <w:del w:id="1047" w:author="Unknown Author" w:date="2021-04-26T11:28:38Z">
        <w:r>
          <w:rPr/>
          <w:delText>show significant improvement in social functioning</w:delText>
        </w:r>
      </w:del>
      <w:del w:id="1048" w:author="Unknown Author" w:date="2021-04-18T21:54:59Z">
        <w:r>
          <w:rPr/>
          <w:delText>,</w:delText>
        </w:r>
      </w:del>
      <w:del w:id="1049" w:author="Unknown Author" w:date="2021-04-26T11:28:38Z">
        <w:r>
          <w:rPr/>
          <w:delText xml:space="preserve"> and knowledge about AVH. Programs like CWV are only a start. The lack of significant improvement over controls is not as important as the fact that CWV</w:delText>
        </w:r>
      </w:del>
      <w:del w:id="1050" w:author="Unknown Author" w:date="2021-04-18T21:55:57Z">
        <w:r>
          <w:rPr/>
          <w:delText>, since it is computer-based,</w:delText>
        </w:r>
      </w:del>
      <w:del w:id="1051" w:author="Unknown Author" w:date="2021-04-26T11:28:38Z">
        <w:r>
          <w:rPr/>
          <w:delText xml:space="preserve"> led to improvement that at least equaled treatment-as-usual by a professional. The object is not necessarily to do it better, but to expand the availability of resources.</w:delText>
        </w:r>
      </w:del>
    </w:p>
    <w:p>
      <w:pPr>
        <w:pStyle w:val="Heading3"/>
        <w:widowControl w:val="false"/>
        <w:bidi w:val="0"/>
        <w:spacing w:lineRule="auto" w:line="480"/>
        <w:jc w:val="left"/>
        <w:rPr>
          <w:del w:id="1079" w:author="Unknown Author" w:date="2021-04-26T11:28:38Z"/>
        </w:rPr>
      </w:pPr>
      <w:del w:id="1053" w:author="Unknown Author" w:date="2021-04-26T11:28:38Z">
        <w:r>
          <w:rPr/>
          <w:tab/>
          <w:delText xml:space="preserve">While not everyone may have access to computer-based telemental health services, </w:delText>
        </w:r>
      </w:del>
      <w:del w:id="1054" w:author="Unknown Author" w:date="2021-04-18T21:19:54Z">
        <w:r>
          <w:rPr/>
          <w:delText>just about</w:delText>
        </w:r>
      </w:del>
      <w:del w:id="1055" w:author="Unknown Author" w:date="2021-04-26T11:28:38Z">
        <w:r>
          <w:rPr/>
          <w:delText xml:space="preserve"> everyone in the United States today</w:delText>
        </w:r>
      </w:del>
      <w:del w:id="1056" w:author="Unknown Author" w:date="2021-04-18T21:20:21Z">
        <w:r>
          <w:rPr/>
          <w:delText>,</w:delText>
        </w:r>
      </w:del>
      <w:del w:id="1057" w:author="Unknown Author" w:date="2021-04-26T11:28:38Z">
        <w:r>
          <w:rPr/>
          <w:delText xml:space="preserve"> and throughout the world,</w:delText>
        </w:r>
      </w:del>
      <w:del w:id="1058" w:author="Unknown Author" w:date="2021-04-18T19:39:05Z">
        <w:r>
          <w:rPr/>
          <w:delText xml:space="preserve"> </w:delText>
        </w:r>
      </w:del>
      <w:del w:id="1059" w:author="Unknown Author" w:date="2021-04-18T19:38:28Z">
        <w:r>
          <w:rPr/>
          <w:delText>has</w:delText>
        </w:r>
      </w:del>
      <w:del w:id="1060" w:author="Unknown Author" w:date="2021-04-18T19:37:57Z">
        <w:r>
          <w:rPr/>
          <w:delText xml:space="preserve">except perhaps for areas of major disadvantage, </w:delText>
        </w:r>
      </w:del>
      <w:del w:id="1061" w:author="Unknown Author" w:date="2021-04-18T19:39:04Z">
        <w:r>
          <w:rPr/>
          <w:delText xml:space="preserve"> </w:delText>
        </w:r>
      </w:del>
      <w:del w:id="1062" w:author="Unknown Author" w:date="2021-04-26T11:28:38Z">
        <w:r>
          <w:rPr/>
          <w:delText>access to an intelligent cell phone. Woebot is a conversational cell phone app that anyone can download and install, that delivers CBT, mainly for anxiety and depression. Woebot Health publishes Woebot; the homepage for Woebot Health on the Internet is easy to find</w:delText>
        </w:r>
      </w:del>
      <w:del w:id="1063" w:author="Unknown Author" w:date="2021-04-18T21:57:08Z">
        <w:r>
          <w:rPr/>
          <w:delText>,</w:delText>
        </w:r>
      </w:del>
      <w:del w:id="1064" w:author="Unknown Author" w:date="2021-04-26T11:28:38Z">
        <w:r>
          <w:rPr/>
          <w:delText xml:space="preserve"> and includes information about Woebot, as well as FAQs. Woebot is similar to programs like CWV, but Woebot is a chatbot, that conducts a natural language conversation with the client. Woebot remembers and analyzes the conversations</w:delText>
        </w:r>
      </w:del>
      <w:del w:id="1065" w:author="Unknown Author" w:date="2021-04-18T19:42:27Z">
        <w:r>
          <w:rPr/>
          <w:delText>,</w:delText>
        </w:r>
      </w:del>
      <w:del w:id="1066" w:author="Unknown Author" w:date="2021-04-26T11:28:38Z">
        <w:r>
          <w:rPr/>
          <w:delText xml:space="preserve"> to tailor the CBT content that is displayed</w:delText>
        </w:r>
      </w:del>
      <w:del w:id="1067" w:author="Unknown Author" w:date="2021-04-18T21:57:46Z">
        <w:r>
          <w:rPr/>
          <w:delText>,</w:delText>
        </w:r>
      </w:del>
      <w:del w:id="1068" w:author="Unknown Author" w:date="2021-04-26T11:28:38Z">
        <w:r>
          <w:rPr/>
          <w:delText xml:space="preserve"> and prompts the client to initiate a new conversation from time to time. There is evidence for the effectiveness of Woebot. In 2017, </w:delText>
        </w:r>
      </w:del>
      <w:del w:id="1069" w:author="Unknown Author" w:date="2021-04-26T11:28:38Z">
        <w:r>
          <w:rPr>
            <w:rStyle w:val="InternetLink"/>
            <w:color w:val="auto"/>
            <w:u w:val="none"/>
          </w:rPr>
          <w:delText>Fitzpatrick et al.</w:delText>
        </w:r>
      </w:del>
      <w:del w:id="1070" w:author="Unknown Author" w:date="2021-04-26T11:28:38Z">
        <w:r>
          <w:rPr/>
          <w:delText xml:space="preserve"> conducted a randomized controlled trial of Woebot using subjects assigned either to Woebot</w:delText>
        </w:r>
      </w:del>
      <w:del w:id="1071" w:author="Unknown Author" w:date="2021-04-18T21:58:16Z">
        <w:r>
          <w:rPr/>
          <w:delText>,</w:delText>
        </w:r>
      </w:del>
      <w:del w:id="1072" w:author="Unknown Author" w:date="2021-04-26T11:28:38Z">
        <w:r>
          <w:rPr/>
          <w:delText xml:space="preserve"> or to a National Institute of Mental Health ebook about mental health. The Woebot group showed significant improvement in depression and anxiety over the control group, using standard psychological assessments. The Woebot participants reported informally that it was more the technology, and the </w:delText>
        </w:r>
      </w:del>
      <w:del w:id="1073" w:author="Unknown Author" w:date="2021-04-18T21:21:54Z">
        <w:r>
          <w:rPr/>
          <w:delText xml:space="preserve">acceptability of </w:delText>
        </w:r>
      </w:del>
      <w:del w:id="1074" w:author="Unknown Author" w:date="2021-04-26T11:28:38Z">
        <w:r>
          <w:rPr/>
          <w:delText xml:space="preserve">the app, that mattered, rather than the content that was presented. This is interesting when compared to the trial for CWV (Gottlieb, 2017), where a </w:delText>
        </w:r>
      </w:del>
      <w:del w:id="1075" w:author="Unknown Author" w:date="2021-04-18T19:43:29Z">
        <w:r>
          <w:rPr/>
          <w:delText>different</w:delText>
        </w:r>
      </w:del>
      <w:del w:id="1076" w:author="Unknown Author" w:date="2021-04-26T11:28:38Z">
        <w:r>
          <w:rPr/>
          <w:delText xml:space="preserve"> platform presented similar materials, yet found no significant results. </w:delText>
        </w:r>
      </w:del>
      <w:del w:id="1077" w:author="Unknown Author" w:date="2021-04-18T21:59:40Z">
        <w:r>
          <w:rPr/>
          <w:delText xml:space="preserve">Apparently, </w:delText>
        </w:r>
      </w:del>
      <w:del w:id="1078" w:author="Unknown Author" w:date="2021-04-26T11:28:38Z">
        <w:r>
          <w:rPr/>
          <w:delText>it is the method of presentation, cell phones rather than desktop or laptop computers, and the natural language interactions that matter, as much as or even more than the contents displayed.</w:delText>
        </w:r>
      </w:del>
    </w:p>
    <w:p>
      <w:pPr>
        <w:pStyle w:val="Heading3"/>
        <w:widowControl w:val="false"/>
        <w:bidi w:val="0"/>
        <w:spacing w:lineRule="auto" w:line="480"/>
        <w:jc w:val="left"/>
        <w:rPr>
          <w:del w:id="1100" w:author="Unknown Author" w:date="2021-04-26T11:28:38Z"/>
        </w:rPr>
      </w:pPr>
      <w:del w:id="1080" w:author="Unknown Author" w:date="2021-04-26T11:28:38Z">
        <w:r>
          <w:rPr/>
          <w:tab/>
        </w:r>
      </w:del>
      <w:del w:id="1081" w:author="Unknown Author" w:date="2021-04-18T19:55:41Z">
        <w:r>
          <w:rPr/>
          <w:delText>Finally, t</w:delText>
        </w:r>
      </w:del>
      <w:del w:id="1082" w:author="Unknown Author" w:date="2021-04-26T11:28:38Z">
        <w:r>
          <w:rPr/>
          <w:delText xml:space="preserve">aking chatbots a step further, with the rise of artificial intelligence (AI) the time may come when </w:delText>
        </w:r>
      </w:del>
      <w:del w:id="1083" w:author="Unknown Author" w:date="2021-04-18T20:37:08Z">
        <w:r>
          <w:rPr/>
          <w:delText xml:space="preserve">a </w:delText>
        </w:r>
      </w:del>
      <w:del w:id="1084" w:author="Unknown Author" w:date="2021-04-26T11:28:38Z">
        <w:r>
          <w:rPr/>
          <w:delText xml:space="preserve">computer </w:delText>
        </w:r>
      </w:del>
      <w:del w:id="1085" w:author="Unknown Author" w:date="2021-04-18T20:37:11Z">
        <w:r>
          <w:rPr/>
          <w:delText>or</w:delText>
        </w:r>
      </w:del>
      <w:del w:id="1086" w:author="Unknown Author" w:date="2021-04-26T11:28:38Z">
        <w:r>
          <w:rPr/>
          <w:delText xml:space="preserve"> cell phone will have the capability to stand in fully or a </w:delText>
        </w:r>
      </w:del>
      <w:del w:id="1087" w:author="Unknown Author" w:date="2021-04-18T20:37:26Z">
        <w:r>
          <w:rPr/>
          <w:delText xml:space="preserve">living, </w:delText>
        </w:r>
      </w:del>
      <w:del w:id="1088" w:author="Unknown Author" w:date="2021-04-26T11:28:38Z">
        <w:r>
          <w:rPr/>
          <w:delText>human psychotherapist. This is not as far-fetched as it sounds. As early as the 196</w:delText>
        </w:r>
      </w:del>
      <w:del w:id="1089" w:author="Unknown Author" w:date="2021-04-18T20:37:37Z">
        <w:r>
          <w:rPr/>
          <w:delText>0s</w:delText>
        </w:r>
      </w:del>
      <w:del w:id="1090" w:author="Unknown Author" w:date="2021-04-26T11:28:38Z">
        <w:r>
          <w:rPr/>
          <w:delText>, Joseph Weizenbaum</w:delText>
        </w:r>
      </w:del>
      <w:del w:id="1091" w:author="Unknown Author" w:date="2021-04-18T20:37:44Z">
        <w:r>
          <w:rPr/>
          <w:delText xml:space="preserve"> (1966) </w:delText>
        </w:r>
      </w:del>
      <w:del w:id="1092" w:author="Unknown Author" w:date="2021-04-26T11:28:38Z">
        <w:r>
          <w:rPr/>
          <w:delText xml:space="preserve">developed ELIZA, a conversational agent </w:delText>
        </w:r>
      </w:del>
      <w:del w:id="1093" w:author="Unknown Author" w:date="2021-04-18T20:37:54Z">
        <w:r>
          <w:rPr/>
          <w:delText>to</w:delText>
        </w:r>
      </w:del>
      <w:del w:id="1094" w:author="Unknown Author" w:date="2021-04-26T11:28:38Z">
        <w:r>
          <w:rPr/>
          <w:delText xml:space="preserve"> </w:delText>
        </w:r>
      </w:del>
      <w:del w:id="1095" w:author="Unknown Author" w:date="2021-04-18T21:02:41Z">
        <w:r>
          <w:rPr/>
          <w:delText>mimic</w:delText>
        </w:r>
      </w:del>
      <w:del w:id="1096" w:author="Unknown Author" w:date="2021-04-26T11:28:38Z">
        <w:r>
          <w:rPr/>
          <w:delText xml:space="preserve"> a popular conception of the nature of Rogerian psychotherapy, by converting the subject’s statements into open-ended questions. ELIZA was </w:delText>
        </w:r>
      </w:del>
      <w:del w:id="1097" w:author="Unknown Author" w:date="2021-04-18T22:00:54Z">
        <w:r>
          <w:rPr/>
          <w:delText>actually</w:delText>
        </w:r>
      </w:del>
      <w:del w:id="1098" w:author="Unknown Author" w:date="2021-04-26T11:28:38Z">
        <w:r>
          <w:rPr/>
          <w:delText xml:space="preserve"> somewhat more sophisticated than this, and examples of ELIZA can be found today, with a simple Internet search. Weizenbaum was flabbergasted by the response he got from many of the users of ELIZA. Some felt they were interfacing with a real psychotherapist, and it was obvious that at times transference took place. If Weizenbaum could do this in the 1960s, there is no doubt that much more sophisticated programs could be developed today. </w:delText>
        </w:r>
      </w:del>
      <w:del w:id="1099" w:author="Unknown Author" w:date="2021-04-18T20:56:55Z">
        <w:r>
          <w:rPr/>
          <w:delText>New platforms for computerized psychotherapy might be found. For example, how about an intelligent, furry, lovable, speaking dog or cat robot, for a housebound elder client, that includes CBT for depression, anxiety, and even major psychotic symptoms, such as AVH?</w:delText>
        </w:r>
      </w:del>
    </w:p>
    <w:p>
      <w:pPr>
        <w:pStyle w:val="Heading3"/>
        <w:widowControl w:val="false"/>
        <w:suppressAutoHyphens w:val="true"/>
        <w:overflowPunct w:val="false"/>
        <w:bidi w:val="0"/>
        <w:spacing w:lineRule="auto" w:line="480" w:before="0" w:after="0"/>
        <w:jc w:val="left"/>
        <w:rPr>
          <w:del w:id="1102" w:author="Unknown Author" w:date="2021-04-09T22:43:04Z"/>
        </w:rPr>
      </w:pPr>
      <w:del w:id="1101" w:author="Unknown Author" w:date="2021-04-09T22:43:04Z">
        <w:r>
          <w:rPr/>
        </w:r>
      </w:del>
    </w:p>
    <w:p>
      <w:pPr>
        <w:pStyle w:val="Heading3"/>
        <w:widowControl w:val="false"/>
        <w:bidi w:val="0"/>
        <w:spacing w:lineRule="auto" w:line="480"/>
        <w:jc w:val="left"/>
        <w:rPr>
          <w:rFonts w:ascii="Times New Roman" w:hAnsi="Times New Roman"/>
          <w:sz w:val="24"/>
          <w:szCs w:val="24"/>
          <w:del w:id="1104" w:author="Unknown Author" w:date="2021-04-26T11:28:38Z"/>
        </w:rPr>
      </w:pPr>
      <w:del w:id="1103" w:author="Unknown Author" w:date="2021-04-26T11:28:38Z">
        <w:r>
          <w:rPr/>
        </w:r>
      </w:del>
      <w:r>
        <w:br w:type="page"/>
      </w:r>
    </w:p>
    <w:p>
      <w:pPr>
        <w:pStyle w:val="Heading1"/>
        <w:rPr>
          <w:del w:id="1106" w:author="Unknown Author" w:date="2021-04-26T11:28:38Z"/>
        </w:rPr>
      </w:pPr>
      <w:del w:id="1105" w:author="Unknown Author" w:date="2021-04-26T11:28:38Z">
        <w:r>
          <w:rPr/>
        </w:r>
      </w:del>
      <w:bookmarkStart w:id="20" w:name="__RefHeading___Toc9344_2491979235"/>
      <w:bookmarkStart w:id="21" w:name="__RefHeading___Toc9344_2491979235"/>
      <w:bookmarkEnd w:id="21"/>
    </w:p>
    <w:p>
      <w:pPr>
        <w:pStyle w:val="Normal"/>
        <w:widowControl w:val="false"/>
        <w:bidi w:val="0"/>
        <w:spacing w:lineRule="auto" w:line="480"/>
        <w:jc w:val="left"/>
        <w:rPr>
          <w:rFonts w:ascii="Times New Roman" w:hAnsi="Times New Roman"/>
          <w:b w:val="false"/>
          <w:b w:val="false"/>
          <w:bCs w:val="false"/>
          <w:i w:val="false"/>
          <w:i w:val="false"/>
          <w:iCs w:val="false"/>
          <w:sz w:val="24"/>
          <w:szCs w:val="24"/>
          <w:del w:id="1108" w:author="Unknown Author" w:date="2021-04-26T11:28:38Z"/>
        </w:rPr>
      </w:pPr>
      <w:del w:id="1107" w:author="Unknown Author" w:date="2021-04-26T11:28:38Z">
        <w:r>
          <w:rPr/>
        </w:r>
      </w:del>
    </w:p>
    <w:p>
      <w:pPr>
        <w:pStyle w:val="Normal"/>
        <w:widowControl w:val="false"/>
        <w:bidi w:val="0"/>
        <w:spacing w:lineRule="auto" w:line="480"/>
        <w:jc w:val="left"/>
        <w:rPr>
          <w:rFonts w:ascii="Times New Roman" w:hAnsi="Times New Roman" w:eastAsia="Noto Sans CJK SC" w:cs="Lohit Devanagari"/>
          <w:b w:val="false"/>
          <w:b w:val="false"/>
          <w:bCs w:val="false"/>
          <w:i w:val="false"/>
          <w:i w:val="false"/>
          <w:iCs w:val="false"/>
          <w:color w:val="auto"/>
          <w:kern w:val="2"/>
          <w:sz w:val="24"/>
          <w:szCs w:val="24"/>
          <w:lang w:val="en-US" w:eastAsia="zh-CN" w:bidi="hi-IN"/>
          <w:del w:id="1110" w:author="Unknown Author" w:date="2021-04-26T11:28:38Z"/>
        </w:rPr>
      </w:pPr>
      <w:del w:id="1109" w:author="Unknown Author" w:date="2021-04-26T11:28:38Z">
        <w:r>
          <w:rPr>
            <w:rFonts w:ascii="Times New Roman" w:hAnsi="Times New Roman"/>
            <w:b w:val="false"/>
            <w:bCs w:val="false"/>
            <w:i w:val="false"/>
            <w:iCs w:val="false"/>
            <w:sz w:val="24"/>
            <w:szCs w:val="24"/>
          </w:rPr>
        </w:r>
      </w:del>
      <w:r>
        <w:br w:type="page"/>
      </w:r>
    </w:p>
    <w:p>
      <w:pPr>
        <w:pStyle w:val="Heading1"/>
        <w:rPr>
          <w:del w:id="1112" w:author="Unknown Author" w:date="2021-04-26T11:28:38Z"/>
        </w:rPr>
      </w:pPr>
      <w:del w:id="1111" w:author="Unknown Author" w:date="2021-04-26T11:28:38Z">
        <w:bookmarkStart w:id="22" w:name="__RefHeading___Toc7185_2491979235"/>
        <w:bookmarkEnd w:id="22"/>
        <w:r>
          <w:rPr/>
          <w:delText>DISCUSSION</w:delText>
        </w:r>
      </w:del>
    </w:p>
    <w:p>
      <w:pPr>
        <w:pStyle w:val="Normal"/>
        <w:widowControl w:val="false"/>
        <w:bidi w:val="0"/>
        <w:spacing w:lineRule="auto" w:line="480"/>
        <w:jc w:val="left"/>
        <w:rPr>
          <w:rFonts w:ascii="Times New Roman" w:hAnsi="Times New Roman"/>
          <w:sz w:val="24"/>
          <w:szCs w:val="24"/>
          <w:del w:id="1114" w:author="Unknown Author" w:date="2021-04-26T11:28:38Z"/>
        </w:rPr>
      </w:pPr>
      <w:del w:id="1113" w:author="Unknown Author" w:date="2021-04-26T11:28:38Z">
        <w:r>
          <w:rPr/>
        </w:r>
      </w:del>
    </w:p>
    <w:p>
      <w:pPr>
        <w:pStyle w:val="Heading2"/>
        <w:rPr>
          <w:del w:id="1116" w:author="Unknown Author" w:date="2021-04-26T11:28:38Z"/>
        </w:rPr>
      </w:pPr>
      <w:del w:id="1115" w:author="Unknown Author" w:date="2021-04-26T11:28:38Z">
        <w:r>
          <w:rPr/>
        </w:r>
      </w:del>
    </w:p>
    <w:p>
      <w:pPr>
        <w:pStyle w:val="Heading3"/>
        <w:widowControl w:val="false"/>
        <w:bidi w:val="0"/>
        <w:spacing w:lineRule="auto" w:line="480"/>
        <w:jc w:val="left"/>
        <w:rPr>
          <w:rFonts w:ascii="Times New Roman" w:hAnsi="Times New Roman"/>
          <w:sz w:val="24"/>
          <w:szCs w:val="24"/>
          <w:del w:id="1118" w:author="Unknown Author" w:date="2021-04-16T16:26:11Z"/>
        </w:rPr>
      </w:pPr>
      <w:del w:id="1117" w:author="Unknown Author" w:date="2021-04-16T16:26:11Z">
        <w:r>
          <w:rPr/>
        </w:r>
      </w:del>
      <w:bookmarkStart w:id="23" w:name="__RefHeading___Toc7187_2491979235"/>
      <w:bookmarkStart w:id="24" w:name="__RefHeading___Toc7187_2491979235"/>
      <w:bookmarkEnd w:id="24"/>
    </w:p>
    <w:p>
      <w:pPr>
        <w:pStyle w:val="Heading3"/>
        <w:widowControl w:val="false"/>
        <w:bidi w:val="0"/>
        <w:spacing w:lineRule="auto" w:line="480"/>
        <w:jc w:val="left"/>
        <w:rPr>
          <w:rFonts w:ascii="Times New Roman" w:hAnsi="Times New Roman"/>
          <w:sz w:val="24"/>
          <w:szCs w:val="24"/>
          <w:del w:id="1120" w:author="Unknown Author" w:date="2021-04-25T17:31:50Z"/>
        </w:rPr>
      </w:pPr>
      <w:del w:id="1119" w:author="Unknown Author" w:date="2021-04-16T16:26:11Z">
        <w:r>
          <w:rPr/>
          <w:delText>Main Themes, Meanings, and Findings</w:delText>
        </w:r>
      </w:del>
    </w:p>
    <w:p>
      <w:pPr>
        <w:pStyle w:val="Heading3"/>
        <w:widowControl w:val="false"/>
        <w:suppressAutoHyphens w:val="true"/>
        <w:overflowPunct w:val="false"/>
        <w:bidi w:val="0"/>
        <w:spacing w:lineRule="auto" w:line="480" w:before="0" w:after="140"/>
        <w:jc w:val="left"/>
        <w:rPr>
          <w:rFonts w:ascii="Times New Roman" w:hAnsi="Times New Roman"/>
          <w:sz w:val="24"/>
          <w:szCs w:val="24"/>
          <w:del w:id="1122" w:author="Unknown Author" w:date="2021-04-16T16:32:26Z"/>
        </w:rPr>
      </w:pPr>
      <w:del w:id="1121" w:author="Unknown Author" w:date="2021-04-16T16:32:26Z">
        <w:r>
          <w:rPr>
            <w:rFonts w:ascii="Times New Roman" w:hAnsi="Times New Roman"/>
            <w:sz w:val="24"/>
            <w:szCs w:val="24"/>
          </w:rPr>
        </w:r>
      </w:del>
    </w:p>
    <w:p>
      <w:pPr>
        <w:pStyle w:val="Normal"/>
        <w:widowControl w:val="false"/>
        <w:bidi w:val="0"/>
        <w:spacing w:lineRule="auto" w:line="480"/>
        <w:jc w:val="left"/>
        <w:rPr>
          <w:rFonts w:ascii="Times New Roman" w:hAnsi="Times New Roman"/>
          <w:sz w:val="24"/>
          <w:szCs w:val="24"/>
          <w:del w:id="1124" w:author="Unknown Author" w:date="2021-04-16T16:32:26Z"/>
        </w:rPr>
      </w:pPr>
      <w:del w:id="1123" w:author="Unknown Author" w:date="2021-04-16T16:32:26Z">
        <w:r>
          <w:rPr>
            <w:rFonts w:ascii="Times New Roman" w:hAnsi="Times New Roman"/>
            <w:sz w:val="24"/>
            <w:szCs w:val="24"/>
          </w:rPr>
          <w:tab/>
          <w:delText>Since there are many forms of CBT for AVH, there should be common neurological factors across all methods. The demon theory of AVH should not be summarily rejected from any consideration, because it illustrates the interface between beliefs, AVH, and CBT. The fact that CBT works as a therapy for AVH argues that high-level brain functions are involved, including those that result in conscious perception. Therefore, research on brain fields and gamma-wave synchronization may prove promising to find neurobiological adjuncts to CBT for AVH.</w:delText>
        </w:r>
      </w:del>
    </w:p>
    <w:p>
      <w:pPr>
        <w:pStyle w:val="Heading3"/>
        <w:widowControl w:val="false"/>
        <w:bidi w:val="0"/>
        <w:spacing w:lineRule="auto" w:line="480"/>
        <w:jc w:val="left"/>
        <w:rPr>
          <w:rFonts w:ascii="Times New Roman" w:hAnsi="Times New Roman"/>
          <w:sz w:val="24"/>
          <w:szCs w:val="24"/>
          <w:del w:id="1126" w:author="Unknown Author" w:date="2021-04-16T16:26:35Z"/>
        </w:rPr>
      </w:pPr>
      <w:del w:id="1125" w:author="Unknown Author" w:date="2021-04-16T16:26:35Z">
        <w:r>
          <w:rPr>
            <w:rFonts w:ascii="Times New Roman" w:hAnsi="Times New Roman"/>
            <w:sz w:val="24"/>
            <w:szCs w:val="24"/>
          </w:rPr>
        </w:r>
      </w:del>
    </w:p>
    <w:p>
      <w:pPr>
        <w:pStyle w:val="Heading3"/>
        <w:widowControl w:val="false"/>
        <w:bidi w:val="0"/>
        <w:spacing w:lineRule="auto" w:line="480"/>
        <w:jc w:val="left"/>
        <w:rPr>
          <w:rFonts w:ascii="Times New Roman" w:hAnsi="Times New Roman"/>
          <w:sz w:val="24"/>
          <w:szCs w:val="24"/>
          <w:del w:id="1129" w:author="Unknown Author" w:date="2021-04-16T16:32:25Z"/>
        </w:rPr>
      </w:pPr>
      <w:del w:id="1127" w:author="Unknown Author" w:date="2021-04-16T16:26:35Z">
        <w:r>
          <w:rPr/>
          <w:delText>Contributions to Psychology, and New Findings</w:delText>
        </w:r>
      </w:del>
      <w:del w:id="1128" w:author="Unknown Author" w:date="2021-04-16T16:32:25Z">
        <w:r>
          <w:rPr>
            <w:rFonts w:ascii="Times New Roman" w:hAnsi="Times New Roman"/>
            <w:sz w:val="24"/>
            <w:szCs w:val="24"/>
          </w:rPr>
          <w:tab/>
          <w:delText xml:space="preserve">The thinking about AVH has changed in recent years. AVH alone are no longer considered a symptom of psychosis. The root causes of AVH are not entirely known, but may be related to internal speech. Beliefs, especially religious and spiritual beliefs, impact the individual’s ability to cope with having AVH. There are advocacy groups today for people who hear voices, such as the HVM. Antipsychotic drugs are the first choice to treat AVH as a positive symptom of psychosis, but antipsychotic drugs may not be appropriate for voice hearers with other mental disorders, such as PTSD, or for mentally healthy individuals who hear distressing voices. </w:delText>
        </w:r>
      </w:del>
    </w:p>
    <w:p>
      <w:pPr>
        <w:pStyle w:val="Normal"/>
        <w:widowControl w:val="false"/>
        <w:bidi w:val="0"/>
        <w:spacing w:lineRule="auto" w:line="480"/>
        <w:jc w:val="left"/>
        <w:rPr>
          <w:rFonts w:ascii="Times New Roman" w:hAnsi="Times New Roman"/>
          <w:sz w:val="24"/>
          <w:szCs w:val="24"/>
          <w:del w:id="1131" w:author="Unknown Author" w:date="2021-04-16T16:32:25Z"/>
        </w:rPr>
      </w:pPr>
      <w:del w:id="1130" w:author="Unknown Author" w:date="2021-04-16T16:32:25Z">
        <w:r>
          <w:rPr>
            <w:rFonts w:ascii="Times New Roman" w:hAnsi="Times New Roman"/>
            <w:sz w:val="24"/>
            <w:szCs w:val="24"/>
          </w:rPr>
          <w:tab/>
          <w:delText>Other forms of therapy, chief of which is CBT, can help clients cope with AVH, to diminish the effects of and change negative AVH by manipulating the individual’s automatic beliefs. CBT for AVH is evidence-based. Most of the studies on CBT for AVH over the past ten years involve novel approaches, since CBT is already an established therapy for AVH. These include methods such as COMMAND, TORCH, COMET, CWV, and AVATAR. Several factors affect using CBT for AH, including multimodal versus unimodal hallucinations, social exclusion versus social deafferentation, and external versus personal resilience.</w:delText>
        </w:r>
      </w:del>
    </w:p>
    <w:p>
      <w:pPr>
        <w:pStyle w:val="Normal"/>
        <w:widowControl w:val="false"/>
        <w:bidi w:val="0"/>
        <w:spacing w:lineRule="auto" w:line="480"/>
        <w:jc w:val="left"/>
        <w:rPr>
          <w:rFonts w:ascii="Times New Roman" w:hAnsi="Times New Roman"/>
          <w:sz w:val="24"/>
          <w:szCs w:val="24"/>
          <w:del w:id="1133" w:author="Unknown Author" w:date="2021-04-16T16:32:25Z"/>
        </w:rPr>
      </w:pPr>
      <w:del w:id="1132" w:author="Unknown Author" w:date="2021-04-16T16:32:25Z">
        <w:r>
          <w:rPr>
            <w:rFonts w:ascii="Times New Roman" w:hAnsi="Times New Roman"/>
            <w:sz w:val="24"/>
            <w:szCs w:val="24"/>
          </w:rPr>
          <w:tab/>
          <w:delText>There has been and continues to be a great deal of research on the neurobiology behind AVH, CBT, and beliefs. The efficacy of CBT for AVH has been demonstrated by brain imaging, and other techniques. How the neurobiology of beliefs affects the neurobiology of AVH is unclear; factors related to social interaction must play a key role, since beliefs and auditory speech perception are intimately related in the brain.</w:delText>
        </w:r>
      </w:del>
    </w:p>
    <w:p>
      <w:pPr>
        <w:pStyle w:val="Heading3"/>
        <w:widowControl w:val="false"/>
        <w:bidi w:val="0"/>
        <w:spacing w:lineRule="auto" w:line="480"/>
        <w:jc w:val="left"/>
        <w:rPr>
          <w:rFonts w:ascii="Times New Roman" w:hAnsi="Times New Roman"/>
          <w:sz w:val="24"/>
          <w:szCs w:val="24"/>
          <w:del w:id="1136" w:author="Unknown Author" w:date="2021-04-25T17:31:50Z"/>
        </w:rPr>
      </w:pPr>
      <w:del w:id="1134" w:author="Unknown Author" w:date="2021-04-16T16:32:25Z">
        <w:bookmarkStart w:id="25" w:name="__RefHeading___Toc7191_24919792351111111"/>
        <w:bookmarkEnd w:id="25"/>
        <w:r>
          <w:rPr>
            <w:rFonts w:ascii="Times New Roman" w:hAnsi="Times New Roman"/>
            <w:sz w:val="24"/>
            <w:szCs w:val="24"/>
          </w:rPr>
          <w:tab/>
          <w:delText>There is a tremendous lack of available service for CBT for AVH, in the United States, and throughout the world. In some areas, even in the United States, services are almost non-existent. Telemental health, cell phone apps, and automated psychotherapy hold out the promise of increasing its availability for those who need help.</w:delText>
        </w:r>
      </w:del>
      <w:del w:id="1135" w:author="Unknown Author" w:date="2021-04-25T17:25:57Z">
        <w:r>
          <w:rPr>
            <w:rFonts w:ascii="Times New Roman" w:hAnsi="Times New Roman"/>
            <w:sz w:val="24"/>
            <w:szCs w:val="24"/>
          </w:rPr>
          <w:delText>Implications for Future Research</w:delText>
        </w:r>
      </w:del>
    </w:p>
    <w:p>
      <w:pPr>
        <w:pStyle w:val="Heading3"/>
        <w:widowControl w:val="false"/>
        <w:bidi w:val="0"/>
        <w:spacing w:lineRule="auto" w:line="480"/>
        <w:jc w:val="left"/>
        <w:rPr>
          <w:rFonts w:ascii="Times New Roman" w:hAnsi="Times New Roman"/>
          <w:sz w:val="24"/>
          <w:szCs w:val="24"/>
          <w:del w:id="1148" w:author="Unknown Author" w:date="2021-04-26T11:28:38Z"/>
        </w:rPr>
      </w:pPr>
      <w:del w:id="1137" w:author="Unknown Author" w:date="2021-04-25T17:31:50Z">
        <w:r>
          <w:rPr>
            <w:rFonts w:ascii="Times New Roman" w:hAnsi="Times New Roman"/>
            <w:sz w:val="24"/>
            <w:szCs w:val="24"/>
          </w:rPr>
          <w:tab/>
        </w:r>
      </w:del>
      <w:del w:id="1138" w:author="Unknown Author" w:date="2021-04-25T23:38:51Z">
        <w:r>
          <w:rPr>
            <w:rFonts w:ascii="Times New Roman" w:hAnsi="Times New Roman"/>
            <w:sz w:val="24"/>
            <w:szCs w:val="24"/>
          </w:rPr>
          <w:delText xml:space="preserve">Neurological </w:delText>
        </w:r>
      </w:del>
      <w:del w:id="1139" w:author="Unknown Author" w:date="2021-04-26T11:28:38Z">
        <w:r>
          <w:rPr>
            <w:rFonts w:ascii="Times New Roman" w:hAnsi="Times New Roman"/>
            <w:sz w:val="24"/>
            <w:szCs w:val="24"/>
          </w:rPr>
          <w:delText xml:space="preserve">biomarkers </w:delText>
        </w:r>
      </w:del>
      <w:del w:id="1140" w:author="Unknown Author" w:date="2021-04-25T23:39:23Z">
        <w:r>
          <w:rPr>
            <w:rFonts w:ascii="Times New Roman" w:hAnsi="Times New Roman"/>
            <w:sz w:val="24"/>
            <w:szCs w:val="24"/>
          </w:rPr>
          <w:delText xml:space="preserve">need to be found for CBT for AVH, and </w:delText>
        </w:r>
      </w:del>
      <w:del w:id="1141" w:author="Unknown Author" w:date="2021-04-26T11:28:38Z">
        <w:r>
          <w:rPr>
            <w:rFonts w:ascii="Times New Roman" w:hAnsi="Times New Roman"/>
            <w:sz w:val="24"/>
            <w:szCs w:val="24"/>
          </w:rPr>
          <w:delText xml:space="preserve">standardized such that neuroimaging </w:delText>
        </w:r>
      </w:del>
      <w:del w:id="1142" w:author="Unknown Author" w:date="2021-04-26T11:28:38Z">
        <w:r>
          <w:rPr>
            <w:rFonts w:ascii="Times New Roman" w:hAnsi="Times New Roman"/>
            <w:sz w:val="24"/>
            <w:szCs w:val="24"/>
          </w:rPr>
          <w:delText>can be</w:delText>
        </w:r>
      </w:del>
      <w:del w:id="1143" w:author="Unknown Author" w:date="2021-04-26T11:28:38Z">
        <w:r>
          <w:rPr>
            <w:rFonts w:ascii="Times New Roman" w:hAnsi="Times New Roman"/>
            <w:sz w:val="24"/>
            <w:szCs w:val="24"/>
          </w:rPr>
          <w:delText xml:space="preserve"> a </w:delText>
        </w:r>
      </w:del>
      <w:del w:id="1144" w:author="Unknown Author" w:date="2021-04-25T23:44:39Z">
        <w:r>
          <w:rPr>
            <w:rFonts w:ascii="Times New Roman" w:hAnsi="Times New Roman"/>
            <w:sz w:val="24"/>
            <w:szCs w:val="24"/>
          </w:rPr>
          <w:delText>standard</w:delText>
        </w:r>
      </w:del>
      <w:del w:id="1145" w:author="Unknown Author" w:date="2021-04-26T11:28:38Z">
        <w:r>
          <w:rPr>
            <w:rFonts w:ascii="Times New Roman" w:hAnsi="Times New Roman"/>
            <w:sz w:val="24"/>
            <w:szCs w:val="24"/>
          </w:rPr>
          <w:delText xml:space="preserve"> part of diagnosis</w:delText>
        </w:r>
      </w:del>
      <w:del w:id="1146" w:author="Unknown Author" w:date="2021-04-25T23:40:16Z">
        <w:r>
          <w:rPr>
            <w:rFonts w:ascii="Times New Roman" w:hAnsi="Times New Roman"/>
            <w:sz w:val="24"/>
            <w:szCs w:val="24"/>
          </w:rPr>
          <w:delText>,</w:delText>
        </w:r>
      </w:del>
      <w:del w:id="1147" w:author="Unknown Author" w:date="2021-04-26T11:28:38Z">
        <w:r>
          <w:rPr>
            <w:rFonts w:ascii="Times New Roman" w:hAnsi="Times New Roman"/>
            <w:sz w:val="24"/>
            <w:szCs w:val="24"/>
          </w:rPr>
          <w:delText xml:space="preserve"> and treatment monitoring.</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1150" w:author="Unknown Author" w:date="2021-04-26T11:28:38Z"/>
        </w:rPr>
      </w:pPr>
      <w:del w:id="1149" w:author="Unknown Author" w:date="2021-04-26T11:28:38Z">
        <w:r>
          <w:rPr>
            <w:rFonts w:ascii="Times New Roman" w:hAnsi="Times New Roman"/>
            <w:sz w:val="24"/>
            <w:szCs w:val="24"/>
          </w:rPr>
          <w:tab/>
          <w:delText>Efforts need to be made to expand the use of CBT for AVH. More specific research into the distribution of the use of CBT for AVH could show where the efforts to expand the use of CBT for AVH most need to be applied.</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1152" w:author="Unknown Author" w:date="2021-04-26T11:28:38Z"/>
        </w:rPr>
      </w:pPr>
      <w:del w:id="1151" w:author="Unknown Author" w:date="2021-04-26T11:28:38Z">
        <w:r>
          <w:rPr>
            <w:rFonts w:ascii="Times New Roman" w:hAnsi="Times New Roman"/>
            <w:sz w:val="24"/>
            <w:szCs w:val="24"/>
          </w:rPr>
          <w:tab/>
          <w:delText>The future is all about technology, the expansion of telemental health, and cell phone apps to use for CBT for AVH. Also fully automated psychotherapists, something not yet realized.</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1154" w:author="Unknown Author" w:date="2021-04-09T17:01:38Z"/>
        </w:rPr>
      </w:pPr>
      <w:del w:id="1153" w:author="Unknown Author" w:date="2021-04-26T11:28:38Z">
        <w:r>
          <w:rPr>
            <w:rFonts w:ascii="Times New Roman" w:hAnsi="Times New Roman"/>
            <w:sz w:val="24"/>
            <w:szCs w:val="24"/>
          </w:rPr>
          <w:tab/>
          <w:delText>The last point, automated psychotherapists, could expand into research using AI and robotics. Analytics could be used to find exactly what parameters and interactions in psychotherapy lead to the best results for CBT for AVH, and for other conditions, since therapy sessions could be fully archived and analyzed.</w:delText>
        </w:r>
      </w:del>
    </w:p>
    <w:p>
      <w:pPr>
        <w:pStyle w:val="Normal"/>
        <w:widowControl w:val="false"/>
        <w:suppressAutoHyphens w:val="true"/>
        <w:bidi w:val="0"/>
        <w:spacing w:lineRule="auto" w:line="480" w:before="0" w:after="0"/>
        <w:jc w:val="left"/>
        <w:rPr>
          <w:rFonts w:ascii="Times New Roman" w:hAnsi="Times New Roman"/>
          <w:sz w:val="24"/>
          <w:szCs w:val="24"/>
          <w:del w:id="1156" w:author="Unknown Author" w:date="2021-04-09T17:01:38Z"/>
        </w:rPr>
      </w:pPr>
      <w:del w:id="1155" w:author="Unknown Author" w:date="2021-04-09T17:01:38Z">
        <w:r>
          <w:rPr>
            <w:rFonts w:ascii="Times New Roman" w:hAnsi="Times New Roman"/>
            <w:sz w:val="24"/>
            <w:szCs w:val="24"/>
          </w:rPr>
        </w:r>
      </w:del>
    </w:p>
    <w:p>
      <w:pPr>
        <w:pStyle w:val="Heading3"/>
        <w:rPr>
          <w:rFonts w:ascii="Times New Roman" w:hAnsi="Times New Roman"/>
          <w:sz w:val="24"/>
          <w:szCs w:val="24"/>
          <w:del w:id="1159" w:author="Unknown Author" w:date="2021-04-26T11:28:38Z"/>
        </w:rPr>
      </w:pPr>
      <w:del w:id="1157" w:author="Unknown Author" w:date="2021-04-26T11:28:38Z">
        <w:bookmarkStart w:id="26" w:name="__RefHeading___Toc7193_2491979235"/>
        <w:bookmarkEnd w:id="26"/>
        <w:r>
          <w:rPr/>
          <w:delText>C</w:delText>
        </w:r>
      </w:del>
      <w:del w:id="1158" w:author="Unknown Author" w:date="2021-04-09T17:01:23Z">
        <w:r>
          <w:rPr/>
          <w:delText>ONCLUSIONS</w:delText>
        </w:r>
      </w:del>
    </w:p>
    <w:p>
      <w:pPr>
        <w:pStyle w:val="Heading3"/>
        <w:rPr>
          <w:del w:id="1169" w:author="Unknown Author" w:date="2021-04-26T11:28:38Z"/>
        </w:rPr>
      </w:pPr>
      <w:del w:id="1160" w:author="Unknown Author" w:date="2021-04-26T11:28:38Z">
        <w:r>
          <w:rPr>
            <w:rFonts w:ascii="Times New Roman" w:hAnsi="Times New Roman"/>
            <w:sz w:val="24"/>
            <w:szCs w:val="24"/>
          </w:rPr>
          <w:tab/>
          <w:delText>The use of CBT for AVH is evidence-based</w:delText>
        </w:r>
      </w:del>
      <w:del w:id="1161" w:author="Unknown Author" w:date="2021-04-25T17:22:39Z">
        <w:r>
          <w:rPr>
            <w:rFonts w:ascii="Times New Roman" w:hAnsi="Times New Roman"/>
            <w:sz w:val="24"/>
            <w:szCs w:val="24"/>
          </w:rPr>
          <w:delText>,</w:delText>
        </w:r>
      </w:del>
      <w:del w:id="1162" w:author="Unknown Author" w:date="2021-04-26T11:28:38Z">
        <w:r>
          <w:rPr>
            <w:rFonts w:ascii="Times New Roman" w:hAnsi="Times New Roman"/>
            <w:sz w:val="24"/>
            <w:szCs w:val="24"/>
          </w:rPr>
          <w:delText xml:space="preserve"> and found in clinical practice in several forms, but unlike the availability of antipsychotic drugs for AVH, there is a dismal lack of service. There is a movement today toward CBT becoming available </w:delText>
        </w:r>
      </w:del>
      <w:del w:id="1163" w:author="Unknown Author" w:date="2021-04-26T11:28:38Z">
        <w:r>
          <w:rPr>
            <w:rFonts w:eastAsia="Noto Sans CJK SC" w:cs="Lohit Devanagari" w:ascii="Times New Roman" w:hAnsi="Times New Roman"/>
            <w:color w:val="auto"/>
            <w:kern w:val="2"/>
            <w:sz w:val="24"/>
            <w:szCs w:val="24"/>
            <w:lang w:val="en-US" w:eastAsia="zh-CN" w:bidi="hi-IN"/>
          </w:rPr>
          <w:delText>in telemental health</w:delText>
        </w:r>
      </w:del>
      <w:del w:id="1164" w:author="Unknown Author" w:date="2021-04-26T11:28:38Z">
        <w:r>
          <w:rPr>
            <w:rFonts w:ascii="Times New Roman" w:hAnsi="Times New Roman"/>
            <w:sz w:val="24"/>
            <w:szCs w:val="24"/>
          </w:rPr>
          <w:delText xml:space="preserve">, and via cell phone apps, such as Woebot. Changing attitudes about AVH, such as those promulgated by the Hearing Voices Movement, dictate that these services should become available for AVH as well. AVH alone are no longer always considered a symptom of mental illness, yet AVH among healthy individuals can still be a very negative and debilitating phenomenon. The challenge for tomorrow is the expansion of the use of CBT for AVH </w:delText>
        </w:r>
      </w:del>
      <w:del w:id="1165" w:author="Unknown Author" w:date="2021-04-25T17:19:45Z">
        <w:r>
          <w:rPr>
            <w:rFonts w:ascii="Times New Roman" w:hAnsi="Times New Roman"/>
            <w:sz w:val="24"/>
            <w:szCs w:val="24"/>
          </w:rPr>
          <w:delText>among</w:delText>
        </w:r>
      </w:del>
      <w:del w:id="1166" w:author="Unknown Author" w:date="2021-04-26T11:28:38Z">
        <w:r>
          <w:rPr>
            <w:rFonts w:ascii="Times New Roman" w:hAnsi="Times New Roman"/>
            <w:sz w:val="24"/>
            <w:szCs w:val="24"/>
          </w:rPr>
          <w:delText xml:space="preserve"> those with no major mental health problems, as well as </w:delText>
        </w:r>
      </w:del>
      <w:del w:id="1167" w:author="Unknown Author" w:date="2021-04-25T17:23:00Z">
        <w:r>
          <w:rPr>
            <w:rFonts w:ascii="Times New Roman" w:hAnsi="Times New Roman"/>
            <w:sz w:val="24"/>
            <w:szCs w:val="24"/>
          </w:rPr>
          <w:delText xml:space="preserve">a </w:delText>
        </w:r>
      </w:del>
      <w:del w:id="1168" w:author="Unknown Author" w:date="2021-04-26T11:28:38Z">
        <w:r>
          <w:rPr>
            <w:rFonts w:ascii="Times New Roman" w:hAnsi="Times New Roman"/>
            <w:sz w:val="24"/>
            <w:szCs w:val="24"/>
          </w:rPr>
          <w:delText>wider use of CBT for AVH over the use of antipsychotic drugs, for those who require mental health services.</w:delText>
        </w:r>
      </w:del>
    </w:p>
    <w:p>
      <w:pPr>
        <w:pStyle w:val="Heading3"/>
        <w:widowControl w:val="false"/>
        <w:suppressAutoHyphens w:val="true"/>
        <w:overflowPunct w:val="false"/>
        <w:bidi w:val="0"/>
        <w:spacing w:lineRule="auto" w:line="480" w:before="0" w:after="0"/>
        <w:jc w:val="left"/>
        <w:rPr>
          <w:rFonts w:ascii="Times New Roman" w:hAnsi="Times New Roman"/>
          <w:sz w:val="24"/>
          <w:szCs w:val="24"/>
          <w:del w:id="1171" w:author="Unknown Author" w:date="2021-04-26T11:28:38Z"/>
        </w:rPr>
      </w:pPr>
      <w:del w:id="1170" w:author="Unknown Author" w:date="2021-04-26T11:28:38Z">
        <w:r>
          <w:rPr>
            <w:rFonts w:ascii="Times New Roman" w:hAnsi="Times New Roman"/>
            <w:sz w:val="24"/>
            <w:szCs w:val="24"/>
          </w:rPr>
        </w:r>
      </w:del>
    </w:p>
    <w:p>
      <w:pPr>
        <w:pStyle w:val="Heading3"/>
        <w:widowControl w:val="false"/>
        <w:suppressAutoHyphens w:val="true"/>
        <w:overflowPunct w:val="false"/>
        <w:bidi w:val="0"/>
        <w:spacing w:lineRule="auto" w:line="480" w:before="0" w:after="0"/>
        <w:jc w:val="left"/>
        <w:rPr>
          <w:rFonts w:ascii="Times New Roman" w:hAnsi="Times New Roman"/>
          <w:b w:val="false"/>
          <w:b w:val="false"/>
          <w:bCs w:val="false"/>
          <w:sz w:val="24"/>
          <w:szCs w:val="24"/>
          <w:del w:id="1173" w:author="Unknown Author" w:date="2021-04-25T12:01:33Z"/>
        </w:rPr>
      </w:pPr>
      <w:del w:id="1172" w:author="Unknown Author" w:date="2021-04-25T12:01:33Z">
        <w:r>
          <w:rPr>
            <w:rFonts w:ascii="Times New Roman" w:hAnsi="Times New Roman"/>
            <w:b w:val="false"/>
            <w:bCs w:val="false"/>
            <w:sz w:val="24"/>
            <w:szCs w:val="24"/>
          </w:rPr>
        </w:r>
      </w:del>
    </w:p>
    <w:p>
      <w:pPr>
        <w:pStyle w:val="Normal"/>
        <w:widowControl w:val="false"/>
        <w:bidi w:val="0"/>
        <w:spacing w:lineRule="auto" w:line="480"/>
        <w:jc w:val="left"/>
        <w:rPr>
          <w:rFonts w:ascii="Times New Roman" w:hAnsi="Times New Roman"/>
          <w:sz w:val="24"/>
          <w:szCs w:val="24"/>
          <w:del w:id="1175" w:author="Unknown Author" w:date="2021-04-25T12:01:33Z"/>
        </w:rPr>
      </w:pPr>
      <w:del w:id="1174" w:author="Unknown Author" w:date="2021-04-25T12:01:33Z">
        <w:r>
          <w:rPr>
            <w:rFonts w:ascii="Times New Roman" w:hAnsi="Times New Roman"/>
            <w:sz w:val="24"/>
            <w:szCs w:val="24"/>
          </w:rPr>
        </w:r>
      </w:del>
    </w:p>
    <w:p>
      <w:pPr>
        <w:pStyle w:val="Normal"/>
        <w:widowControl w:val="false"/>
        <w:bidi w:val="0"/>
        <w:spacing w:lineRule="auto" w:line="480"/>
        <w:jc w:val="left"/>
        <w:rPr>
          <w:rFonts w:ascii="Times New Roman" w:hAnsi="Times New Roman"/>
          <w:sz w:val="24"/>
          <w:szCs w:val="24"/>
          <w:del w:id="1177" w:author="Unknown Author" w:date="2021-04-25T12:01:33Z"/>
        </w:rPr>
      </w:pPr>
      <w:del w:id="1176" w:author="Unknown Author" w:date="2021-04-25T12:01:33Z">
        <w:r>
          <w:rPr>
            <w:rFonts w:ascii="Times New Roman" w:hAnsi="Times New Roman"/>
            <w:sz w:val="24"/>
            <w:szCs w:val="24"/>
          </w:rPr>
        </w:r>
      </w:del>
    </w:p>
    <w:p>
      <w:pPr>
        <w:pStyle w:val="Normal"/>
        <w:widowControl w:val="false"/>
        <w:bidi w:val="0"/>
        <w:spacing w:lineRule="auto" w:line="480"/>
        <w:jc w:val="left"/>
        <w:rPr>
          <w:rFonts w:ascii="Times New Roman" w:hAnsi="Times New Roman"/>
          <w:sz w:val="24"/>
          <w:szCs w:val="24"/>
          <w:del w:id="1179" w:author="Unknown Author" w:date="2021-04-25T12:01:33Z"/>
        </w:rPr>
      </w:pPr>
      <w:del w:id="1178" w:author="Unknown Author" w:date="2021-04-25T12:01:33Z">
        <w:r>
          <w:rPr>
            <w:rFonts w:ascii="Times New Roman" w:hAnsi="Times New Roman"/>
            <w:sz w:val="24"/>
            <w:szCs w:val="24"/>
          </w:rPr>
        </w:r>
      </w:del>
    </w:p>
    <w:p>
      <w:pPr>
        <w:pStyle w:val="Heading3"/>
        <w:widowControl w:val="false"/>
        <w:bidi w:val="0"/>
        <w:spacing w:lineRule="auto" w:line="480"/>
        <w:jc w:val="left"/>
        <w:rPr>
          <w:rFonts w:ascii="Times New Roman" w:hAnsi="Times New Roman"/>
          <w:b w:val="false"/>
          <w:b w:val="false"/>
          <w:bCs w:val="false"/>
          <w:sz w:val="24"/>
          <w:szCs w:val="24"/>
          <w:del w:id="1181" w:author="Unknown Author" w:date="2021-04-26T11:28:38Z"/>
        </w:rPr>
      </w:pPr>
      <w:del w:id="1180" w:author="Unknown Author" w:date="2021-04-26T11:28:38Z">
        <w:r>
          <w:rPr>
            <w:rFonts w:ascii="Times New Roman" w:hAnsi="Times New Roman"/>
            <w:b w:val="false"/>
            <w:bCs w:val="false"/>
            <w:sz w:val="24"/>
            <w:szCs w:val="24"/>
          </w:rPr>
        </w:r>
      </w:del>
      <w:r>
        <w:br w:type="page"/>
      </w:r>
    </w:p>
    <w:p>
      <w:pPr>
        <w:pStyle w:val="Heading3"/>
        <w:rPr>
          <w:rStyle w:val="InternetLink"/>
          <w:rFonts w:ascii="Times New Roman" w:hAnsi="Times New Roman"/>
          <w:del w:id="1183" w:author="Unknown Author" w:date="2021-04-08T17:38:15Z"/>
        </w:rPr>
      </w:pPr>
      <w:del w:id="1182" w:author="Unknown Author" w:date="2021-04-26T11:28:38Z">
        <w:bookmarkStart w:id="27" w:name="__RefHeading___Toc7195_2491979235"/>
        <w:bookmarkEnd w:id="27"/>
        <w:r>
          <w:rPr/>
          <w:delText>LIST OF REFERENCES</w:delText>
        </w:r>
      </w:del>
    </w:p>
    <w:p>
      <w:pPr>
        <w:pStyle w:val="Heading3"/>
        <w:rPr>
          <w:rStyle w:val="InternetLink"/>
          <w:rFonts w:ascii="Times New Roman" w:hAnsi="Times New Roman"/>
          <w:del w:id="1188" w:author="Unknown Author" w:date="2021-04-26T11:28:38Z"/>
        </w:rPr>
      </w:pPr>
      <w:del w:id="1184" w:author="Unknown Author" w:date="2021-04-08T17:38:15Z">
        <w:r>
          <w:rPr>
            <w:rFonts w:ascii="Times New Roman" w:hAnsi="Times New Roman"/>
          </w:rPr>
          <w:delText xml:space="preserve">Adams, R., Ohlsen, S., &amp; Wood, E. (2020). Eye Movement Desensitization and Reprocessing (EMDR) for the treatment of psychosis: a systematic review. </w:delText>
        </w:r>
      </w:del>
      <w:del w:id="1185" w:author="Unknown Author" w:date="2021-04-08T17:38:15Z">
        <w:r>
          <w:rPr>
            <w:rFonts w:ascii="Times New Roman" w:hAnsi="Times New Roman"/>
            <w:i/>
            <w:iCs/>
          </w:rPr>
          <w:delText>European Journal of Psychotraumatology, 11</w:delText>
        </w:r>
      </w:del>
      <w:del w:id="1186" w:author="Unknown Author" w:date="2021-04-08T17:38:15Z">
        <w:r>
          <w:rPr>
            <w:rFonts w:ascii="Times New Roman" w:hAnsi="Times New Roman"/>
          </w:rPr>
          <w:delText xml:space="preserve">(1), 1711349. </w:delText>
        </w:r>
      </w:del>
      <w:hyperlink r:id="rId3">
        <w:del w:id="1187" w:author="Unknown Author" w:date="2021-04-08T17:38:15Z">
          <w:r>
            <w:rPr>
              <w:rStyle w:val="InternetLink"/>
              <w:rFonts w:ascii="Times New Roman" w:hAnsi="Times New Roman"/>
            </w:rPr>
            <w:delText>https://doi.org/10.1080/20008198.2019.1711349</w:delText>
          </w:r>
        </w:del>
      </w:hyperlink>
    </w:p>
    <w:p>
      <w:pPr>
        <w:pStyle w:val="Heading3"/>
        <w:keepNext w:val="true"/>
        <w:widowControl/>
        <w:suppressAutoHyphens w:val="true"/>
        <w:overflowPunct w:val="false"/>
        <w:bidi w:val="0"/>
        <w:spacing w:lineRule="auto" w:line="480" w:before="0" w:after="0"/>
        <w:jc w:val="left"/>
        <w:outlineLvl w:val="0"/>
        <w:rPr>
          <w:rStyle w:val="InternetLink"/>
          <w:rFonts w:ascii="Times New Roman" w:hAnsi="Times New Roman"/>
          <w:del w:id="1194" w:author="Unknown Author" w:date="2021-04-08T17:38:24Z"/>
        </w:rPr>
      </w:pPr>
      <w:del w:id="1189" w:author="Unknown Author" w:date="2021-04-26T11:28:38Z">
        <w:bookmarkStart w:id="28" w:name="Aguilar"/>
        <w:r>
          <w:rPr>
            <w:rFonts w:ascii="Times New Roman" w:hAnsi="Times New Roman"/>
          </w:rPr>
          <w:delText>Aguilar</w:delText>
        </w:r>
      </w:del>
      <w:del w:id="1190" w:author="Unknown Author" w:date="2021-04-26T11:28:38Z">
        <w:bookmarkEnd w:id="28"/>
        <w:r>
          <w:rPr>
            <w:rFonts w:ascii="Times New Roman" w:hAnsi="Times New Roman"/>
          </w:rPr>
          <w:delText xml:space="preserve">, E., Corripio, I., García-Martí, G., Grasa, E., Martí-Bonmatí, L., Gómez-Ansón, B., Sanjuán, J., Núñez-Marín, F., Lorente-Rovira, E., Escartí, M., Brabban, A., &amp; Turkington, D. (2018). Emotional fMR auditory paradigm demonstrates normalization of limbic hyperactivity after cognitive behavior therapy for auditory hallucinations. </w:delText>
        </w:r>
      </w:del>
      <w:del w:id="1191" w:author="Unknown Author" w:date="2021-04-26T11:28:38Z">
        <w:r>
          <w:rPr>
            <w:rFonts w:ascii="Times New Roman" w:hAnsi="Times New Roman"/>
            <w:i/>
            <w:iCs/>
          </w:rPr>
          <w:delText>Schizophrenia Research, 193,</w:delText>
        </w:r>
      </w:del>
      <w:del w:id="1192" w:author="Unknown Author" w:date="2021-04-26T11:28:38Z">
        <w:r>
          <w:rPr>
            <w:rFonts w:ascii="Times New Roman" w:hAnsi="Times New Roman"/>
          </w:rPr>
          <w:delText xml:space="preserve"> 304–312. </w:delText>
        </w:r>
      </w:del>
      <w:hyperlink r:id="rId4">
        <w:del w:id="1193" w:author="Unknown Author" w:date="2021-04-26T11:28:38Z">
          <w:r>
            <w:rPr>
              <w:rStyle w:val="InternetLink"/>
              <w:rFonts w:ascii="Times New Roman" w:hAnsi="Times New Roman"/>
            </w:rPr>
            <w:delText>https://doi.org/10.1016/j.schres.2017.07.024</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197" w:author="Unknown Author" w:date="2021-04-26T11:28:38Z"/>
        </w:rPr>
      </w:pPr>
      <w:del w:id="1195" w:author="Unknown Author" w:date="2021-04-08T17:38:24Z">
        <w:r>
          <w:rPr>
            <w:rFonts w:ascii="Times New Roman" w:hAnsi="Times New Roman"/>
          </w:rPr>
          <w:delText xml:space="preserve">Annual Reviews. (2012, March 27). A conversation with Aaron T. Beck [Video file]. YouTube. </w:delText>
        </w:r>
      </w:del>
      <w:hyperlink r:id="rId5">
        <w:del w:id="1196" w:author="Unknown Author" w:date="2021-04-08T17:38:24Z">
          <w:r>
            <w:rPr>
              <w:rStyle w:val="InternetLink"/>
              <w:rFonts w:ascii="Times New Roman" w:hAnsi="Times New Roman"/>
            </w:rPr>
            <w:delText>https://www.youtube.com/watch?v=POYXzA-gS4U</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203" w:author="Unknown Author" w:date="2021-04-26T11:28:38Z"/>
        </w:rPr>
      </w:pPr>
      <w:del w:id="1198" w:author="Unknown Author" w:date="2021-04-26T11:28:38Z">
        <w:bookmarkStart w:id="29" w:name="Badcock"/>
        <w:r>
          <w:rPr>
            <w:rFonts w:ascii="Times New Roman" w:hAnsi="Times New Roman"/>
            <w:b w:val="false"/>
            <w:bCs w:val="false"/>
          </w:rPr>
          <w:delText>Badcock</w:delText>
        </w:r>
      </w:del>
      <w:del w:id="1199" w:author="Unknown Author" w:date="2021-04-26T11:28:38Z">
        <w:bookmarkEnd w:id="29"/>
        <w:r>
          <w:rPr>
            <w:rFonts w:ascii="Times New Roman" w:hAnsi="Times New Roman"/>
            <w:b w:val="false"/>
            <w:bCs w:val="false"/>
          </w:rPr>
          <w:delText xml:space="preserve">, J., Brand, R., Thomas, N., Hayward, M., &amp; Paulik, G. (2021). Multimodal versus unimodal auditory hallucinations in clinical practice: Clinical characteristics and treatment outcomes. </w:delText>
        </w:r>
      </w:del>
      <w:del w:id="1200" w:author="Unknown Author" w:date="2021-04-26T11:28:38Z">
        <w:r>
          <w:rPr>
            <w:rFonts w:ascii="Times New Roman" w:hAnsi="Times New Roman"/>
            <w:b w:val="false"/>
            <w:bCs w:val="false"/>
            <w:i/>
            <w:iCs/>
          </w:rPr>
          <w:delText>Psychiatry Research, 297,</w:delText>
        </w:r>
      </w:del>
      <w:del w:id="1201" w:author="Unknown Author" w:date="2021-04-26T11:28:38Z">
        <w:r>
          <w:rPr>
            <w:rFonts w:ascii="Times New Roman" w:hAnsi="Times New Roman"/>
            <w:b w:val="false"/>
            <w:bCs w:val="false"/>
          </w:rPr>
          <w:delText xml:space="preserve"> 113754–113754. </w:delText>
        </w:r>
      </w:del>
      <w:hyperlink r:id="rId6">
        <w:del w:id="1202" w:author="Unknown Author" w:date="2021-04-26T11:28:38Z">
          <w:r>
            <w:rPr>
              <w:rStyle w:val="InternetLink"/>
              <w:rFonts w:ascii="Times New Roman" w:hAnsi="Times New Roman"/>
              <w:b w:val="false"/>
              <w:bCs w:val="false"/>
            </w:rPr>
            <w:delText>https://doi.org/10.1016/j.psychres.2021.113754</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213" w:author="Unknown Author" w:date="2021-04-08T17:38:31Z"/>
        </w:rPr>
      </w:pPr>
      <w:del w:id="1204" w:author="Unknown Author" w:date="2021-04-26T11:28:38Z">
        <w:bookmarkStart w:id="30" w:name="Birchwood"/>
        <w:r>
          <w:rPr>
            <w:rFonts w:ascii="Times New Roman" w:hAnsi="Times New Roman"/>
          </w:rPr>
          <w:delText>Birchwood</w:delText>
        </w:r>
      </w:del>
      <w:del w:id="1205" w:author="Unknown Author" w:date="2021-04-26T11:28:38Z">
        <w:bookmarkEnd w:id="30"/>
        <w:r>
          <w:rPr>
            <w:rFonts w:ascii="Times New Roman" w:hAnsi="Times New Roman"/>
          </w:rPr>
          <w:delText xml:space="preserve">, M., Michail, M., Meaden, A., Tarrier, N., Lewis, S., Wykes, T., Davies, L., Dunn, G., &amp; Peters, E. (2014). Cognitive behaviour therapy to prevent harmful compliance with command hallucinations (COMMAND): A randomised controlled trial. In </w:delText>
        </w:r>
      </w:del>
      <w:del w:id="1206" w:author="Unknown Author" w:date="2021-04-26T11:28:38Z">
        <w:r>
          <w:rPr>
            <w:rFonts w:ascii="Times New Roman" w:hAnsi="Times New Roman"/>
            <w:i/>
            <w:iCs/>
          </w:rPr>
          <w:delText xml:space="preserve">The </w:delText>
        </w:r>
      </w:del>
      <w:del w:id="1207" w:author="Unknown Author" w:date="2021-04-13T22:43:05Z">
        <w:r>
          <w:rPr>
            <w:rFonts w:ascii="Times New Roman" w:hAnsi="Times New Roman"/>
            <w:i/>
            <w:iCs/>
          </w:rPr>
          <w:delText>l</w:delText>
        </w:r>
      </w:del>
      <w:del w:id="1208" w:author="Unknown Author" w:date="2021-04-26T11:28:38Z">
        <w:r>
          <w:rPr>
            <w:rFonts w:ascii="Times New Roman" w:hAnsi="Times New Roman"/>
            <w:i/>
            <w:iCs/>
          </w:rPr>
          <w:delText>ancet</w:delText>
        </w:r>
      </w:del>
      <w:del w:id="1209" w:author="Unknown Author" w:date="2021-04-13T22:43:09Z">
        <w:r>
          <w:rPr>
            <w:rFonts w:ascii="Times New Roman" w:hAnsi="Times New Roman"/>
            <w:i/>
            <w:iCs/>
          </w:rPr>
          <w:delText xml:space="preserve">. </w:delText>
        </w:r>
      </w:del>
      <w:del w:id="1210" w:author="Unknown Author" w:date="2021-04-26T11:28:38Z">
        <w:r>
          <w:rPr>
            <w:rFonts w:ascii="Times New Roman" w:hAnsi="Times New Roman"/>
            <w:i/>
            <w:iCs/>
          </w:rPr>
          <w:delText>Psychiatry 1</w:delText>
        </w:r>
      </w:del>
      <w:del w:id="1211" w:author="Unknown Author" w:date="2021-04-26T11:28:38Z">
        <w:r>
          <w:rPr>
            <w:rFonts w:ascii="Times New Roman" w:hAnsi="Times New Roman"/>
          </w:rPr>
          <w:delText xml:space="preserve">(1), 23–33. </w:delText>
        </w:r>
      </w:del>
      <w:hyperlink r:id="rId7">
        <w:del w:id="1212" w:author="Unknown Author" w:date="2021-04-26T11:28:38Z">
          <w:r>
            <w:rPr>
              <w:rStyle w:val="InternetLink"/>
              <w:rFonts w:ascii="Times New Roman" w:hAnsi="Times New Roman"/>
            </w:rPr>
            <w:delText>https://doi.org/10.1016/S2215-0366(14)70247-0</w:delText>
          </w:r>
        </w:del>
      </w:hyperlink>
    </w:p>
    <w:p>
      <w:pPr>
        <w:pStyle w:val="Heading3"/>
        <w:widowControl w:val="false"/>
        <w:suppressAutoHyphens w:val="true"/>
        <w:bidi w:val="0"/>
        <w:spacing w:lineRule="auto" w:line="480" w:before="0" w:after="0"/>
        <w:ind w:left="720" w:right="0" w:hanging="720"/>
        <w:jc w:val="left"/>
        <w:rPr>
          <w:rStyle w:val="InternetLink"/>
          <w:rFonts w:ascii="Times New Roman" w:hAnsi="Times New Roman"/>
          <w:del w:id="1217" w:author="Unknown Author" w:date="2021-04-26T11:28:38Z"/>
        </w:rPr>
      </w:pPr>
      <w:del w:id="1214" w:author="Unknown Author" w:date="2021-04-08T17:38:31Z">
        <w:r>
          <w:rPr>
            <w:rFonts w:ascii="Times New Roman" w:hAnsi="Times New Roman"/>
          </w:rPr>
          <w:delText xml:space="preserve">Boksa, P. (2009). On the neurobiology of hallucinations. </w:delText>
        </w:r>
      </w:del>
      <w:del w:id="1215" w:author="Unknown Author" w:date="2021-04-08T17:38:31Z">
        <w:r>
          <w:rPr>
            <w:rFonts w:ascii="Times New Roman" w:hAnsi="Times New Roman"/>
            <w:i/>
            <w:iCs/>
          </w:rPr>
          <w:delText>Journal of psychiatry &amp; neuroscience : JPN, 34</w:delText>
        </w:r>
      </w:del>
      <w:del w:id="1216" w:author="Unknown Author" w:date="2021-04-08T17:38:31Z">
        <w:r>
          <w:rPr>
            <w:rFonts w:ascii="Times New Roman" w:hAnsi="Times New Roman"/>
          </w:rPr>
          <w:delText>(4), 260–262.</w:delText>
        </w:r>
      </w:del>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223" w:author="Unknown Author" w:date="2021-04-08T22:11:50Z"/>
        </w:rPr>
      </w:pPr>
      <w:del w:id="1218" w:author="Unknown Author" w:date="2021-04-26T11:28:38Z">
        <w:bookmarkStart w:id="31" w:name="Chadwick"/>
        <w:r>
          <w:rPr>
            <w:rFonts w:ascii="Times New Roman" w:hAnsi="Times New Roman"/>
          </w:rPr>
          <w:delText>Chadwick</w:delText>
        </w:r>
      </w:del>
      <w:del w:id="1219" w:author="Unknown Author" w:date="2021-04-26T11:28:38Z">
        <w:bookmarkEnd w:id="31"/>
        <w:r>
          <w:rPr>
            <w:rFonts w:ascii="Times New Roman" w:hAnsi="Times New Roman"/>
          </w:rPr>
          <w:delText xml:space="preserve">, P., Strauss, C., Jones, A., Kingdon, D., Ellett, L., Dannahy, L., &amp; Hayward, M. (2016). Group mindfulness-based intervention for distressing voices: A pragmatic randomised controlled trial. </w:delText>
        </w:r>
      </w:del>
      <w:del w:id="1220" w:author="Unknown Author" w:date="2021-04-26T11:28:38Z">
        <w:r>
          <w:rPr>
            <w:rFonts w:ascii="Times New Roman" w:hAnsi="Times New Roman"/>
            <w:i/>
            <w:iCs/>
          </w:rPr>
          <w:delText>Schizophrenia Research, 175</w:delText>
        </w:r>
      </w:del>
      <w:del w:id="1221" w:author="Unknown Author" w:date="2021-04-26T11:28:38Z">
        <w:r>
          <w:rPr>
            <w:rFonts w:ascii="Times New Roman" w:hAnsi="Times New Roman"/>
          </w:rPr>
          <w:delText xml:space="preserve">(1-3), 168–173. </w:delText>
        </w:r>
      </w:del>
      <w:hyperlink r:id="rId8">
        <w:del w:id="1222" w:author="Unknown Author" w:date="2021-04-26T11:28:38Z">
          <w:r>
            <w:rPr>
              <w:rStyle w:val="InternetLink"/>
              <w:rFonts w:ascii="Times New Roman" w:hAnsi="Times New Roman"/>
            </w:rPr>
            <w:delText>https://doi.org/10.1016/j.schres.2016.04.001</w:delText>
          </w:r>
        </w:del>
      </w:hyperlink>
    </w:p>
    <w:p>
      <w:pPr>
        <w:pStyle w:val="Normal"/>
        <w:widowControl w:val="false"/>
        <w:suppressAutoHyphens w:val="true"/>
        <w:overflowPunct w:val="true"/>
        <w:bidi w:val="0"/>
        <w:spacing w:lineRule="auto" w:line="480" w:before="0" w:after="0"/>
        <w:ind w:left="720" w:right="0" w:hanging="720"/>
        <w:jc w:val="left"/>
        <w:rPr>
          <w:del w:id="1230" w:author="Unknown Author" w:date="2021-04-08T22:11:50Z"/>
        </w:rPr>
      </w:pPr>
      <w:del w:id="1224" w:author="Unknown Author" w:date="2021-04-08T22:11:50Z">
        <w:r>
          <w:rPr>
            <w:rFonts w:ascii="Times New Roman" w:hAnsi="Times New Roman"/>
          </w:rPr>
          <w:delText xml:space="preserve">Clifford, G., Dalgleish, T., &amp; Hitchcock, C. (2018). Prevalence of auditory pseudohallucinations in adult survivors of physical and sexual trauma with chronic post-traumatic stress disorder (PTSD). </w:delText>
        </w:r>
      </w:del>
      <w:del w:id="1225" w:author="Unknown Author" w:date="2021-04-08T22:11:50Z">
        <w:r>
          <w:rPr>
            <w:rFonts w:ascii="Times New Roman" w:hAnsi="Times New Roman"/>
            <w:i/>
          </w:rPr>
          <w:delText>Behaviour research and therapy</w:delText>
        </w:r>
      </w:del>
      <w:del w:id="1226" w:author="Unknown Author" w:date="2021-04-08T22:11:50Z">
        <w:r>
          <w:rPr>
            <w:rFonts w:ascii="Times New Roman" w:hAnsi="Times New Roman"/>
          </w:rPr>
          <w:delText xml:space="preserve">, </w:delText>
        </w:r>
      </w:del>
      <w:del w:id="1227" w:author="Unknown Author" w:date="2021-04-08T22:11:50Z">
        <w:r>
          <w:rPr>
            <w:rFonts w:ascii="Times New Roman" w:hAnsi="Times New Roman"/>
            <w:i/>
          </w:rPr>
          <w:delText>111</w:delText>
        </w:r>
      </w:del>
      <w:del w:id="1228" w:author="Unknown Author" w:date="2021-04-08T22:11:50Z">
        <w:r>
          <w:rPr>
            <w:rFonts w:ascii="Times New Roman" w:hAnsi="Times New Roman"/>
          </w:rPr>
          <w:delText xml:space="preserve">, 113–118. </w:delText>
        </w:r>
      </w:del>
      <w:hyperlink r:id="rId9">
        <w:del w:id="1229" w:author="Unknown Author" w:date="2021-04-08T22:11:50Z">
          <w:r>
            <w:rPr>
              <w:rStyle w:val="InternetLink"/>
              <w:rFonts w:ascii="Times New Roman" w:hAnsi="Times New Roman"/>
            </w:rPr>
            <w:delText>https://doi.org/10.1016/j.brat.2018.10.015</w:delText>
          </w:r>
        </w:del>
      </w:hyperlink>
    </w:p>
    <w:p>
      <w:pPr>
        <w:pStyle w:val="Normal"/>
        <w:widowControl w:val="false"/>
        <w:suppressAutoHyphens w:val="true"/>
        <w:overflowPunct w:val="true"/>
        <w:bidi w:val="0"/>
        <w:spacing w:lineRule="auto" w:line="480" w:before="0" w:after="0"/>
        <w:ind w:left="720" w:right="0" w:hanging="720"/>
        <w:jc w:val="left"/>
        <w:rPr>
          <w:del w:id="1235" w:author="Unknown Author" w:date="2021-04-08T22:11:50Z"/>
        </w:rPr>
      </w:pPr>
      <w:del w:id="1231" w:author="Unknown Author" w:date="2021-04-08T22:11:50Z">
        <w:r>
          <w:rPr>
            <w:rFonts w:ascii="Times New Roman" w:hAnsi="Times New Roman"/>
          </w:rPr>
          <w:delText xml:space="preserve">Cognitive Behavioural Therapy for Psychosis: A Health Technology Assessment. (2018). </w:delText>
        </w:r>
      </w:del>
      <w:del w:id="1232" w:author="Unknown Author" w:date="2021-04-08T22:11:50Z">
        <w:r>
          <w:rPr>
            <w:rFonts w:ascii="Times New Roman" w:hAnsi="Times New Roman"/>
            <w:i/>
            <w:iCs/>
          </w:rPr>
          <w:delText>Ontario Health Technology Assessment Series, 18</w:delText>
        </w:r>
      </w:del>
      <w:del w:id="1233" w:author="Unknown Author" w:date="2021-04-08T22:11:50Z">
        <w:r>
          <w:rPr>
            <w:rFonts w:ascii="Times New Roman" w:hAnsi="Times New Roman"/>
          </w:rPr>
          <w:delText xml:space="preserve">(5), 1–141. </w:delText>
        </w:r>
      </w:del>
      <w:hyperlink r:id="rId10">
        <w:del w:id="1234" w:author="Unknown Author" w:date="2021-04-08T22:11:50Z">
          <w:r>
            <w:rPr>
              <w:rStyle w:val="InternetLink"/>
              <w:rFonts w:ascii="Times New Roman" w:hAnsi="Times New Roman"/>
            </w:rPr>
            <w:delText>https://www.ncbi.nlm.nih.gov/pmc/articles/PMC6235075/</w:delText>
          </w:r>
        </w:del>
      </w:hyperlink>
    </w:p>
    <w:p>
      <w:pPr>
        <w:pStyle w:val="Normal"/>
        <w:widowControl w:val="false"/>
        <w:suppressAutoHyphens w:val="true"/>
        <w:overflowPunct w:val="true"/>
        <w:bidi w:val="0"/>
        <w:spacing w:lineRule="auto" w:line="480" w:before="0" w:after="0"/>
        <w:ind w:left="720" w:right="0" w:hanging="720"/>
        <w:jc w:val="left"/>
        <w:rPr>
          <w:del w:id="1238" w:author="Unknown Author" w:date="2021-04-08T22:11:50Z"/>
        </w:rPr>
      </w:pPr>
      <w:del w:id="1236" w:author="Unknown Author" w:date="2021-04-08T22:11:50Z">
        <w:r>
          <w:rPr>
            <w:rFonts w:ascii="Times New Roman" w:hAnsi="Times New Roman"/>
          </w:rPr>
          <w:delText xml:space="preserve">Cole, S. W. (2009). Social regulation of human gene expression. Current Directions in Psychological Science, 18(3), 132–137. </w:delText>
        </w:r>
      </w:del>
      <w:hyperlink r:id="rId11">
        <w:del w:id="1237" w:author="Unknown Author" w:date="2021-04-08T22:11:50Z">
          <w:r>
            <w:rPr>
              <w:rStyle w:val="InternetLink"/>
              <w:rFonts w:ascii="Times New Roman" w:hAnsi="Times New Roman"/>
            </w:rPr>
            <w:delText>https://doi.org/10.1111/j.1467-8721.2009.01623.x</w:delText>
          </w:r>
        </w:del>
      </w:hyperlink>
    </w:p>
    <w:p>
      <w:pPr>
        <w:pStyle w:val="Normal"/>
        <w:widowControl w:val="false"/>
        <w:suppressAutoHyphens w:val="true"/>
        <w:overflowPunct w:val="true"/>
        <w:bidi w:val="0"/>
        <w:spacing w:lineRule="auto" w:line="480" w:before="0" w:after="0"/>
        <w:ind w:left="720" w:right="0" w:hanging="720"/>
        <w:jc w:val="left"/>
        <w:rPr>
          <w:del w:id="1243" w:author="Unknown Author" w:date="2021-04-08T22:11:50Z"/>
        </w:rPr>
      </w:pPr>
      <w:del w:id="1239" w:author="Unknown Author" w:date="2021-04-08T22:11:50Z">
        <w:r>
          <w:rPr>
            <w:rFonts w:ascii="Times New Roman" w:hAnsi="Times New Roman"/>
          </w:rPr>
          <w:delText xml:space="preserve">Cooper, A. [CNN]. (2014, June 9). </w:delText>
        </w:r>
      </w:del>
      <w:del w:id="1240" w:author="Unknown Author" w:date="2021-04-08T22:11:50Z">
        <w:r>
          <w:rPr>
            <w:rFonts w:ascii="Times New Roman" w:hAnsi="Times New Roman"/>
            <w:i/>
            <w:iCs/>
          </w:rPr>
          <w:delText>Anderson Cooper tries a schizophrenia simulator</w:delText>
        </w:r>
      </w:del>
      <w:del w:id="1241" w:author="Unknown Author" w:date="2021-04-08T22:11:50Z">
        <w:r>
          <w:rPr>
            <w:rFonts w:ascii="Times New Roman" w:hAnsi="Times New Roman"/>
          </w:rPr>
          <w:delText xml:space="preserve"> [Video]. YouTube. </w:delText>
        </w:r>
      </w:del>
      <w:hyperlink r:id="rId12">
        <w:del w:id="1242" w:author="Unknown Author" w:date="2021-04-08T22:11:50Z">
          <w:r>
            <w:rPr>
              <w:rStyle w:val="InternetLink"/>
              <w:rFonts w:ascii="Times New Roman" w:hAnsi="Times New Roman"/>
            </w:rPr>
            <w:delText>https://www.youtube.com/watch?v=yL9UJVtgPZY&amp;t=201s</w:delText>
          </w:r>
        </w:del>
      </w:hyperlink>
    </w:p>
    <w:p>
      <w:pPr>
        <w:pStyle w:val="Heading3"/>
        <w:widowControl w:val="false"/>
        <w:spacing w:lineRule="auto" w:line="480"/>
        <w:ind w:left="720" w:right="0" w:hanging="720"/>
        <w:rPr>
          <w:rStyle w:val="InternetLink"/>
          <w:rFonts w:ascii="Times New Roman" w:hAnsi="Times New Roman"/>
          <w:del w:id="1248" w:author="Unknown Author" w:date="2021-04-26T11:28:38Z"/>
        </w:rPr>
      </w:pPr>
      <w:del w:id="1244" w:author="Unknown Author" w:date="2021-04-08T22:11:50Z">
        <w:r>
          <w:rPr>
            <w:rFonts w:ascii="Times New Roman" w:hAnsi="Times New Roman"/>
          </w:rPr>
          <w:delText xml:space="preserve">Corstens, D., Longden, E., Mccarthy-Jones, S., Waddingham, R., &amp; Thomas, N. (2014). Emerging perspectives from the hearing voices movement: Implications for research and practice. </w:delText>
        </w:r>
      </w:del>
      <w:del w:id="1245" w:author="Unknown Author" w:date="2021-04-08T22:11:50Z">
        <w:r>
          <w:rPr>
            <w:rFonts w:ascii="Times New Roman" w:hAnsi="Times New Roman"/>
            <w:i/>
            <w:iCs/>
          </w:rPr>
          <w:delText>Schizophrenia Bulletin, 40</w:delText>
        </w:r>
      </w:del>
      <w:del w:id="1246" w:author="Unknown Author" w:date="2021-04-08T22:11:50Z">
        <w:r>
          <w:rPr>
            <w:rFonts w:ascii="Times New Roman" w:hAnsi="Times New Roman"/>
          </w:rPr>
          <w:delText xml:space="preserve">(Suppl_4), S285–S294. </w:delText>
        </w:r>
      </w:del>
      <w:hyperlink r:id="rId13">
        <w:del w:id="1247" w:author="Unknown Author" w:date="2021-04-08T22:11:50Z">
          <w:r>
            <w:rPr>
              <w:rStyle w:val="InternetLink"/>
              <w:rFonts w:ascii="Times New Roman" w:hAnsi="Times New Roman"/>
            </w:rPr>
            <w:delText>https://doi.org/10.1093/schbul/sbu007</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256" w:author="Unknown Author" w:date="2021-04-26T11:28:38Z"/>
        </w:rPr>
      </w:pPr>
      <w:del w:id="1249" w:author="Unknown Author" w:date="2021-04-26T11:28:38Z">
        <w:bookmarkStart w:id="32" w:name="Cottam"/>
        <w:r>
          <w:rPr>
            <w:rFonts w:ascii="Times New Roman" w:hAnsi="Times New Roman"/>
          </w:rPr>
          <w:delText>Cottam</w:delText>
        </w:r>
      </w:del>
      <w:del w:id="1250" w:author="Unknown Author" w:date="2021-04-26T11:28:38Z">
        <w:bookmarkEnd w:id="32"/>
        <w:r>
          <w:rPr>
            <w:rFonts w:ascii="Times New Roman" w:hAnsi="Times New Roman"/>
          </w:rPr>
          <w:delText xml:space="preserve">, S., Paul, S. N., Doughty, O. J., Carpenter, L., Al-Mousawi, A., Karvounis, S., &amp; Done, D. J. (2011). Does religious belief enable positive interpretation of auditory hallucinations?: A comparison of religious voice hearers with and without psychosis. </w:delText>
        </w:r>
      </w:del>
      <w:del w:id="1251" w:author="Unknown Author" w:date="2021-04-26T11:28:38Z">
        <w:r>
          <w:rPr>
            <w:rFonts w:ascii="Times New Roman" w:hAnsi="Times New Roman"/>
            <w:i/>
            <w:iCs/>
          </w:rPr>
          <w:delText xml:space="preserve">Cognitive </w:delText>
        </w:r>
      </w:del>
      <w:del w:id="1252" w:author="Unknown Author" w:date="2021-04-13T22:39:07Z">
        <w:r>
          <w:rPr>
            <w:rFonts w:ascii="Times New Roman" w:hAnsi="Times New Roman"/>
            <w:i/>
            <w:iCs/>
          </w:rPr>
          <w:delText>n</w:delText>
        </w:r>
      </w:del>
      <w:del w:id="1253" w:author="Unknown Author" w:date="2021-04-26T11:28:38Z">
        <w:r>
          <w:rPr>
            <w:rFonts w:ascii="Times New Roman" w:hAnsi="Times New Roman"/>
            <w:i/>
            <w:iCs/>
          </w:rPr>
          <w:delText>europsychiatry, 16</w:delText>
        </w:r>
      </w:del>
      <w:del w:id="1254" w:author="Unknown Author" w:date="2021-04-26T11:28:38Z">
        <w:r>
          <w:rPr>
            <w:rFonts w:ascii="Times New Roman" w:hAnsi="Times New Roman"/>
          </w:rPr>
          <w:delText xml:space="preserve">(5), 403–421. </w:delText>
        </w:r>
      </w:del>
      <w:hyperlink r:id="rId14">
        <w:del w:id="1255" w:author="Unknown Author" w:date="2021-04-26T11:28:38Z">
          <w:r>
            <w:rPr>
              <w:rStyle w:val="InternetLink"/>
              <w:rFonts w:ascii="Times New Roman" w:hAnsi="Times New Roman"/>
            </w:rPr>
            <w:delText>https://doi.org/10.1080/13546805.2010.548543</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270" w:author="Unknown Author" w:date="2021-04-08T22:12:22Z"/>
        </w:rPr>
      </w:pPr>
      <w:del w:id="1257" w:author="Unknown Author" w:date="2021-04-26T11:28:38Z">
        <w:bookmarkStart w:id="33" w:name="Craig"/>
        <w:r>
          <w:rPr>
            <w:rFonts w:ascii="Times New Roman" w:hAnsi="Times New Roman"/>
          </w:rPr>
          <w:delText>Craig</w:delText>
        </w:r>
      </w:del>
      <w:del w:id="1258" w:author="Unknown Author" w:date="2021-04-26T11:28:38Z">
        <w:bookmarkEnd w:id="33"/>
        <w:r>
          <w:rPr>
            <w:rFonts w:ascii="Times New Roman" w:hAnsi="Times New Roman"/>
          </w:rPr>
          <w:delText xml:space="preserve">, T. K., Rus-Calafell, M., Ward, T., Leff, J. P., Huckvale, M., Howarth, E., Emsley, R., &amp; Garety, P. A. (2018). AVATAR therapy for auditory verbal hallucinations in people with psychosis: A single-blind, randomised controlled trial. In </w:delText>
        </w:r>
      </w:del>
      <w:del w:id="1259" w:author="Unknown Author" w:date="2021-04-26T11:28:38Z">
        <w:r>
          <w:rPr>
            <w:rFonts w:ascii="Times New Roman" w:hAnsi="Times New Roman"/>
            <w:i/>
            <w:iCs/>
          </w:rPr>
          <w:delText xml:space="preserve">The </w:delText>
        </w:r>
      </w:del>
      <w:del w:id="1260" w:author="Unknown Author" w:date="2021-04-13T22:42:00Z">
        <w:r>
          <w:rPr>
            <w:rFonts w:ascii="Times New Roman" w:hAnsi="Times New Roman"/>
            <w:i/>
            <w:iCs/>
          </w:rPr>
          <w:delText>l</w:delText>
        </w:r>
      </w:del>
      <w:del w:id="1261" w:author="Unknown Author" w:date="2021-04-26T11:28:38Z">
        <w:r>
          <w:rPr>
            <w:rFonts w:ascii="Times New Roman" w:hAnsi="Times New Roman"/>
            <w:i/>
            <w:iCs/>
          </w:rPr>
          <w:delText>ancet</w:delText>
        </w:r>
      </w:del>
      <w:del w:id="1262" w:author="Unknown Author" w:date="2021-04-13T22:42:13Z">
        <w:r>
          <w:rPr>
            <w:rFonts w:ascii="Times New Roman" w:hAnsi="Times New Roman"/>
            <w:i/>
            <w:iCs/>
          </w:rPr>
          <w:delText xml:space="preserve">. </w:delText>
        </w:r>
      </w:del>
      <w:del w:id="1263" w:author="Unknown Author" w:date="2021-04-26T11:28:38Z">
        <w:r>
          <w:rPr>
            <w:rFonts w:ascii="Times New Roman" w:hAnsi="Times New Roman"/>
            <w:i/>
            <w:iCs/>
          </w:rPr>
          <w:delText>Psychiatry</w:delText>
        </w:r>
      </w:del>
      <w:del w:id="1264" w:author="Unknown Author" w:date="2021-04-08T22:17:55Z">
        <w:r>
          <w:rPr>
            <w:rFonts w:ascii="Times New Roman" w:hAnsi="Times New Roman"/>
            <w:i/>
            <w:iCs/>
          </w:rPr>
          <w:delText xml:space="preserve"> (Vol. </w:delText>
        </w:r>
      </w:del>
      <w:del w:id="1265" w:author="Unknown Author" w:date="2021-04-26T11:28:38Z">
        <w:r>
          <w:rPr>
            <w:rFonts w:ascii="Times New Roman" w:hAnsi="Times New Roman"/>
            <w:i/>
            <w:iCs/>
          </w:rPr>
          <w:delText>5</w:delText>
        </w:r>
      </w:del>
      <w:del w:id="1266" w:author="Unknown Author" w:date="2021-04-08T22:18:16Z">
        <w:r>
          <w:rPr>
            <w:rFonts w:ascii="Times New Roman" w:hAnsi="Times New Roman"/>
          </w:rPr>
          <w:delText xml:space="preserve">, Issue </w:delText>
        </w:r>
      </w:del>
      <w:del w:id="1267" w:author="Unknown Author" w:date="2021-04-26T11:28:38Z">
        <w:r>
          <w:rPr>
            <w:rFonts w:ascii="Times New Roman" w:hAnsi="Times New Roman"/>
          </w:rPr>
          <w:delText>1).</w:delText>
        </w:r>
      </w:del>
      <w:del w:id="1268" w:author="Unknown Author" w:date="2021-04-08T22:18:44Z">
        <w:r>
          <w:rPr>
            <w:rFonts w:ascii="Times New Roman" w:hAnsi="Times New Roman"/>
          </w:rPr>
          <w:delText xml:space="preserve"> </w:delText>
        </w:r>
      </w:del>
      <w:hyperlink r:id="rId15">
        <w:del w:id="1269" w:author="Unknown Author" w:date="2021-04-26T11:28:38Z">
          <w:r>
            <w:rPr>
              <w:rStyle w:val="InternetLink"/>
              <w:rFonts w:ascii="Times New Roman" w:hAnsi="Times New Roman"/>
            </w:rPr>
            <w:delText>https://doi.org/10.1016/S2215-0366(17)30427-3</w:delText>
          </w:r>
        </w:del>
      </w:hyperlink>
    </w:p>
    <w:p>
      <w:pPr>
        <w:pStyle w:val="Normal"/>
        <w:widowControl w:val="false"/>
        <w:suppressAutoHyphens w:val="true"/>
        <w:overflowPunct w:val="false"/>
        <w:bidi w:val="0"/>
        <w:spacing w:lineRule="auto" w:line="480" w:before="0" w:after="0"/>
        <w:ind w:left="720" w:right="0" w:hanging="720"/>
        <w:jc w:val="left"/>
        <w:rPr>
          <w:del w:id="1275" w:author="Unknown Author" w:date="2021-04-08T22:12:22Z"/>
        </w:rPr>
      </w:pPr>
      <w:del w:id="1271" w:author="Unknown Author" w:date="2021-04-08T22:12:22Z">
        <w:r>
          <w:rPr>
            <w:rFonts w:ascii="Times New Roman" w:hAnsi="Times New Roman"/>
          </w:rPr>
          <w:delText xml:space="preserve">Crowe, S., Barot, J., Caldow, S., D’Aspromonte, J., Dell’Orso, J., Di Clemente, A., Hanson, K., Kellett, M., Makhlota, S., McIvor, B., McKenzie, L., Norman, R., Thiru, A., Twyerould, M., &amp; Sapega, S. (2011). The effect of caffeine and stress on auditory hallucinations in a non-clinical sample. </w:delText>
        </w:r>
      </w:del>
      <w:del w:id="1272" w:author="Unknown Author" w:date="2021-04-08T22:12:22Z">
        <w:r>
          <w:rPr>
            <w:rFonts w:ascii="Times New Roman" w:hAnsi="Times New Roman"/>
            <w:i/>
            <w:iCs/>
          </w:rPr>
          <w:delText>Personality and Individual Differences, 50</w:delText>
        </w:r>
      </w:del>
      <w:del w:id="1273" w:author="Unknown Author" w:date="2021-04-08T22:12:22Z">
        <w:r>
          <w:rPr>
            <w:rFonts w:ascii="Times New Roman" w:hAnsi="Times New Roman"/>
          </w:rPr>
          <w:delText xml:space="preserve">(5), 626–630. </w:delText>
        </w:r>
      </w:del>
      <w:hyperlink r:id="rId16">
        <w:del w:id="1274" w:author="Unknown Author" w:date="2021-04-08T22:12:22Z">
          <w:r>
            <w:rPr>
              <w:rStyle w:val="InternetLink"/>
              <w:rFonts w:ascii="Times New Roman" w:hAnsi="Times New Roman"/>
            </w:rPr>
            <w:delText>https://doi.org/10.1016/j.paid.2010.12.007</w:delText>
          </w:r>
        </w:del>
      </w:hyperlink>
    </w:p>
    <w:p>
      <w:pPr>
        <w:pStyle w:val="Normal"/>
        <w:widowControl w:val="false"/>
        <w:suppressAutoHyphens w:val="true"/>
        <w:overflowPunct w:val="false"/>
        <w:bidi w:val="0"/>
        <w:spacing w:lineRule="auto" w:line="480" w:before="0" w:after="0"/>
        <w:ind w:left="720" w:right="0" w:hanging="720"/>
        <w:jc w:val="left"/>
        <w:rPr>
          <w:del w:id="1280" w:author="Unknown Author" w:date="2021-04-08T22:12:22Z"/>
        </w:rPr>
      </w:pPr>
      <w:del w:id="1276" w:author="Unknown Author" w:date="2021-04-08T22:12:22Z">
        <w:r>
          <w:rPr>
            <w:rFonts w:ascii="Times New Roman" w:hAnsi="Times New Roman"/>
          </w:rPr>
          <w:delText xml:space="preserve">Daalman, K., Diederen, K., Derks, E., van Lutterveld, R., Kahn, R., &amp; Sommer, I. (2012). Childhood trauma and auditory verbal hallucinations. </w:delText>
        </w:r>
      </w:del>
      <w:del w:id="1277" w:author="Unknown Author" w:date="2021-04-08T22:12:22Z">
        <w:r>
          <w:rPr>
            <w:rFonts w:ascii="Times New Roman" w:hAnsi="Times New Roman"/>
            <w:i/>
            <w:iCs/>
          </w:rPr>
          <w:delText>Psychological Medicine, 42</w:delText>
        </w:r>
      </w:del>
      <w:del w:id="1278" w:author="Unknown Author" w:date="2021-04-08T22:12:22Z">
        <w:r>
          <w:rPr>
            <w:rFonts w:ascii="Times New Roman" w:hAnsi="Times New Roman"/>
          </w:rPr>
          <w:delText xml:space="preserve">(12), 2475–2484. </w:delText>
        </w:r>
      </w:del>
      <w:hyperlink r:id="rId17">
        <w:del w:id="1279" w:author="Unknown Author" w:date="2021-04-08T22:12:22Z">
          <w:r>
            <w:rPr>
              <w:rStyle w:val="InternetLink"/>
              <w:rFonts w:ascii="Times New Roman" w:hAnsi="Times New Roman"/>
            </w:rPr>
            <w:delText>https://doi.org/10.1017/S0033291712000761</w:delText>
          </w:r>
        </w:del>
      </w:hyperlink>
    </w:p>
    <w:p>
      <w:pPr>
        <w:pStyle w:val="Normal"/>
        <w:widowControl w:val="false"/>
        <w:suppressAutoHyphens w:val="true"/>
        <w:overflowPunct w:val="false"/>
        <w:bidi w:val="0"/>
        <w:spacing w:lineRule="auto" w:line="480" w:before="0" w:after="0"/>
        <w:ind w:left="720" w:right="0" w:hanging="720"/>
        <w:jc w:val="left"/>
        <w:rPr>
          <w:del w:id="1285" w:author="Unknown Author" w:date="2021-04-08T22:12:22Z"/>
        </w:rPr>
      </w:pPr>
      <w:del w:id="1281" w:author="Unknown Author" w:date="2021-04-08T22:12:22Z">
        <w:r>
          <w:rPr>
            <w:rFonts w:ascii="Times New Roman" w:hAnsi="Times New Roman"/>
          </w:rPr>
          <w:delText xml:space="preserve">Dellazizzo, L., Potvin, S., Phraxayavong, K., &amp; Dumais, A. (2020). Exploring the benefits of virtual reality-assisted therapy following cognitive-behavioral therapy for auditory hallucinations in patients with treatment-resistant schizophrenia: A proof of concept. </w:delText>
        </w:r>
      </w:del>
      <w:del w:id="1282" w:author="Unknown Author" w:date="2021-04-08T22:12:22Z">
        <w:r>
          <w:rPr>
            <w:rFonts w:ascii="Times New Roman" w:hAnsi="Times New Roman"/>
            <w:i/>
            <w:iCs/>
          </w:rPr>
          <w:delText>Journal of Clinical Medicine, 9</w:delText>
        </w:r>
      </w:del>
      <w:del w:id="1283" w:author="Unknown Author" w:date="2021-04-08T22:12:22Z">
        <w:r>
          <w:rPr>
            <w:rFonts w:ascii="Times New Roman" w:hAnsi="Times New Roman"/>
          </w:rPr>
          <w:delText xml:space="preserve">(10), 3169. </w:delText>
        </w:r>
      </w:del>
      <w:hyperlink r:id="rId18">
        <w:del w:id="1284" w:author="Unknown Author" w:date="2021-04-08T22:12:22Z">
          <w:r>
            <w:rPr>
              <w:rStyle w:val="InternetLink"/>
              <w:rFonts w:ascii="Times New Roman" w:hAnsi="Times New Roman"/>
            </w:rPr>
            <w:delText>https://doi.org/10.3390/jcm9103169</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290" w:author="Unknown Author" w:date="2021-04-26T11:28:38Z"/>
        </w:rPr>
      </w:pPr>
      <w:del w:id="1286" w:author="Unknown Author" w:date="2021-04-08T22:12:22Z">
        <w:r>
          <w:rPr>
            <w:rFonts w:ascii="Times New Roman" w:hAnsi="Times New Roman"/>
          </w:rPr>
          <w:delText xml:space="preserve">Dierckx, B., Heijnen, W. T., van den Broek, W. W., &amp; Birkenhäger, T. K. (2012). Efficacy of electroconvulsive therapy in bipolar versus unipolar major depression: a meta-analysis. </w:delText>
        </w:r>
      </w:del>
      <w:del w:id="1287" w:author="Unknown Author" w:date="2021-04-08T22:12:22Z">
        <w:r>
          <w:rPr>
            <w:rFonts w:ascii="Times New Roman" w:hAnsi="Times New Roman"/>
            <w:i/>
            <w:iCs/>
          </w:rPr>
          <w:delText>Bipolar Disorders, 14</w:delText>
        </w:r>
      </w:del>
      <w:del w:id="1288" w:author="Unknown Author" w:date="2021-04-08T22:12:22Z">
        <w:r>
          <w:rPr>
            <w:rFonts w:ascii="Times New Roman" w:hAnsi="Times New Roman"/>
          </w:rPr>
          <w:delText xml:space="preserve">(2), 146–150. </w:delText>
        </w:r>
      </w:del>
      <w:hyperlink r:id="rId19">
        <w:del w:id="1289" w:author="Unknown Author" w:date="2021-04-08T22:12:22Z">
          <w:r>
            <w:rPr>
              <w:rStyle w:val="InternetLink"/>
              <w:rFonts w:ascii="Times New Roman" w:hAnsi="Times New Roman"/>
            </w:rPr>
            <w:delText>https://doi.org/10.1111/j.1399-5618.2012.00997.x</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292" w:author="Unknown Author" w:date="2021-04-26T11:28:38Z"/>
        </w:rPr>
      </w:pPr>
      <w:hyperlink r:id="rId20">
        <w:del w:id="1291" w:author="Unknown Author" w:date="2021-04-26T11:28:38Z">
          <w:r>
            <w:rPr/>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298" w:author="Unknown Author" w:date="2021-04-08T22:14:41Z"/>
        </w:rPr>
      </w:pPr>
      <w:del w:id="1293" w:author="Unknown Author" w:date="2021-04-26T11:28:38Z">
        <w:bookmarkStart w:id="34" w:name="Docherty"/>
        <w:r>
          <w:rPr>
            <w:rFonts w:ascii="Times New Roman" w:hAnsi="Times New Roman"/>
            <w:b w:val="false"/>
            <w:bCs w:val="false"/>
          </w:rPr>
          <w:delText>Docherty</w:delText>
        </w:r>
      </w:del>
      <w:del w:id="1294" w:author="Unknown Author" w:date="2021-04-26T11:28:38Z">
        <w:bookmarkEnd w:id="34"/>
        <w:r>
          <w:rPr>
            <w:rFonts w:ascii="Times New Roman" w:hAnsi="Times New Roman"/>
            <w:b w:val="false"/>
            <w:bCs w:val="false"/>
          </w:rPr>
          <w:delText xml:space="preserve">, N. M., Dinzeo, T. J., McCleery, A., Bell, E. K., Shakeel, M. K., &amp; Moe, A. (2015). Internal versus external auditory hallucinations in schizophrenia: Symptom and course correlates. </w:delText>
        </w:r>
      </w:del>
      <w:del w:id="1295" w:author="Unknown Author" w:date="2021-04-26T11:28:38Z">
        <w:r>
          <w:rPr>
            <w:rFonts w:ascii="Times New Roman" w:hAnsi="Times New Roman"/>
            <w:b w:val="false"/>
            <w:bCs w:val="false"/>
            <w:i/>
            <w:iCs/>
          </w:rPr>
          <w:delText>Cognitive Neuropsychiatry, 20</w:delText>
        </w:r>
      </w:del>
      <w:del w:id="1296" w:author="Unknown Author" w:date="2021-04-26T11:28:38Z">
        <w:r>
          <w:rPr>
            <w:rFonts w:ascii="Times New Roman" w:hAnsi="Times New Roman"/>
            <w:b w:val="false"/>
            <w:bCs w:val="false"/>
          </w:rPr>
          <w:delText xml:space="preserve">(3), 187–197. </w:delText>
        </w:r>
      </w:del>
      <w:hyperlink r:id="rId21">
        <w:del w:id="1297" w:author="Unknown Author" w:date="2021-04-26T11:28:38Z">
          <w:r>
            <w:rPr>
              <w:rStyle w:val="InternetLink"/>
              <w:rFonts w:ascii="Times New Roman" w:hAnsi="Times New Roman"/>
              <w:b w:val="false"/>
              <w:bCs w:val="false"/>
            </w:rPr>
            <w:delText>https://doi.org/10.1080/13546805.2014.991387</w:delText>
          </w:r>
        </w:del>
      </w:hyperlink>
    </w:p>
    <w:p>
      <w:pPr>
        <w:pStyle w:val="Heading3"/>
        <w:widowControl w:val="false"/>
        <w:suppressAutoHyphens w:val="true"/>
        <w:bidi w:val="0"/>
        <w:spacing w:lineRule="auto" w:line="480" w:before="0" w:after="0"/>
        <w:ind w:left="720" w:right="0" w:hanging="720"/>
        <w:jc w:val="left"/>
        <w:rPr>
          <w:rStyle w:val="InternetLink"/>
          <w:rFonts w:ascii="Times New Roman" w:hAnsi="Times New Roman"/>
          <w:b w:val="false"/>
          <w:b w:val="false"/>
          <w:bCs w:val="false"/>
          <w:del w:id="1305" w:author="Unknown Author" w:date="2021-04-26T11:28:38Z"/>
        </w:rPr>
      </w:pPr>
      <w:del w:id="1299" w:author="Unknown Author" w:date="2021-04-08T22:14:41Z">
        <w:r>
          <w:rPr>
            <w:rFonts w:ascii="Times New Roman" w:hAnsi="Times New Roman"/>
          </w:rPr>
          <w:delText xml:space="preserve">Fernyhough, C. (2004). Alien voices and inner dialogue: Towards a developmental account of auditory verbal hallucinations. </w:delText>
        </w:r>
      </w:del>
      <w:del w:id="1300" w:author="Unknown Author" w:date="2021-04-08T22:14:41Z">
        <w:r>
          <w:rPr>
            <w:rFonts w:ascii="Times New Roman" w:hAnsi="Times New Roman"/>
            <w:i/>
            <w:iCs/>
          </w:rPr>
          <w:delText>New Ideas in Psychology, 22</w:delText>
        </w:r>
      </w:del>
      <w:del w:id="1301" w:author="Unknown Author" w:date="2021-04-08T22:14:41Z">
        <w:r>
          <w:rPr>
            <w:rFonts w:ascii="Times New Roman" w:hAnsi="Times New Roman"/>
          </w:rPr>
          <w:delText>(1), 49</w:delText>
        </w:r>
      </w:del>
      <w:del w:id="1302" w:author="Unknown Author" w:date="2021-04-08T22:14:41Z">
        <w:r>
          <w:rPr>
            <w:rStyle w:val="InternetLink"/>
            <w:rFonts w:eastAsia="NSimSun" w:cs="Arial" w:ascii="Times New Roman" w:hAnsi="Times New Roman"/>
            <w:color w:val="auto"/>
            <w:kern w:val="2"/>
            <w:sz w:val="24"/>
            <w:szCs w:val="24"/>
            <w:u w:val="none"/>
            <w:lang w:val="en-US" w:eastAsia="zh-CN" w:bidi="hi-IN"/>
          </w:rPr>
          <w:delText>–</w:delText>
        </w:r>
      </w:del>
      <w:del w:id="1303" w:author="Unknown Author" w:date="2021-04-08T22:14:41Z">
        <w:r>
          <w:rPr>
            <w:rFonts w:ascii="Times New Roman" w:hAnsi="Times New Roman"/>
          </w:rPr>
          <w:delText xml:space="preserve">68. </w:delText>
        </w:r>
      </w:del>
      <w:hyperlink r:id="rId22">
        <w:del w:id="1304" w:author="Unknown Author" w:date="2021-04-08T22:14:41Z">
          <w:r>
            <w:rPr>
              <w:rStyle w:val="InternetLink"/>
              <w:rFonts w:ascii="Times New Roman" w:hAnsi="Times New Roman"/>
            </w:rPr>
            <w:delText>https://doi.org/10.1016/j.newideapsych.2004.09.001</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b w:val="false"/>
          <w:b w:val="false"/>
          <w:bCs w:val="false"/>
          <w:del w:id="1317" w:author="Unknown Author" w:date="2021-04-26T11:28:38Z"/>
        </w:rPr>
      </w:pPr>
      <w:del w:id="1306" w:author="Unknown Author" w:date="2021-04-26T11:28:38Z">
        <w:bookmarkStart w:id="35" w:name="Fitzpatrick"/>
        <w:r>
          <w:rPr>
            <w:rFonts w:ascii="Times New Roman" w:hAnsi="Times New Roman"/>
          </w:rPr>
          <w:delText>Fitzpatrick</w:delText>
        </w:r>
      </w:del>
      <w:del w:id="1307" w:author="Unknown Author" w:date="2021-04-26T11:28:38Z">
        <w:bookmarkEnd w:id="35"/>
        <w:r>
          <w:rPr>
            <w:rFonts w:ascii="Times New Roman" w:hAnsi="Times New Roman"/>
          </w:rPr>
          <w:delText xml:space="preserve">, K. K., Darcy, A., &amp; Vierhile, M. (2017). Delivering cognitive behavior therapy to young adults with symptoms of depression and anxiety using a fully automated conversational agent (Woebot): A randomized controlled trial. </w:delText>
        </w:r>
      </w:del>
      <w:del w:id="1308" w:author="Unknown Author" w:date="2021-04-26T11:28:38Z">
        <w:r>
          <w:rPr>
            <w:rFonts w:ascii="Times New Roman" w:hAnsi="Times New Roman"/>
            <w:i/>
          </w:rPr>
          <w:delText xml:space="preserve">JMIR </w:delText>
        </w:r>
      </w:del>
      <w:del w:id="1309" w:author="Unknown Author" w:date="2021-04-13T22:34:53Z">
        <w:r>
          <w:rPr>
            <w:rFonts w:ascii="Times New Roman" w:hAnsi="Times New Roman"/>
            <w:i/>
          </w:rPr>
          <w:delText>m</w:delText>
        </w:r>
      </w:del>
      <w:del w:id="1310" w:author="Unknown Author" w:date="2021-04-26T11:28:38Z">
        <w:r>
          <w:rPr>
            <w:rFonts w:ascii="Times New Roman" w:hAnsi="Times New Roman"/>
            <w:i/>
          </w:rPr>
          <w:delText xml:space="preserve">ental </w:delText>
        </w:r>
      </w:del>
      <w:del w:id="1311" w:author="Unknown Author" w:date="2021-04-13T22:34:57Z">
        <w:r>
          <w:rPr>
            <w:rFonts w:ascii="Times New Roman" w:hAnsi="Times New Roman"/>
            <w:i/>
          </w:rPr>
          <w:delText>h</w:delText>
        </w:r>
      </w:del>
      <w:del w:id="1312" w:author="Unknown Author" w:date="2021-04-26T11:28:38Z">
        <w:r>
          <w:rPr>
            <w:rFonts w:ascii="Times New Roman" w:hAnsi="Times New Roman"/>
            <w:i/>
          </w:rPr>
          <w:delText>ealth</w:delText>
        </w:r>
      </w:del>
      <w:del w:id="1313" w:author="Unknown Author" w:date="2021-04-26T11:28:38Z">
        <w:r>
          <w:rPr>
            <w:rFonts w:ascii="Times New Roman" w:hAnsi="Times New Roman"/>
          </w:rPr>
          <w:delText xml:space="preserve">, </w:delText>
        </w:r>
      </w:del>
      <w:del w:id="1314" w:author="Unknown Author" w:date="2021-04-26T11:28:38Z">
        <w:r>
          <w:rPr>
            <w:rFonts w:ascii="Times New Roman" w:hAnsi="Times New Roman"/>
            <w:i/>
          </w:rPr>
          <w:delText>4</w:delText>
        </w:r>
      </w:del>
      <w:del w:id="1315" w:author="Unknown Author" w:date="2021-04-26T11:28:38Z">
        <w:r>
          <w:rPr>
            <w:rFonts w:ascii="Times New Roman" w:hAnsi="Times New Roman"/>
          </w:rPr>
          <w:delText xml:space="preserve">(2), e19. </w:delText>
        </w:r>
      </w:del>
      <w:hyperlink r:id="rId23">
        <w:del w:id="1316" w:author="Unknown Author" w:date="2021-04-26T11:28:38Z">
          <w:r>
            <w:rPr>
              <w:rStyle w:val="InternetLink"/>
              <w:rFonts w:ascii="Times New Roman" w:hAnsi="Times New Roman"/>
            </w:rPr>
            <w:delText>https://doi.org/10.2196/mental.7785</w:delText>
          </w:r>
        </w:del>
      </w:hyperlink>
    </w:p>
    <w:p>
      <w:pPr>
        <w:pStyle w:val="Normal"/>
        <w:widowControl w:val="false"/>
        <w:suppressAutoHyphens w:val="true"/>
        <w:overflowPunct w:val="false"/>
        <w:bidi w:val="0"/>
        <w:spacing w:lineRule="auto" w:line="480" w:before="0" w:after="0"/>
        <w:ind w:left="720" w:right="0" w:hanging="720"/>
        <w:jc w:val="left"/>
        <w:rPr>
          <w:del w:id="1323" w:author="Unknown Author" w:date="2021-04-26T11:28:38Z"/>
        </w:rPr>
      </w:pPr>
      <w:del w:id="1318" w:author="Unknown Author" w:date="2021-04-26T11:28:38Z">
        <w:bookmarkStart w:id="36" w:name="Gottlieb2017"/>
        <w:r>
          <w:rPr>
            <w:rFonts w:ascii="Times New Roman" w:hAnsi="Times New Roman"/>
          </w:rPr>
          <w:delText>Gottlieb</w:delText>
        </w:r>
      </w:del>
      <w:del w:id="1319" w:author="Unknown Author" w:date="2021-04-26T11:28:38Z">
        <w:bookmarkEnd w:id="36"/>
        <w:r>
          <w:rPr>
            <w:rFonts w:ascii="Times New Roman" w:hAnsi="Times New Roman"/>
          </w:rPr>
          <w:delText xml:space="preserve">, J., Gidugu, V., Maru, M., Tepper, M., Davis, M., Greenwold, J., Barron, R., Chiko, B., &amp; Mueser, K. (2017). Randomized controlled trial of an internet cognitive behavioral skills-based program for auditory hallucinations in persons with psychosis. </w:delText>
        </w:r>
      </w:del>
      <w:del w:id="1320" w:author="Unknown Author" w:date="2021-04-26T11:28:38Z">
        <w:r>
          <w:rPr>
            <w:rFonts w:ascii="Times New Roman" w:hAnsi="Times New Roman"/>
            <w:i/>
            <w:iCs/>
          </w:rPr>
          <w:delText>Psychiatric Rehabilitation Journal, 40</w:delText>
        </w:r>
      </w:del>
      <w:del w:id="1321" w:author="Unknown Author" w:date="2021-04-26T11:28:38Z">
        <w:r>
          <w:rPr>
            <w:rFonts w:ascii="Times New Roman" w:hAnsi="Times New Roman"/>
          </w:rPr>
          <w:delText xml:space="preserve">(3), 283–292. </w:delText>
        </w:r>
      </w:del>
      <w:hyperlink r:id="rId24">
        <w:del w:id="1322" w:author="Unknown Author" w:date="2021-04-26T11:28:38Z">
          <w:r>
            <w:rPr>
              <w:rStyle w:val="InternetLink"/>
              <w:rFonts w:ascii="Times New Roman" w:hAnsi="Times New Roman"/>
            </w:rPr>
            <w:delText>https://doi.org/10.1037/prj0000258</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329" w:author="Unknown Author" w:date="2021-04-08T22:14:59Z"/>
        </w:rPr>
      </w:pPr>
      <w:del w:id="1324" w:author="Unknown Author" w:date="2021-04-26T11:28:38Z">
        <w:bookmarkStart w:id="37" w:name="Gottlieb2013"/>
        <w:r>
          <w:rPr>
            <w:rFonts w:ascii="Times New Roman" w:hAnsi="Times New Roman"/>
          </w:rPr>
          <w:delText>Gottlieb</w:delText>
        </w:r>
      </w:del>
      <w:del w:id="1325" w:author="Unknown Author" w:date="2021-04-26T11:28:38Z">
        <w:bookmarkEnd w:id="37"/>
        <w:r>
          <w:rPr>
            <w:rFonts w:ascii="Times New Roman" w:hAnsi="Times New Roman"/>
          </w:rPr>
          <w:delText xml:space="preserve">, J., Romeo, K., Penn, D., Mueser, K., &amp; Chiko, B. (2013). Web-based cognitive–behavioral therapy for auditory hallucinations in persons with psychosis: A pilot study. </w:delText>
        </w:r>
      </w:del>
      <w:del w:id="1326" w:author="Unknown Author" w:date="2021-04-26T11:28:38Z">
        <w:r>
          <w:rPr>
            <w:rFonts w:ascii="Times New Roman" w:hAnsi="Times New Roman"/>
            <w:i/>
            <w:iCs/>
          </w:rPr>
          <w:delText>Schizophrenia Research, 145</w:delText>
        </w:r>
      </w:del>
      <w:del w:id="1327" w:author="Unknown Author" w:date="2021-04-26T11:28:38Z">
        <w:r>
          <w:rPr>
            <w:rFonts w:ascii="Times New Roman" w:hAnsi="Times New Roman"/>
          </w:rPr>
          <w:delText xml:space="preserve">(1), 82–87. </w:delText>
        </w:r>
      </w:del>
      <w:hyperlink r:id="rId25">
        <w:del w:id="1328" w:author="Unknown Author" w:date="2021-04-26T11:28:38Z">
          <w:r>
            <w:rPr>
              <w:rStyle w:val="InternetLink"/>
              <w:rFonts w:ascii="Times New Roman" w:hAnsi="Times New Roman"/>
            </w:rPr>
            <w:delText>https://doi.org/10.1016/j.schres.2013.01.002</w:delText>
          </w:r>
        </w:del>
      </w:hyperlink>
    </w:p>
    <w:p>
      <w:pPr>
        <w:pStyle w:val="Normal"/>
        <w:widowControl w:val="false"/>
        <w:suppressAutoHyphens w:val="true"/>
        <w:overflowPunct w:val="false"/>
        <w:bidi w:val="0"/>
        <w:spacing w:lineRule="auto" w:line="480" w:before="0" w:after="0"/>
        <w:ind w:left="720" w:right="0" w:hanging="720"/>
        <w:jc w:val="left"/>
        <w:rPr>
          <w:del w:id="1334" w:author="Unknown Author" w:date="2021-04-08T22:14:59Z"/>
        </w:rPr>
      </w:pPr>
      <w:del w:id="1330" w:author="Unknown Author" w:date="2021-04-08T22:14:59Z">
        <w:r>
          <w:rPr>
            <w:rFonts w:ascii="Times New Roman" w:hAnsi="Times New Roman"/>
          </w:rPr>
          <w:delText xml:space="preserve">Ho, B. C., Andreasen, N. C., Ziebell, S., Pierson, R., &amp; Magnotta, V. (2011). Long-term antipsychotic treatment and brain volumes: A longitudinal study of first-episode schizophrenia. </w:delText>
        </w:r>
      </w:del>
      <w:del w:id="1331" w:author="Unknown Author" w:date="2021-04-08T22:14:59Z">
        <w:r>
          <w:rPr>
            <w:rFonts w:ascii="Times New Roman" w:hAnsi="Times New Roman"/>
            <w:i/>
            <w:iCs/>
          </w:rPr>
          <w:delText>Archives of General Psychiatry, 68</w:delText>
        </w:r>
      </w:del>
      <w:del w:id="1332" w:author="Unknown Author" w:date="2021-04-08T22:14:59Z">
        <w:r>
          <w:rPr>
            <w:rFonts w:ascii="Times New Roman" w:hAnsi="Times New Roman"/>
          </w:rPr>
          <w:delText xml:space="preserve">(2), 128–137. </w:delText>
        </w:r>
      </w:del>
      <w:hyperlink r:id="rId26">
        <w:del w:id="1333" w:author="Unknown Author" w:date="2021-04-08T22:14:59Z">
          <w:r>
            <w:rPr>
              <w:rStyle w:val="InternetLink"/>
              <w:rFonts w:ascii="Times New Roman" w:hAnsi="Times New Roman"/>
            </w:rPr>
            <w:delText>https://doi.org/10.1001/archgenpsychiatry.2010.199</w:delText>
          </w:r>
        </w:del>
      </w:hyperlink>
    </w:p>
    <w:p>
      <w:pPr>
        <w:pStyle w:val="Normal"/>
        <w:widowControl w:val="false"/>
        <w:suppressAutoHyphens w:val="true"/>
        <w:overflowPunct w:val="false"/>
        <w:bidi w:val="0"/>
        <w:spacing w:lineRule="auto" w:line="480" w:before="0" w:after="0"/>
        <w:ind w:left="720" w:right="0" w:hanging="720"/>
        <w:jc w:val="left"/>
        <w:rPr>
          <w:del w:id="1341" w:author="Unknown Author" w:date="2021-04-08T22:14:59Z"/>
        </w:rPr>
      </w:pPr>
      <w:del w:id="1335" w:author="Unknown Author" w:date="2021-04-08T22:14:59Z">
        <w:r>
          <w:rPr>
            <w:rFonts w:ascii="Times New Roman" w:hAnsi="Times New Roman"/>
            <w:b w:val="false"/>
            <w:bCs w:val="false"/>
          </w:rPr>
          <w:delText xml:space="preserve">Hugdahl K. (2015). Auditory hallucinations: A review of the ERC "VOICE" project. </w:delText>
        </w:r>
      </w:del>
      <w:del w:id="1336" w:author="Unknown Author" w:date="2021-04-08T22:14:59Z">
        <w:r>
          <w:rPr>
            <w:rFonts w:ascii="Times New Roman" w:hAnsi="Times New Roman"/>
            <w:b w:val="false"/>
            <w:bCs w:val="false"/>
            <w:i/>
          </w:rPr>
          <w:delText>World journal of psychiatry</w:delText>
        </w:r>
      </w:del>
      <w:del w:id="1337" w:author="Unknown Author" w:date="2021-04-08T22:14:59Z">
        <w:r>
          <w:rPr>
            <w:rFonts w:ascii="Times New Roman" w:hAnsi="Times New Roman"/>
            <w:b w:val="false"/>
            <w:bCs w:val="false"/>
          </w:rPr>
          <w:delText xml:space="preserve">, </w:delText>
        </w:r>
      </w:del>
      <w:del w:id="1338" w:author="Unknown Author" w:date="2021-04-08T22:14:59Z">
        <w:r>
          <w:rPr>
            <w:rFonts w:ascii="Times New Roman" w:hAnsi="Times New Roman"/>
            <w:b w:val="false"/>
            <w:bCs w:val="false"/>
            <w:i/>
          </w:rPr>
          <w:delText>5</w:delText>
        </w:r>
      </w:del>
      <w:del w:id="1339" w:author="Unknown Author" w:date="2021-04-08T22:14:59Z">
        <w:r>
          <w:rPr>
            <w:rFonts w:ascii="Times New Roman" w:hAnsi="Times New Roman"/>
            <w:b w:val="false"/>
            <w:bCs w:val="false"/>
          </w:rPr>
          <w:delText xml:space="preserve">(2), 193–209. </w:delText>
        </w:r>
      </w:del>
      <w:hyperlink r:id="rId27">
        <w:del w:id="1340" w:author="Unknown Author" w:date="2021-04-08T22:14:59Z">
          <w:r>
            <w:rPr>
              <w:rStyle w:val="InternetLink"/>
              <w:rFonts w:ascii="Times New Roman" w:hAnsi="Times New Roman"/>
              <w:b w:val="false"/>
              <w:bCs w:val="false"/>
            </w:rPr>
            <w:delText>https://doi.org/10.5498/wjp.v5.i2.193</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346" w:author="Unknown Author" w:date="2021-04-26T11:28:38Z"/>
        </w:rPr>
      </w:pPr>
      <w:del w:id="1342" w:author="Unknown Author" w:date="2021-04-08T22:14:59Z">
        <w:r>
          <w:rPr>
            <w:rFonts w:ascii="Times New Roman" w:hAnsi="Times New Roman"/>
          </w:rPr>
          <w:delText xml:space="preserve">Irmak, M. K. (2014). Schizophrenia or Possession? </w:delText>
        </w:r>
      </w:del>
      <w:del w:id="1343" w:author="Unknown Author" w:date="2021-04-08T22:14:59Z">
        <w:r>
          <w:rPr>
            <w:rFonts w:ascii="Times New Roman" w:hAnsi="Times New Roman"/>
            <w:i/>
            <w:iCs/>
          </w:rPr>
          <w:delText>Journal of Religion and Health, 53</w:delText>
        </w:r>
      </w:del>
      <w:del w:id="1344" w:author="Unknown Author" w:date="2021-04-08T22:14:59Z">
        <w:r>
          <w:rPr>
            <w:rFonts w:ascii="Times New Roman" w:hAnsi="Times New Roman"/>
          </w:rPr>
          <w:delText xml:space="preserve">(3), 773–777. </w:delText>
        </w:r>
      </w:del>
      <w:hyperlink r:id="rId28">
        <w:del w:id="1345" w:author="Unknown Author" w:date="2021-04-08T22:14:59Z">
          <w:r>
            <w:rPr>
              <w:rStyle w:val="InternetLink"/>
              <w:rFonts w:ascii="Times New Roman" w:hAnsi="Times New Roman"/>
            </w:rPr>
            <w:delText>https://doi.org/10.1007/s10943-012-9673-y</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356" w:author="Unknown Author" w:date="2021-04-08T22:15:14Z"/>
        </w:rPr>
      </w:pPr>
      <w:del w:id="1347" w:author="Unknown Author" w:date="2021-04-26T11:28:38Z">
        <w:bookmarkStart w:id="38" w:name="Kanemoto"/>
        <w:r>
          <w:rPr>
            <w:rFonts w:ascii="Times New Roman" w:hAnsi="Times New Roman"/>
          </w:rPr>
          <w:delText>Kanemoto</w:delText>
        </w:r>
      </w:del>
      <w:del w:id="1348" w:author="Unknown Author" w:date="2021-04-26T11:28:38Z">
        <w:bookmarkEnd w:id="38"/>
        <w:r>
          <w:rPr>
            <w:rFonts w:ascii="Times New Roman" w:hAnsi="Times New Roman"/>
          </w:rPr>
          <w:delText xml:space="preserve">, M., Asai, T., Sugimori, E., &amp; Tanno, Y. (2013). External misattribution of internal thoughts and proneness to auditory hallucinations: The effect of emotional valence in the Deese-Roediger-McDermott paradigm. </w:delText>
        </w:r>
      </w:del>
      <w:del w:id="1349" w:author="Unknown Author" w:date="2021-04-26T11:28:38Z">
        <w:r>
          <w:rPr>
            <w:rFonts w:ascii="Times New Roman" w:hAnsi="Times New Roman"/>
            <w:i/>
            <w:iCs/>
          </w:rPr>
          <w:delText xml:space="preserve">Frontiers in </w:delText>
        </w:r>
      </w:del>
      <w:del w:id="1350" w:author="Unknown Author" w:date="2021-04-13T22:46:32Z">
        <w:r>
          <w:rPr>
            <w:rFonts w:ascii="Times New Roman" w:hAnsi="Times New Roman"/>
            <w:i/>
            <w:iCs/>
          </w:rPr>
          <w:delText>h</w:delText>
        </w:r>
      </w:del>
      <w:del w:id="1351" w:author="Unknown Author" w:date="2021-04-26T11:28:38Z">
        <w:r>
          <w:rPr>
            <w:rFonts w:ascii="Times New Roman" w:hAnsi="Times New Roman"/>
            <w:i/>
            <w:iCs/>
          </w:rPr>
          <w:delText xml:space="preserve">uman </w:delText>
        </w:r>
      </w:del>
      <w:del w:id="1352" w:author="Unknown Author" w:date="2021-04-13T22:46:36Z">
        <w:r>
          <w:rPr>
            <w:rFonts w:ascii="Times New Roman" w:hAnsi="Times New Roman"/>
            <w:i/>
            <w:iCs/>
          </w:rPr>
          <w:delText>n</w:delText>
        </w:r>
      </w:del>
      <w:del w:id="1353" w:author="Unknown Author" w:date="2021-04-26T11:28:38Z">
        <w:r>
          <w:rPr>
            <w:rFonts w:ascii="Times New Roman" w:hAnsi="Times New Roman"/>
            <w:i/>
            <w:iCs/>
          </w:rPr>
          <w:delText>euroscience, 7,</w:delText>
        </w:r>
      </w:del>
      <w:del w:id="1354" w:author="Unknown Author" w:date="2021-04-26T11:28:38Z">
        <w:r>
          <w:rPr>
            <w:rFonts w:ascii="Times New Roman" w:hAnsi="Times New Roman"/>
          </w:rPr>
          <w:delText xml:space="preserve"> 351. </w:delText>
        </w:r>
      </w:del>
      <w:hyperlink r:id="rId29">
        <w:del w:id="1355" w:author="Unknown Author" w:date="2021-04-26T11:28:38Z">
          <w:r>
            <w:rPr>
              <w:rStyle w:val="InternetLink"/>
              <w:rFonts w:ascii="Times New Roman" w:hAnsi="Times New Roman"/>
            </w:rPr>
            <w:delText>https://doi.org/10.3389/fnhum.2013.00351</w:delText>
          </w:r>
        </w:del>
      </w:hyperlink>
    </w:p>
    <w:p>
      <w:pPr>
        <w:pStyle w:val="Normal"/>
        <w:widowControl w:val="false"/>
        <w:suppressAutoHyphens w:val="true"/>
        <w:overflowPunct w:val="false"/>
        <w:bidi w:val="0"/>
        <w:spacing w:lineRule="auto" w:line="480" w:before="0" w:after="0"/>
        <w:ind w:left="720" w:right="0" w:hanging="720"/>
        <w:jc w:val="left"/>
        <w:rPr>
          <w:del w:id="1361" w:author="Unknown Author" w:date="2021-04-08T22:15:14Z"/>
        </w:rPr>
      </w:pPr>
      <w:del w:id="1357" w:author="Unknown Author" w:date="2021-04-08T22:15:14Z">
        <w:r>
          <w:rPr>
            <w:rFonts w:ascii="Times New Roman" w:hAnsi="Times New Roman"/>
          </w:rPr>
          <w:delText xml:space="preserve">Karanci, A. N. (2014). Concerns about schizophrenia or possession? </w:delText>
        </w:r>
      </w:del>
      <w:del w:id="1358" w:author="Unknown Author" w:date="2021-04-08T22:15:14Z">
        <w:r>
          <w:rPr>
            <w:rFonts w:ascii="Times New Roman" w:hAnsi="Times New Roman"/>
            <w:i/>
            <w:iCs/>
          </w:rPr>
          <w:delText>Journal of Religion and Health, 53</w:delText>
        </w:r>
      </w:del>
      <w:del w:id="1359" w:author="Unknown Author" w:date="2021-04-08T22:15:14Z">
        <w:r>
          <w:rPr>
            <w:rFonts w:ascii="Times New Roman" w:hAnsi="Times New Roman"/>
          </w:rPr>
          <w:delText xml:space="preserve">(6), 1691–1692. </w:delText>
        </w:r>
      </w:del>
      <w:hyperlink r:id="rId30">
        <w:del w:id="1360" w:author="Unknown Author" w:date="2021-04-08T22:15:14Z">
          <w:r>
            <w:rPr>
              <w:rStyle w:val="InternetLink"/>
              <w:rFonts w:ascii="Times New Roman" w:hAnsi="Times New Roman"/>
            </w:rPr>
            <w:delText>https://doi.org/10.1007/s10943-014-9910-7</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366" w:author="Unknown Author" w:date="2021-04-26T11:28:38Z"/>
        </w:rPr>
      </w:pPr>
      <w:del w:id="1362" w:author="Unknown Author" w:date="2021-04-08T22:15:14Z">
        <w:r>
          <w:rPr>
            <w:rFonts w:ascii="Times New Roman" w:hAnsi="Times New Roman"/>
          </w:rPr>
          <w:delText xml:space="preserve">Karunamuni, N., Imayama, I., &amp; Goonetilleke, D. (2020). Pathways to well-being: Untangling the causal relationships among biopsychosocial variables. </w:delText>
        </w:r>
      </w:del>
      <w:del w:id="1363" w:author="Unknown Author" w:date="2021-04-08T22:15:14Z">
        <w:r>
          <w:rPr>
            <w:rFonts w:ascii="Times New Roman" w:hAnsi="Times New Roman"/>
            <w:i/>
            <w:iCs/>
          </w:rPr>
          <w:delText>Social Science &amp; Medicine, 112846.</w:delText>
        </w:r>
      </w:del>
      <w:del w:id="1364" w:author="Unknown Author" w:date="2021-04-08T22:15:14Z">
        <w:r>
          <w:rPr>
            <w:rFonts w:ascii="Times New Roman" w:hAnsi="Times New Roman"/>
          </w:rPr>
          <w:delText xml:space="preserve"> </w:delText>
        </w:r>
      </w:del>
      <w:hyperlink r:id="rId31">
        <w:del w:id="1365" w:author="Unknown Author" w:date="2021-04-08T22:15:14Z">
          <w:r>
            <w:rPr>
              <w:rStyle w:val="InternetLink"/>
              <w:rFonts w:ascii="Times New Roman" w:hAnsi="Times New Roman"/>
            </w:rPr>
            <w:delText>https://doi.org/10.1016/j.socscimed.2020.112846</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372" w:author="Unknown Author" w:date="2021-04-26T11:28:38Z"/>
        </w:rPr>
      </w:pPr>
      <w:del w:id="1367" w:author="Unknown Author" w:date="2021-04-26T11:28:38Z">
        <w:bookmarkStart w:id="39" w:name="Knott"/>
        <w:r>
          <w:rPr>
            <w:rFonts w:ascii="Times New Roman" w:hAnsi="Times New Roman"/>
          </w:rPr>
          <w:delText>Knott</w:delText>
        </w:r>
      </w:del>
      <w:del w:id="1368" w:author="Unknown Author" w:date="2021-04-26T11:28:38Z">
        <w:bookmarkEnd w:id="39"/>
        <w:r>
          <w:rPr>
            <w:rFonts w:ascii="Times New Roman" w:hAnsi="Times New Roman"/>
          </w:rPr>
          <w:delText xml:space="preserve">, V., Wright, N., Shah, D., Baddeley, A., Bowers, H., de la Salle, S., &amp; Labelle, A. (2020). Change in the neural response to auditory deviance following cognitive therapy for hallucinations in patients with schizophrenia. </w:delText>
        </w:r>
      </w:del>
      <w:del w:id="1369" w:author="Unknown Author" w:date="2021-04-26T11:28:38Z">
        <w:r>
          <w:rPr>
            <w:rFonts w:ascii="Times New Roman" w:hAnsi="Times New Roman"/>
            <w:i/>
            <w:iCs/>
          </w:rPr>
          <w:delText>Frontiers in Psychiatry, 11,</w:delText>
        </w:r>
      </w:del>
      <w:del w:id="1370" w:author="Unknown Author" w:date="2021-04-26T11:28:38Z">
        <w:r>
          <w:rPr>
            <w:rFonts w:ascii="Times New Roman" w:hAnsi="Times New Roman"/>
            <w:i w:val="false"/>
            <w:iCs w:val="false"/>
          </w:rPr>
          <w:delText xml:space="preserve"> Article 555. </w:delText>
        </w:r>
      </w:del>
      <w:hyperlink r:id="rId32">
        <w:del w:id="1371" w:author="Unknown Author" w:date="2021-04-26T11:28:38Z">
          <w:r>
            <w:rPr>
              <w:rStyle w:val="InternetLink"/>
              <w:rFonts w:ascii="Times New Roman" w:hAnsi="Times New Roman"/>
              <w:i w:val="false"/>
              <w:iCs w:val="false"/>
            </w:rPr>
            <w:delText>https://doi.org/10.3389/fpsyt.2020.00555</w:delText>
          </w:r>
        </w:del>
      </w:hyperlink>
    </w:p>
    <w:p>
      <w:pPr>
        <w:pStyle w:val="Normal"/>
        <w:widowControl w:val="false"/>
        <w:suppressAutoHyphens w:val="true"/>
        <w:overflowPunct w:val="false"/>
        <w:bidi w:val="0"/>
        <w:spacing w:lineRule="auto" w:line="480" w:before="0" w:after="0"/>
        <w:ind w:left="720" w:right="0" w:hanging="720"/>
        <w:jc w:val="left"/>
        <w:rPr>
          <w:rStyle w:val="InternetLink"/>
          <w:rFonts w:ascii="Times New Roman" w:hAnsi="Times New Roman"/>
          <w:del w:id="1378" w:author="Unknown Author" w:date="2021-04-26T11:28:38Z"/>
        </w:rPr>
      </w:pPr>
      <w:del w:id="1373" w:author="Unknown Author" w:date="2021-04-26T11:28:38Z">
        <w:bookmarkStart w:id="40" w:name="Kråkvik"/>
        <w:r>
          <w:rPr>
            <w:rFonts w:ascii="Times New Roman" w:hAnsi="Times New Roman"/>
          </w:rPr>
          <w:delText>Kråkvik</w:delText>
        </w:r>
      </w:del>
      <w:del w:id="1374" w:author="Unknown Author" w:date="2021-04-26T11:28:38Z">
        <w:bookmarkEnd w:id="40"/>
        <w:r>
          <w:rPr>
            <w:rFonts w:ascii="Times New Roman" w:hAnsi="Times New Roman"/>
          </w:rPr>
          <w:delText xml:space="preserve">, B., Gråwe, R., Hagen, R., &amp; Stiles, T. (2013). Cognitive behaviour therapy for psychotic symptoms: A randomized controlled effectiveness trial. </w:delText>
        </w:r>
      </w:del>
      <w:del w:id="1375" w:author="Unknown Author" w:date="2021-04-26T11:28:38Z">
        <w:r>
          <w:rPr>
            <w:rFonts w:ascii="Times New Roman" w:hAnsi="Times New Roman"/>
            <w:i/>
            <w:iCs/>
          </w:rPr>
          <w:delText>Behavioural and Cognitive Psychotherapy, 41(</w:delText>
        </w:r>
      </w:del>
      <w:del w:id="1376" w:author="Unknown Author" w:date="2021-04-26T11:28:38Z">
        <w:r>
          <w:rPr>
            <w:rFonts w:ascii="Times New Roman" w:hAnsi="Times New Roman"/>
          </w:rPr>
          <w:delText xml:space="preserve">5), 511–524. </w:delText>
        </w:r>
      </w:del>
      <w:hyperlink r:id="rId33">
        <w:del w:id="1377" w:author="Unknown Author" w:date="2021-04-26T11:28:38Z">
          <w:r>
            <w:rPr>
              <w:rStyle w:val="InternetLink"/>
              <w:rFonts w:ascii="Times New Roman" w:hAnsi="Times New Roman"/>
            </w:rPr>
            <w:delText>https://doi.org/10.1017/S1352465813000258</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385" w:author="Unknown Author" w:date="2021-04-08T22:15:31Z"/>
        </w:rPr>
      </w:pPr>
      <w:del w:id="1379" w:author="Unknown Author" w:date="2021-04-26T11:28:38Z">
        <w:bookmarkStart w:id="41" w:name="Laloyaux"/>
        <w:r>
          <w:rPr>
            <w:rFonts w:ascii="Times New Roman" w:hAnsi="Times New Roman"/>
          </w:rPr>
          <w:delText>Laloyaux</w:delText>
        </w:r>
      </w:del>
      <w:del w:id="1380" w:author="Unknown Author" w:date="2021-04-26T11:28:38Z">
        <w:bookmarkEnd w:id="41"/>
        <w:r>
          <w:rPr>
            <w:rFonts w:ascii="Times New Roman" w:hAnsi="Times New Roman"/>
          </w:rPr>
          <w:delText xml:space="preserve">, J., Collazzoni, A., Hirnstein, M., Kusztrits, I., &amp; Larøi, F. (2020). Personal resilience factors protect against distressing auditory hallucinations: A study comparing psychotic patients with auditory hallucinations, non-patients with auditory hallucinations, and healthy controls. </w:delText>
        </w:r>
      </w:del>
      <w:del w:id="1381" w:author="Unknown Author" w:date="2021-04-26T11:28:38Z">
        <w:r>
          <w:rPr>
            <w:rFonts w:ascii="Times New Roman" w:hAnsi="Times New Roman"/>
            <w:i/>
            <w:iCs/>
          </w:rPr>
          <w:delText>Psychiatry Research, 290,</w:delText>
        </w:r>
      </w:del>
      <w:del w:id="1382" w:author="Unknown Author" w:date="2021-04-26T11:28:38Z">
        <w:r>
          <w:rPr>
            <w:rFonts w:ascii="Times New Roman" w:hAnsi="Times New Roman"/>
          </w:rPr>
          <w:delText xml:space="preserve"> 113058–113058. </w:delText>
        </w:r>
      </w:del>
      <w:hyperlink r:id="rId34">
        <w:del w:id="1383" w:author="Unknown Author" w:date="2021-04-26T11:28:38Z">
          <w:r>
            <w:rPr>
              <w:rStyle w:val="InternetLink"/>
              <w:rFonts w:ascii="Times New Roman" w:hAnsi="Times New Roman"/>
            </w:rPr>
            <w:delText>https://doi.org/10.1016/j.psychres.2</w:delText>
          </w:r>
        </w:del>
        <w:del w:id="1384" w:author="Unknown Author" w:date="2021-04-26T11:28:45Z">
          <w:r>
            <w:rPr>
              <w:rStyle w:val="InternetLink"/>
              <w:rFonts w:ascii="Times New Roman" w:hAnsi="Times New Roman"/>
            </w:rPr>
            <w:delText>020.113058</w:delText>
          </w:r>
        </w:del>
      </w:hyperlink>
    </w:p>
    <w:p>
      <w:pPr>
        <w:pStyle w:val="Normal"/>
        <w:widowControl w:val="false"/>
        <w:suppressAutoHyphens w:val="true"/>
        <w:overflowPunct w:val="false"/>
        <w:bidi w:val="0"/>
        <w:spacing w:lineRule="auto" w:line="480" w:before="0" w:after="0"/>
        <w:ind w:left="720" w:right="0" w:hanging="720"/>
        <w:jc w:val="left"/>
        <w:rPr>
          <w:del w:id="1390" w:author="Unknown Author" w:date="2021-04-08T22:15:31Z"/>
        </w:rPr>
      </w:pPr>
      <w:del w:id="1386" w:author="Unknown Author" w:date="2021-04-08T22:15:31Z">
        <w:r>
          <w:rPr>
            <w:rFonts w:ascii="Times New Roman" w:hAnsi="Times New Roman"/>
          </w:rPr>
          <w:delText xml:space="preserve">Li, J., Cao, X., Liu, S., Li, X., &amp; Xu, Y. (2020). Efficacy of repetitive transcranial magnetic stimulation on auditory hallucinations in schizophrenia: A meta-analysis. </w:delText>
        </w:r>
      </w:del>
      <w:del w:id="1387" w:author="Unknown Author" w:date="2021-04-08T22:15:31Z">
        <w:r>
          <w:rPr>
            <w:rFonts w:ascii="Times New Roman" w:hAnsi="Times New Roman"/>
            <w:i/>
            <w:iCs/>
          </w:rPr>
          <w:delText>Psychiatry Research, 290,</w:delText>
        </w:r>
      </w:del>
      <w:del w:id="1388" w:author="Unknown Author" w:date="2021-04-08T22:15:31Z">
        <w:r>
          <w:rPr>
            <w:rFonts w:ascii="Times New Roman" w:hAnsi="Times New Roman"/>
          </w:rPr>
          <w:delText xml:space="preserve"> 113141–113141. </w:delText>
        </w:r>
      </w:del>
      <w:hyperlink r:id="rId35">
        <w:del w:id="1389" w:author="Unknown Author" w:date="2021-04-08T22:15:31Z">
          <w:r>
            <w:rPr>
              <w:rStyle w:val="InternetLink"/>
              <w:rFonts w:ascii="Times New Roman" w:hAnsi="Times New Roman"/>
            </w:rPr>
            <w:delText>https://doi.org/10.1016/j.psychres.2020.113141</w:delText>
          </w:r>
        </w:del>
      </w:hyperlink>
    </w:p>
    <w:p>
      <w:pPr>
        <w:pStyle w:val="Normal"/>
        <w:widowControl w:val="false"/>
        <w:suppressAutoHyphens w:val="true"/>
        <w:overflowPunct w:val="false"/>
        <w:bidi w:val="0"/>
        <w:spacing w:lineRule="auto" w:line="480" w:before="0" w:after="0"/>
        <w:ind w:left="720" w:right="0" w:hanging="720"/>
        <w:jc w:val="left"/>
        <w:rPr>
          <w:del w:id="1394" w:author="Unknown Author" w:date="2021-04-08T22:15:31Z"/>
        </w:rPr>
      </w:pPr>
      <w:del w:id="1391" w:author="Unknown Author" w:date="2021-04-08T22:15:31Z">
        <w:r>
          <w:rPr>
            <w:rFonts w:ascii="Times New Roman" w:hAnsi="Times New Roman"/>
          </w:rPr>
          <w:delText xml:space="preserve">Libet, B. (2004). </w:delText>
        </w:r>
      </w:del>
      <w:del w:id="1392" w:author="Unknown Author" w:date="2021-04-08T22:15:31Z">
        <w:r>
          <w:rPr>
            <w:rFonts w:ascii="Times New Roman" w:hAnsi="Times New Roman"/>
            <w:i/>
            <w:iCs/>
          </w:rPr>
          <w:delText>Mind time – The temporal factor in consciousness</w:delText>
        </w:r>
      </w:del>
      <w:del w:id="1393" w:author="Unknown Author" w:date="2021-04-08T22:15:31Z">
        <w:r>
          <w:rPr>
            <w:rFonts w:ascii="Times New Roman" w:hAnsi="Times New Roman"/>
          </w:rPr>
          <w:delText xml:space="preserve"> (pp. 157–184). Harvard University Press.</w:delText>
        </w:r>
      </w:del>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399" w:author="Unknown Author" w:date="2021-04-26T11:28:48Z"/>
        </w:rPr>
      </w:pPr>
      <w:del w:id="1395" w:author="Unknown Author" w:date="2021-04-08T22:15:31Z">
        <w:r>
          <w:rPr>
            <w:rFonts w:ascii="Times New Roman" w:hAnsi="Times New Roman"/>
          </w:rPr>
          <w:delText xml:space="preserve">Longden, E., Madill, A., &amp; Waterman, M. (2012). Dissociation, trauma, and the role of lived experience: toward a new conceptualization of voice hearing. </w:delText>
        </w:r>
      </w:del>
      <w:del w:id="1396" w:author="Unknown Author" w:date="2021-04-08T22:15:31Z">
        <w:r>
          <w:rPr>
            <w:rFonts w:ascii="Times New Roman" w:hAnsi="Times New Roman"/>
            <w:i/>
            <w:iCs/>
          </w:rPr>
          <w:delText>Psychological Bulletin, 138</w:delText>
        </w:r>
      </w:del>
      <w:del w:id="1397" w:author="Unknown Author" w:date="2021-04-08T22:15:31Z">
        <w:r>
          <w:rPr>
            <w:rFonts w:ascii="Times New Roman" w:hAnsi="Times New Roman"/>
          </w:rPr>
          <w:delText xml:space="preserve">(1), 28–76. </w:delText>
        </w:r>
      </w:del>
      <w:hyperlink r:id="rId36">
        <w:del w:id="1398" w:author="Unknown Author" w:date="2021-04-08T22:15:31Z">
          <w:r>
            <w:rPr>
              <w:rStyle w:val="InternetLink"/>
              <w:rFonts w:ascii="Times New Roman" w:hAnsi="Times New Roman"/>
            </w:rPr>
            <w:delText>https://doi.org/10.1037/a0025995</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415" w:author="Unknown Author" w:date="2021-04-26T11:28:54Z"/>
        </w:rPr>
      </w:pPr>
      <w:del w:id="1400" w:author="Unknown Author" w:date="2021-04-26T11:28:48Z">
        <w:bookmarkStart w:id="42" w:name="Moberly"/>
        <w:r>
          <w:rPr>
            <w:rFonts w:ascii="Times New Roman" w:hAnsi="Times New Roman"/>
          </w:rPr>
          <w:delText>Moberly</w:delText>
        </w:r>
      </w:del>
      <w:del w:id="1401" w:author="Unknown Author" w:date="2021-04-26T11:28:48Z">
        <w:bookmarkEnd w:id="42"/>
        <w:r>
          <w:rPr>
            <w:rFonts w:ascii="Times New Roman" w:hAnsi="Times New Roman"/>
          </w:rPr>
          <w:delText xml:space="preserve">, S., Maxey, H., Foy, L., Vaughn, S. X., Wang, Y., &amp; Diaz, D. (2019). Scratching the surface of psychiatric services distribution and public health: An Indiana assessment. </w:delText>
        </w:r>
      </w:del>
      <w:del w:id="1402" w:author="Unknown Author" w:date="2021-04-26T11:28:48Z">
        <w:r>
          <w:rPr>
            <w:rFonts w:ascii="Times New Roman" w:hAnsi="Times New Roman"/>
            <w:i/>
            <w:iCs/>
          </w:rPr>
          <w:delText xml:space="preserve">The </w:delText>
        </w:r>
      </w:del>
      <w:del w:id="1403" w:author="Unknown Author" w:date="2021-04-13T23:08:24Z">
        <w:r>
          <w:rPr>
            <w:rFonts w:ascii="Times New Roman" w:hAnsi="Times New Roman"/>
            <w:i/>
            <w:iCs/>
          </w:rPr>
          <w:delText>j</w:delText>
        </w:r>
      </w:del>
      <w:del w:id="1404" w:author="Unknown Author" w:date="2021-04-26T11:28:48Z">
        <w:r>
          <w:rPr>
            <w:rFonts w:ascii="Times New Roman" w:hAnsi="Times New Roman"/>
            <w:i/>
            <w:iCs/>
          </w:rPr>
          <w:delText xml:space="preserve">ournal of </w:delText>
        </w:r>
      </w:del>
      <w:del w:id="1405" w:author="Unknown Author" w:date="2021-04-13T23:08:27Z">
        <w:r>
          <w:rPr>
            <w:rFonts w:ascii="Times New Roman" w:hAnsi="Times New Roman"/>
            <w:i/>
            <w:iCs/>
          </w:rPr>
          <w:delText>b</w:delText>
        </w:r>
      </w:del>
      <w:del w:id="1406" w:author="Unknown Author" w:date="2021-04-26T11:28:48Z">
        <w:r>
          <w:rPr>
            <w:rFonts w:ascii="Times New Roman" w:hAnsi="Times New Roman"/>
            <w:i/>
            <w:iCs/>
          </w:rPr>
          <w:delText xml:space="preserve">ehavioral </w:delText>
        </w:r>
      </w:del>
      <w:del w:id="1407" w:author="Unknown Author" w:date="2021-04-13T23:12:14Z">
        <w:r>
          <w:rPr>
            <w:rFonts w:ascii="Times New Roman" w:hAnsi="Times New Roman"/>
            <w:i/>
            <w:iCs/>
          </w:rPr>
          <w:delText>h</w:delText>
        </w:r>
      </w:del>
      <w:del w:id="1408" w:author="Unknown Author" w:date="2021-04-26T11:28:48Z">
        <w:r>
          <w:rPr>
            <w:rFonts w:ascii="Times New Roman" w:hAnsi="Times New Roman"/>
            <w:i/>
            <w:iCs/>
          </w:rPr>
          <w:delText xml:space="preserve">ealth </w:delText>
        </w:r>
      </w:del>
      <w:del w:id="1409" w:author="Unknown Author" w:date="2021-04-13T23:12:19Z">
        <w:r>
          <w:rPr>
            <w:rFonts w:ascii="Times New Roman" w:hAnsi="Times New Roman"/>
            <w:i/>
            <w:iCs/>
          </w:rPr>
          <w:delText>s</w:delText>
        </w:r>
      </w:del>
      <w:del w:id="1410" w:author="Unknown Author" w:date="2021-04-26T11:28:48Z">
        <w:r>
          <w:rPr>
            <w:rFonts w:ascii="Times New Roman" w:hAnsi="Times New Roman"/>
            <w:i/>
            <w:iCs/>
          </w:rPr>
          <w:delText xml:space="preserve">ervices &amp; </w:delText>
        </w:r>
      </w:del>
      <w:del w:id="1411" w:author="Unknown Author" w:date="2021-04-13T23:12:23Z">
        <w:r>
          <w:rPr>
            <w:rFonts w:ascii="Times New Roman" w:hAnsi="Times New Roman"/>
            <w:i/>
            <w:iCs/>
          </w:rPr>
          <w:delText>r</w:delText>
        </w:r>
      </w:del>
      <w:del w:id="1412" w:author="Unknown Author" w:date="2021-04-26T11:28:54Z">
        <w:r>
          <w:rPr>
            <w:rFonts w:ascii="Times New Roman" w:hAnsi="Times New Roman"/>
            <w:i/>
            <w:iCs/>
          </w:rPr>
          <w:delText>esearch, 46</w:delText>
        </w:r>
      </w:del>
      <w:del w:id="1413" w:author="Unknown Author" w:date="2021-04-26T11:28:54Z">
        <w:r>
          <w:rPr>
            <w:rFonts w:ascii="Times New Roman" w:hAnsi="Times New Roman"/>
          </w:rPr>
          <w:delText xml:space="preserve">(2), 267–282. </w:delText>
        </w:r>
      </w:del>
      <w:hyperlink r:id="rId37">
        <w:del w:id="1414" w:author="Unknown Author" w:date="2021-04-26T11:28:54Z">
          <w:r>
            <w:rPr>
              <w:rStyle w:val="InternetLink"/>
              <w:rFonts w:ascii="Times New Roman" w:hAnsi="Times New Roman"/>
            </w:rPr>
            <w:delText>https://doi.org/10.1007/s11414-018-9626-7</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421" w:author="Unknown Author" w:date="2021-04-26T11:28:54Z"/>
        </w:rPr>
      </w:pPr>
      <w:del w:id="1416" w:author="Unknown Author" w:date="2021-04-26T11:28:54Z">
        <w:bookmarkStart w:id="43" w:name="Morrison"/>
        <w:r>
          <w:rPr>
            <w:rFonts w:ascii="Times New Roman" w:hAnsi="Times New Roman"/>
          </w:rPr>
          <w:delText>Morrison</w:delText>
        </w:r>
      </w:del>
      <w:del w:id="1417" w:author="Unknown Author" w:date="2021-04-26T11:28:54Z">
        <w:bookmarkEnd w:id="43"/>
        <w:r>
          <w:rPr>
            <w:rFonts w:ascii="Times New Roman" w:hAnsi="Times New Roman"/>
          </w:rPr>
          <w:delText xml:space="preserve">, A., Turkington, D., Pyle, M., Spencer, H., Brabban, A., Dunn, G., Christodoulides, T., Dudley, R., Chapman, N., Callcott, P., Grace, T., Lumley, V., Drage, L., Tully, S., Irving, K., Cummings, A., Byrne, R., Davies, L., &amp; Hutton, P. (2014). Cognitive therapy for people with schizophrenia spectrum disorders not taking antipsychotic drugs: A single-blind randomised controlled trial. </w:delText>
        </w:r>
      </w:del>
      <w:del w:id="1418" w:author="Unknown Author" w:date="2021-04-26T11:28:54Z">
        <w:r>
          <w:rPr>
            <w:rFonts w:ascii="Times New Roman" w:hAnsi="Times New Roman"/>
            <w:i/>
            <w:iCs/>
          </w:rPr>
          <w:delText>The Lancet (British Edition), 383</w:delText>
        </w:r>
      </w:del>
      <w:del w:id="1419" w:author="Unknown Author" w:date="2021-04-26T11:28:54Z">
        <w:r>
          <w:rPr>
            <w:rFonts w:ascii="Times New Roman" w:hAnsi="Times New Roman"/>
          </w:rPr>
          <w:delText xml:space="preserve">(9926), 1395–1403. </w:delText>
        </w:r>
      </w:del>
      <w:hyperlink r:id="rId38">
        <w:del w:id="1420" w:author="Unknown Author" w:date="2021-04-26T11:28:54Z">
          <w:r>
            <w:rPr>
              <w:rStyle w:val="InternetLink"/>
              <w:rFonts w:ascii="Times New Roman" w:hAnsi="Times New Roman"/>
            </w:rPr>
            <w:delText>https://doi.org/10.1016/S0140-6736(13)62246-1</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427" w:author="Unknown Author" w:date="2021-04-08T22:15:47Z"/>
        </w:rPr>
      </w:pPr>
      <w:del w:id="1422" w:author="Unknown Author" w:date="2021-04-26T11:28:54Z">
        <w:bookmarkStart w:id="44" w:name="Mortan"/>
        <w:r>
          <w:rPr>
            <w:rFonts w:ascii="Times New Roman" w:hAnsi="Times New Roman"/>
          </w:rPr>
          <w:delText>Mortan</w:delText>
        </w:r>
      </w:del>
      <w:del w:id="1423" w:author="Unknown Author" w:date="2021-04-26T11:28:54Z">
        <w:bookmarkEnd w:id="44"/>
        <w:r>
          <w:rPr>
            <w:rFonts w:ascii="Times New Roman" w:hAnsi="Times New Roman"/>
          </w:rPr>
          <w:delText xml:space="preserve">, O., Tekinsav Sütcü, S., &amp; German Köse, G. (2011). A pilot study on the effectiveness of a group-based cognitive-behavioral therapy program for coping with auditory hallucinations. </w:delText>
        </w:r>
      </w:del>
      <w:del w:id="1424" w:author="Unknown Author" w:date="2021-04-26T11:28:54Z">
        <w:r>
          <w:rPr>
            <w:rFonts w:ascii="Times New Roman" w:hAnsi="Times New Roman"/>
            <w:i/>
            <w:iCs/>
          </w:rPr>
          <w:delText>Turkish Journal of Psychiatry, 22</w:delText>
        </w:r>
      </w:del>
      <w:del w:id="1425" w:author="Unknown Author" w:date="2021-04-26T11:28:54Z">
        <w:r>
          <w:rPr>
            <w:rFonts w:ascii="Times New Roman" w:hAnsi="Times New Roman"/>
          </w:rPr>
          <w:delText xml:space="preserve">(1), 26–34. </w:delText>
        </w:r>
      </w:del>
      <w:hyperlink r:id="rId39">
        <w:del w:id="1426" w:author="Unknown Author" w:date="2021-04-26T11:28:54Z">
          <w:r>
            <w:rPr>
              <w:rStyle w:val="InternetLink"/>
              <w:rFonts w:ascii="Times New Roman" w:hAnsi="Times New Roman"/>
            </w:rPr>
            <w:delText>https://pubmed.ncbi.nlm.nih.gov/21360353/</w:delText>
          </w:r>
        </w:del>
      </w:hyperlink>
    </w:p>
    <w:p>
      <w:pPr>
        <w:pStyle w:val="Normal"/>
        <w:widowControl w:val="false"/>
        <w:suppressAutoHyphens w:val="true"/>
        <w:overflowPunct w:val="true"/>
        <w:bidi w:val="0"/>
        <w:spacing w:lineRule="auto" w:line="480" w:before="0" w:after="0"/>
        <w:ind w:left="720" w:right="0" w:hanging="720"/>
        <w:jc w:val="left"/>
        <w:rPr>
          <w:del w:id="1432" w:author="Unknown Author" w:date="2021-04-08T22:15:47Z"/>
        </w:rPr>
      </w:pPr>
      <w:del w:id="1428" w:author="Unknown Author" w:date="2021-04-08T22:15:47Z">
        <w:r>
          <w:rPr>
            <w:rFonts w:ascii="Times New Roman" w:hAnsi="Times New Roman"/>
          </w:rPr>
          <w:delText xml:space="preserve">Okulate, G. T., &amp; Jones, O. B. (2003). Auditory hallucinations in schizophrenic and affective disorder Nigerian patients: Phenomenological comparison. </w:delText>
        </w:r>
      </w:del>
      <w:del w:id="1429" w:author="Unknown Author" w:date="2021-04-08T22:15:47Z">
        <w:r>
          <w:rPr>
            <w:rFonts w:ascii="Times New Roman" w:hAnsi="Times New Roman"/>
            <w:i/>
            <w:iCs/>
          </w:rPr>
          <w:delText>Transcultural psychiatry, 40</w:delText>
        </w:r>
      </w:del>
      <w:del w:id="1430" w:author="Unknown Author" w:date="2021-04-08T22:15:47Z">
        <w:r>
          <w:rPr>
            <w:rFonts w:ascii="Times New Roman" w:hAnsi="Times New Roman"/>
          </w:rPr>
          <w:delText xml:space="preserve">(4), 531–541. </w:delText>
        </w:r>
      </w:del>
      <w:hyperlink r:id="rId40">
        <w:del w:id="1431" w:author="Unknown Author" w:date="2021-04-08T22:15:47Z">
          <w:r>
            <w:rPr>
              <w:rStyle w:val="InternetLink"/>
              <w:rFonts w:ascii="Times New Roman" w:hAnsi="Times New Roman"/>
            </w:rPr>
            <w:delText>https://doi.org/10.1177/1363461503404004</w:delText>
          </w:r>
        </w:del>
      </w:hyperlink>
    </w:p>
    <w:p>
      <w:pPr>
        <w:pStyle w:val="Heading3"/>
        <w:widowControl w:val="false"/>
        <w:suppressAutoHyphens w:val="true"/>
        <w:overflowPunct w:val="true"/>
        <w:bidi w:val="0"/>
        <w:spacing w:lineRule="auto" w:line="480" w:before="0" w:after="0"/>
        <w:ind w:left="720" w:right="0" w:hanging="720"/>
        <w:jc w:val="left"/>
        <w:rPr>
          <w:rStyle w:val="InternetLink"/>
          <w:rFonts w:ascii="Times New Roman" w:hAnsi="Times New Roman"/>
          <w:b w:val="false"/>
          <w:b w:val="false"/>
          <w:bCs w:val="false"/>
          <w:del w:id="1437" w:author="Unknown Author" w:date="2021-04-26T11:28:54Z"/>
        </w:rPr>
      </w:pPr>
      <w:del w:id="1433" w:author="Unknown Author" w:date="2021-04-08T22:15:47Z">
        <w:r>
          <w:rPr>
            <w:rFonts w:ascii="Times New Roman" w:hAnsi="Times New Roman"/>
            <w:b w:val="false"/>
            <w:bCs w:val="false"/>
          </w:rPr>
          <w:delText xml:space="preserve">Ratcliff, K., Farhall, J., &amp; Shawyer, F. (2011). Auditory hallucinations: A review of assessment tools. </w:delText>
        </w:r>
      </w:del>
      <w:del w:id="1434" w:author="Unknown Author" w:date="2021-04-08T22:15:47Z">
        <w:r>
          <w:rPr>
            <w:rFonts w:ascii="Times New Roman" w:hAnsi="Times New Roman"/>
            <w:b w:val="false"/>
            <w:bCs w:val="false"/>
            <w:i/>
            <w:iCs/>
          </w:rPr>
          <w:delText>Clinical Psychology &amp; Psychotherapy, 18</w:delText>
        </w:r>
      </w:del>
      <w:del w:id="1435" w:author="Unknown Author" w:date="2021-04-08T22:15:47Z">
        <w:r>
          <w:rPr>
            <w:rFonts w:ascii="Times New Roman" w:hAnsi="Times New Roman"/>
            <w:b w:val="false"/>
            <w:bCs w:val="false"/>
          </w:rPr>
          <w:delText xml:space="preserve">(6), 524–534. </w:delText>
        </w:r>
      </w:del>
      <w:hyperlink r:id="rId41">
        <w:del w:id="1436" w:author="Unknown Author" w:date="2021-04-08T22:15:47Z">
          <w:r>
            <w:rPr>
              <w:rStyle w:val="InternetLink"/>
              <w:rFonts w:ascii="Times New Roman" w:hAnsi="Times New Roman"/>
              <w:b w:val="false"/>
              <w:bCs w:val="false"/>
            </w:rPr>
            <w:delText>https://doi.org/10.1002/cpp.729</w:delText>
          </w:r>
        </w:del>
      </w:hyperlink>
    </w:p>
    <w:p>
      <w:pPr>
        <w:pStyle w:val="Heading3"/>
        <w:widowControl w:val="false"/>
        <w:suppressAutoHyphens w:val="true"/>
        <w:overflowPunct w:val="true"/>
        <w:bidi w:val="0"/>
        <w:spacing w:lineRule="auto" w:line="480" w:before="0" w:after="0"/>
        <w:ind w:left="720" w:right="0" w:hanging="720"/>
        <w:jc w:val="left"/>
        <w:rPr>
          <w:rStyle w:val="InternetLink"/>
          <w:rFonts w:ascii="Times New Roman" w:hAnsi="Times New Roman"/>
          <w:b w:val="false"/>
          <w:b w:val="false"/>
          <w:bCs w:val="false"/>
          <w:del w:id="1445" w:author="Unknown Author" w:date="2021-04-08T22:15:58Z"/>
        </w:rPr>
      </w:pPr>
      <w:del w:id="1438" w:author="Unknown Author" w:date="2021-04-26T11:28:54Z">
        <w:bookmarkStart w:id="45" w:name="Rathee"/>
        <w:r>
          <w:rPr>
            <w:rFonts w:ascii="Times New Roman" w:hAnsi="Times New Roman"/>
          </w:rPr>
          <w:delText>Rathee</w:delText>
        </w:r>
      </w:del>
      <w:del w:id="1439" w:author="Unknown Author" w:date="2021-04-26T11:28:54Z">
        <w:bookmarkEnd w:id="45"/>
        <w:r>
          <w:rPr>
            <w:rFonts w:ascii="Times New Roman" w:hAnsi="Times New Roman"/>
          </w:rPr>
          <w:delText xml:space="preserve">, R., Luhrmann, T. M., Bhatia, T., &amp; Deshpande, S. N. (2018). Cognitive insight and objective quality of life in people with schizophrenia and auditory hallucinations. </w:delText>
        </w:r>
      </w:del>
      <w:del w:id="1440" w:author="Unknown Author" w:date="2021-04-26T11:28:54Z">
        <w:r>
          <w:rPr>
            <w:rFonts w:ascii="Times New Roman" w:hAnsi="Times New Roman"/>
            <w:i/>
            <w:iCs/>
          </w:rPr>
          <w:delText xml:space="preserve">Psychiatry </w:delText>
        </w:r>
      </w:del>
      <w:del w:id="1441" w:author="Unknown Author" w:date="2021-04-13T23:21:47Z">
        <w:r>
          <w:rPr>
            <w:rFonts w:ascii="Times New Roman" w:hAnsi="Times New Roman"/>
            <w:i/>
            <w:iCs/>
          </w:rPr>
          <w:delText>r</w:delText>
        </w:r>
      </w:del>
      <w:del w:id="1442" w:author="Unknown Author" w:date="2021-04-26T11:28:54Z">
        <w:r>
          <w:rPr>
            <w:rFonts w:ascii="Times New Roman" w:hAnsi="Times New Roman"/>
            <w:i/>
            <w:iCs/>
          </w:rPr>
          <w:delText>esearch, 259,</w:delText>
        </w:r>
      </w:del>
      <w:del w:id="1443" w:author="Unknown Author" w:date="2021-04-26T11:28:54Z">
        <w:r>
          <w:rPr>
            <w:rFonts w:ascii="Times New Roman" w:hAnsi="Times New Roman"/>
          </w:rPr>
          <w:delText xml:space="preserve"> 223–228. </w:delText>
        </w:r>
      </w:del>
      <w:hyperlink r:id="rId42">
        <w:del w:id="1444" w:author="Unknown Author" w:date="2021-04-26T11:28:54Z">
          <w:r>
            <w:rPr>
              <w:rStyle w:val="InternetLink"/>
              <w:rFonts w:ascii="Times New Roman" w:hAnsi="Times New Roman"/>
            </w:rPr>
            <w:delText>https://doi.org/10.1016/j.psychres.2017.09.032</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450" w:author="Unknown Author" w:date="2021-04-26T11:28:54Z"/>
        </w:rPr>
      </w:pPr>
      <w:del w:id="1446" w:author="Unknown Author" w:date="2021-04-08T22:15:58Z">
        <w:r>
          <w:rPr>
            <w:rFonts w:ascii="Times New Roman" w:hAnsi="Times New Roman"/>
          </w:rPr>
          <w:delText xml:space="preserve">Sathyanarayana Rao, T. S., Asha, M. R., Jagannatha Rao, K. S., &amp; Vasudevaraju, P. (2009). The biochemistry of belief. </w:delText>
        </w:r>
      </w:del>
      <w:del w:id="1447" w:author="Unknown Author" w:date="2021-04-08T22:15:58Z">
        <w:r>
          <w:rPr>
            <w:rFonts w:ascii="Times New Roman" w:hAnsi="Times New Roman"/>
            <w:i/>
            <w:iCs/>
          </w:rPr>
          <w:delText>Indian journal of psychiatry, 51</w:delText>
        </w:r>
      </w:del>
      <w:del w:id="1448" w:author="Unknown Author" w:date="2021-04-08T22:15:58Z">
        <w:r>
          <w:rPr>
            <w:rFonts w:ascii="Times New Roman" w:hAnsi="Times New Roman"/>
          </w:rPr>
          <w:delText xml:space="preserve">(4), 239–241. </w:delText>
        </w:r>
      </w:del>
      <w:hyperlink r:id="rId43">
        <w:del w:id="1449" w:author="Unknown Author" w:date="2021-04-08T22:15:58Z">
          <w:r>
            <w:rPr>
              <w:rStyle w:val="InternetLink"/>
              <w:rFonts w:ascii="Times New Roman" w:hAnsi="Times New Roman"/>
            </w:rPr>
            <w:delText>https://doi.org/10.4103/0019-5545.58285</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462" w:author="Unknown Author" w:date="2021-04-08T22:16:06Z"/>
        </w:rPr>
      </w:pPr>
      <w:del w:id="1451" w:author="Unknown Author" w:date="2021-04-26T11:28:54Z">
        <w:bookmarkStart w:id="46" w:name="Schlier"/>
        <w:r>
          <w:rPr>
            <w:rFonts w:ascii="Times New Roman" w:hAnsi="Times New Roman"/>
          </w:rPr>
          <w:delText>Schlier</w:delText>
        </w:r>
      </w:del>
      <w:del w:id="1452" w:author="Unknown Author" w:date="2021-04-26T11:28:54Z">
        <w:bookmarkEnd w:id="46"/>
        <w:r>
          <w:rPr>
            <w:rFonts w:ascii="Times New Roman" w:hAnsi="Times New Roman"/>
          </w:rPr>
          <w:delText xml:space="preserve">, B., </w:delText>
        </w:r>
      </w:del>
      <w:del w:id="1453" w:author="Unknown Author" w:date="2021-04-13T23:27:15Z">
        <w:r>
          <w:rPr>
            <w:rFonts w:ascii="Times New Roman" w:hAnsi="Times New Roman"/>
          </w:rPr>
          <w:delText xml:space="preserve">Schlier, B., </w:delText>
        </w:r>
      </w:del>
      <w:del w:id="1454" w:author="Unknown Author" w:date="2021-04-26T11:28:54Z">
        <w:r>
          <w:rPr>
            <w:rFonts w:ascii="Times New Roman" w:hAnsi="Times New Roman"/>
          </w:rPr>
          <w:delText xml:space="preserve">Winkler, K., </w:delText>
        </w:r>
      </w:del>
      <w:del w:id="1455" w:author="Unknown Author" w:date="2021-04-13T23:27:21Z">
        <w:r>
          <w:rPr>
            <w:rFonts w:ascii="Times New Roman" w:hAnsi="Times New Roman"/>
          </w:rPr>
          <w:delText xml:space="preserve">Winkler, K., </w:delText>
        </w:r>
      </w:del>
      <w:del w:id="1456" w:author="Unknown Author" w:date="2021-04-26T11:28:54Z">
        <w:r>
          <w:rPr>
            <w:rFonts w:ascii="Times New Roman" w:hAnsi="Times New Roman"/>
          </w:rPr>
          <w:delText xml:space="preserve">Jaya, E., </w:delText>
        </w:r>
      </w:del>
      <w:del w:id="1457" w:author="Unknown Author" w:date="2021-04-13T23:27:29Z">
        <w:r>
          <w:rPr>
            <w:rFonts w:ascii="Times New Roman" w:hAnsi="Times New Roman"/>
          </w:rPr>
          <w:delText xml:space="preserve">Jaya, E., Lincoln, T., </w:delText>
        </w:r>
      </w:del>
      <w:del w:id="1458" w:author="Unknown Author" w:date="2021-04-26T11:28:54Z">
        <w:r>
          <w:rPr>
            <w:rFonts w:ascii="Times New Roman" w:hAnsi="Times New Roman"/>
          </w:rPr>
          <w:delText xml:space="preserve">&amp; Lincoln, T. (2018). Fluctuations in hallucination spectrum experiences co-vary with social defeat but not with social deafferentation. A 3-week daily assessment study. </w:delText>
        </w:r>
      </w:del>
      <w:del w:id="1459" w:author="Unknown Author" w:date="2021-04-26T11:28:54Z">
        <w:r>
          <w:rPr>
            <w:rFonts w:ascii="Times New Roman" w:hAnsi="Times New Roman"/>
            <w:i/>
            <w:iCs/>
          </w:rPr>
          <w:delText>Cognitive Therapy and Research, 42</w:delText>
        </w:r>
      </w:del>
      <w:del w:id="1460" w:author="Unknown Author" w:date="2021-04-26T11:28:54Z">
        <w:r>
          <w:rPr>
            <w:rFonts w:ascii="Times New Roman" w:hAnsi="Times New Roman"/>
          </w:rPr>
          <w:delText xml:space="preserve">(1), 92–102. </w:delText>
        </w:r>
      </w:del>
      <w:hyperlink r:id="rId44">
        <w:del w:id="1461" w:author="Unknown Author" w:date="2021-04-26T11:28:54Z">
          <w:r>
            <w:rPr>
              <w:rStyle w:val="InternetLink"/>
              <w:rFonts w:ascii="Times New Roman" w:hAnsi="Times New Roman"/>
            </w:rPr>
            <w:delText>https://doi.org/10.1007/s10608-017-9871-8</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467" w:author="Unknown Author" w:date="2021-04-26T11:28:54Z"/>
        </w:rPr>
      </w:pPr>
      <w:del w:id="1463" w:author="Unknown Author" w:date="2021-04-08T22:16:06Z">
        <w:r>
          <w:rPr/>
          <w:delText xml:space="preserve">Scrutton, A. P. (2015). Schizophrenia or possession? A reply to Kemal Irmak and Nuray Karanci. </w:delText>
        </w:r>
      </w:del>
      <w:del w:id="1464" w:author="Unknown Author" w:date="2021-04-08T22:16:06Z">
        <w:r>
          <w:rPr>
            <w:i/>
            <w:iCs/>
          </w:rPr>
          <w:delText>Journal of Religion and Health, 54</w:delText>
        </w:r>
      </w:del>
      <w:del w:id="1465" w:author="Unknown Author" w:date="2021-04-08T22:16:06Z">
        <w:r>
          <w:rPr/>
          <w:delText xml:space="preserve">(5), 1963–1968. </w:delText>
        </w:r>
      </w:del>
      <w:hyperlink r:id="rId45">
        <w:del w:id="1466" w:author="Unknown Author" w:date="2021-04-08T22:16:06Z">
          <w:r>
            <w:rPr>
              <w:rStyle w:val="InternetLink"/>
            </w:rPr>
            <w:delText>https://doi.org/10.1007/s10943-015-0027-4</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474" w:author="Unknown Author" w:date="2021-04-08T22:16:29Z"/>
        </w:rPr>
      </w:pPr>
      <w:del w:id="1468" w:author="Unknown Author" w:date="2021-04-26T11:28:54Z">
        <w:bookmarkStart w:id="47" w:name="Shawyer"/>
        <w:r>
          <w:rPr>
            <w:rFonts w:ascii="Times New Roman" w:hAnsi="Times New Roman"/>
          </w:rPr>
          <w:delText>Shawyer</w:delText>
        </w:r>
      </w:del>
      <w:del w:id="1469" w:author="Unknown Author" w:date="2021-04-26T11:28:54Z">
        <w:bookmarkEnd w:id="47"/>
        <w:r>
          <w:rPr>
            <w:rFonts w:ascii="Times New Roman" w:hAnsi="Times New Roman"/>
          </w:rPr>
          <w:delText xml:space="preserve">, F., Farhall, J., Mackinnon, A., Trauer, T., Sims, E., Ratcliff, K., Larner, C., Thomas, N., Castle, D., Mullen, P., &amp; Copolov, D. (2012). A randomised controlled trial of acceptance-based cognitive behavioural therapy for command hallucinations in psychotic disorders. </w:delText>
        </w:r>
      </w:del>
      <w:del w:id="1470" w:author="Unknown Author" w:date="2021-04-26T11:28:54Z">
        <w:r>
          <w:rPr>
            <w:rFonts w:ascii="Times New Roman" w:hAnsi="Times New Roman"/>
            <w:i/>
            <w:iCs/>
          </w:rPr>
          <w:delText>Behaviour Research and Therapy, 50</w:delText>
        </w:r>
      </w:del>
      <w:del w:id="1471" w:author="Unknown Author" w:date="2021-04-26T11:28:54Z">
        <w:r>
          <w:rPr>
            <w:rFonts w:ascii="Times New Roman" w:hAnsi="Times New Roman"/>
          </w:rPr>
          <w:delText>(2), 110–121.</w:delText>
        </w:r>
      </w:del>
      <w:del w:id="1472" w:author="Unknown Author" w:date="2021-04-26T11:28:59Z">
        <w:r>
          <w:rPr>
            <w:rFonts w:ascii="Times New Roman" w:hAnsi="Times New Roman"/>
          </w:rPr>
          <w:delText xml:space="preserve"> </w:delText>
        </w:r>
      </w:del>
      <w:hyperlink r:id="rId46">
        <w:del w:id="1473" w:author="Unknown Author" w:date="2021-04-26T11:28:59Z">
          <w:r>
            <w:rPr>
              <w:rStyle w:val="InternetLink"/>
              <w:rFonts w:ascii="Times New Roman" w:hAnsi="Times New Roman"/>
            </w:rPr>
            <w:delText>https://doi.org/10.1016/j.brat.2011.11.007</w:delText>
          </w:r>
        </w:del>
      </w:hyperlink>
    </w:p>
    <w:p>
      <w:pPr>
        <w:pStyle w:val="Normal"/>
        <w:widowControl w:val="false"/>
        <w:suppressAutoHyphens w:val="true"/>
        <w:overflowPunct w:val="false"/>
        <w:bidi w:val="0"/>
        <w:spacing w:lineRule="auto" w:line="480" w:before="0" w:after="0"/>
        <w:ind w:left="720" w:right="0" w:hanging="720"/>
        <w:jc w:val="left"/>
        <w:rPr>
          <w:del w:id="1479" w:author="Unknown Author" w:date="2021-04-08T22:16:29Z"/>
        </w:rPr>
      </w:pPr>
      <w:del w:id="1475" w:author="Unknown Author" w:date="2021-04-08T22:16:29Z">
        <w:r>
          <w:rPr>
            <w:rFonts w:ascii="Times New Roman" w:hAnsi="Times New Roman"/>
          </w:rPr>
          <w:delText xml:space="preserve">Sheffield, J., Williams, L., Blackford, J., &amp; Heckers, S. (2013). Childhood sexual abuse increases risk of auditory hallucinations in psychotic disorders. </w:delText>
        </w:r>
      </w:del>
      <w:del w:id="1476" w:author="Unknown Author" w:date="2021-04-08T22:16:29Z">
        <w:r>
          <w:rPr>
            <w:rFonts w:ascii="Times New Roman" w:hAnsi="Times New Roman"/>
            <w:i/>
            <w:iCs/>
          </w:rPr>
          <w:delText>Comprehensive Psychiatry, 54</w:delText>
        </w:r>
      </w:del>
      <w:del w:id="1477" w:author="Unknown Author" w:date="2021-04-08T22:16:29Z">
        <w:r>
          <w:rPr>
            <w:rFonts w:ascii="Times New Roman" w:hAnsi="Times New Roman"/>
          </w:rPr>
          <w:delText xml:space="preserve">(7), 1098–1104. </w:delText>
        </w:r>
      </w:del>
      <w:hyperlink r:id="rId47">
        <w:del w:id="1478" w:author="Unknown Author" w:date="2021-04-08T22:16:29Z">
          <w:r>
            <w:rPr>
              <w:rStyle w:val="InternetLink"/>
              <w:rFonts w:ascii="Times New Roman" w:hAnsi="Times New Roman"/>
            </w:rPr>
            <w:delText>https://doi.org/10.1016/j.comppsych.2013.05.013</w:delText>
          </w:r>
        </w:del>
      </w:hyperlink>
    </w:p>
    <w:p>
      <w:pPr>
        <w:pStyle w:val="Normal"/>
        <w:widowControl w:val="false"/>
        <w:suppressAutoHyphens w:val="true"/>
        <w:overflowPunct w:val="false"/>
        <w:bidi w:val="0"/>
        <w:spacing w:lineRule="auto" w:line="480" w:before="0" w:after="0"/>
        <w:ind w:left="720" w:right="0" w:hanging="720"/>
        <w:jc w:val="left"/>
        <w:rPr>
          <w:del w:id="1484" w:author="Unknown Author" w:date="2021-04-08T22:16:29Z"/>
        </w:rPr>
      </w:pPr>
      <w:del w:id="1480" w:author="Unknown Author" w:date="2021-04-08T22:16:29Z">
        <w:r>
          <w:rPr>
            <w:rFonts w:ascii="Times New Roman" w:hAnsi="Times New Roman"/>
          </w:rPr>
          <w:delText xml:space="preserve">Shinn, A., Wolff, J., Hwang, M., Lebois, L., Robinson, M., Winternitz, S., Öngür, D., Ressler, K., &amp; Kaufman, M. (2019). Assessing voice hearing in trauma spectrum disorders: a comparison of two measures and a review of the literature. </w:delText>
        </w:r>
      </w:del>
      <w:del w:id="1481" w:author="Unknown Author" w:date="2021-04-08T22:16:29Z">
        <w:r>
          <w:rPr>
            <w:rFonts w:ascii="Times New Roman" w:hAnsi="Times New Roman"/>
            <w:i/>
            <w:iCs/>
          </w:rPr>
          <w:delText>Frontiers in Psychiatry, 10,</w:delText>
        </w:r>
      </w:del>
      <w:del w:id="1482" w:author="Unknown Author" w:date="2021-04-08T22:16:29Z">
        <w:r>
          <w:rPr>
            <w:rFonts w:ascii="Times New Roman" w:hAnsi="Times New Roman"/>
          </w:rPr>
          <w:delText xml:space="preserve"> 1011–1011. </w:delText>
        </w:r>
      </w:del>
      <w:hyperlink r:id="rId48">
        <w:del w:id="1483" w:author="Unknown Author" w:date="2021-04-08T22:16:29Z">
          <w:r>
            <w:rPr>
              <w:rStyle w:val="InternetLink"/>
              <w:rFonts w:ascii="Times New Roman" w:hAnsi="Times New Roman"/>
            </w:rPr>
            <w:delText>https://doi.org/10.3389/fpsyt.2019.01011</w:delText>
          </w:r>
        </w:del>
      </w:hyperlink>
    </w:p>
    <w:p>
      <w:pPr>
        <w:pStyle w:val="Normal"/>
        <w:widowControl w:val="false"/>
        <w:suppressAutoHyphens w:val="true"/>
        <w:overflowPunct w:val="false"/>
        <w:bidi w:val="0"/>
        <w:spacing w:lineRule="auto" w:line="480" w:before="0" w:after="0"/>
        <w:ind w:left="720" w:right="0" w:hanging="720"/>
        <w:jc w:val="left"/>
        <w:rPr>
          <w:del w:id="1489" w:author="Unknown Author" w:date="2021-04-08T22:16:29Z"/>
        </w:rPr>
      </w:pPr>
      <w:del w:id="1485" w:author="Unknown Author" w:date="2021-04-08T22:16:29Z">
        <w:r>
          <w:rPr>
            <w:rFonts w:ascii="Times New Roman" w:hAnsi="Times New Roman"/>
          </w:rPr>
          <w:delText xml:space="preserve">Sommer, I. E., Slotema, C. W., Daskalakis, Z. J., Derks, E. M., Blom, J. D., &amp; van der Gaag, M. (2012). The treatment of hallucinations in schizophrenia spectrum disorders. </w:delText>
        </w:r>
      </w:del>
      <w:del w:id="1486" w:author="Unknown Author" w:date="2021-04-08T22:16:29Z">
        <w:r>
          <w:rPr>
            <w:rFonts w:ascii="Times New Roman" w:hAnsi="Times New Roman"/>
            <w:i/>
            <w:iCs/>
          </w:rPr>
          <w:delText>Schizophrenia bulletin, 38</w:delText>
        </w:r>
      </w:del>
      <w:del w:id="1487" w:author="Unknown Author" w:date="2021-04-08T22:16:29Z">
        <w:r>
          <w:rPr>
            <w:rFonts w:ascii="Times New Roman" w:hAnsi="Times New Roman"/>
          </w:rPr>
          <w:delText xml:space="preserve">(4), 704–714. </w:delText>
        </w:r>
      </w:del>
      <w:hyperlink r:id="rId49">
        <w:del w:id="1488" w:author="Unknown Author" w:date="2021-04-08T22:16:29Z">
          <w:r>
            <w:rPr>
              <w:rStyle w:val="InternetLink"/>
              <w:rFonts w:ascii="Times New Roman" w:hAnsi="Times New Roman"/>
            </w:rPr>
            <w:delText>https://doi.org/10.1093/schbul/sbs034</w:delText>
          </w:r>
        </w:del>
      </w:hyperlink>
    </w:p>
    <w:p>
      <w:pPr>
        <w:pStyle w:val="Normal"/>
        <w:widowControl w:val="false"/>
        <w:suppressAutoHyphens w:val="true"/>
        <w:overflowPunct w:val="false"/>
        <w:bidi w:val="0"/>
        <w:spacing w:lineRule="auto" w:line="480" w:before="0" w:after="0"/>
        <w:ind w:left="720" w:right="0" w:hanging="720"/>
        <w:jc w:val="left"/>
        <w:rPr>
          <w:del w:id="1494" w:author="Unknown Author" w:date="2021-04-08T22:16:29Z"/>
        </w:rPr>
      </w:pPr>
      <w:del w:id="1490" w:author="Unknown Author" w:date="2021-04-08T22:16:29Z">
        <w:r>
          <w:rPr>
            <w:rFonts w:ascii="Times New Roman" w:hAnsi="Times New Roman"/>
          </w:rPr>
          <w:delText xml:space="preserve">Stefanovics, E. A., He, H., Cavalcanti, M., Neto, H., Ofori-Atta, A., Leddy, M., Ighodaro, A., &amp; Rosenheck, R. (2016). Witchcraft and biopsychosocial causes of mental illness. </w:delText>
        </w:r>
      </w:del>
      <w:del w:id="1491" w:author="Unknown Author" w:date="2021-04-08T22:16:29Z">
        <w:r>
          <w:rPr>
            <w:rFonts w:ascii="Times New Roman" w:hAnsi="Times New Roman"/>
            <w:i/>
            <w:iCs/>
          </w:rPr>
          <w:delText>The Journal of Nervous and Mental Disease, 204</w:delText>
        </w:r>
      </w:del>
      <w:del w:id="1492" w:author="Unknown Author" w:date="2021-04-08T22:16:29Z">
        <w:r>
          <w:rPr>
            <w:rFonts w:ascii="Times New Roman" w:hAnsi="Times New Roman"/>
          </w:rPr>
          <w:delText xml:space="preserve">(3), 169–174. </w:delText>
        </w:r>
      </w:del>
      <w:hyperlink r:id="rId50">
        <w:del w:id="1493" w:author="Unknown Author" w:date="2021-04-08T22:16:29Z">
          <w:r>
            <w:rPr>
              <w:rStyle w:val="InternetLink"/>
              <w:rFonts w:ascii="Times New Roman" w:hAnsi="Times New Roman"/>
            </w:rPr>
            <w:delText>https://www.researchgate.net/publication/289694541_Witchcraft_and_Biopsychosocial_Causes_of_Mental_Illness</w:delText>
          </w:r>
        </w:del>
      </w:hyperlink>
    </w:p>
    <w:p>
      <w:pPr>
        <w:pStyle w:val="Normal"/>
        <w:widowControl w:val="false"/>
        <w:suppressAutoHyphens w:val="true"/>
        <w:overflowPunct w:val="false"/>
        <w:bidi w:val="0"/>
        <w:spacing w:lineRule="auto" w:line="480" w:before="0" w:after="0"/>
        <w:ind w:left="720" w:right="0" w:hanging="720"/>
        <w:jc w:val="left"/>
        <w:rPr>
          <w:del w:id="1499" w:author="Unknown Author" w:date="2021-04-08T22:16:29Z"/>
        </w:rPr>
      </w:pPr>
      <w:del w:id="1495" w:author="Unknown Author" w:date="2021-04-08T22:16:29Z">
        <w:r>
          <w:rPr>
            <w:rFonts w:ascii="Times New Roman" w:hAnsi="Times New Roman"/>
          </w:rPr>
          <w:delText xml:space="preserve">Thakur, T., &amp; Gupta, V. (2020). Auditory Hallucinations. </w:delText>
        </w:r>
      </w:del>
      <w:del w:id="1496" w:author="Unknown Author" w:date="2021-04-08T22:16:29Z">
        <w:r>
          <w:rPr>
            <w:rFonts w:ascii="Times New Roman" w:hAnsi="Times New Roman"/>
            <w:i/>
            <w:iCs/>
          </w:rPr>
          <w:delText>StatPearls Publishing.</w:delText>
        </w:r>
      </w:del>
      <w:del w:id="1497" w:author="Unknown Author" w:date="2021-04-08T22:16:29Z">
        <w:r>
          <w:rPr>
            <w:rFonts w:ascii="Times New Roman" w:hAnsi="Times New Roman"/>
          </w:rPr>
          <w:delText xml:space="preserve"> </w:delText>
        </w:r>
      </w:del>
      <w:hyperlink r:id="rId51">
        <w:del w:id="1498" w:author="Unknown Author" w:date="2021-04-08T22:16:29Z">
          <w:r>
            <w:rPr>
              <w:rStyle w:val="InternetLink"/>
              <w:rFonts w:ascii="Times New Roman" w:hAnsi="Times New Roman"/>
            </w:rPr>
            <w:delText>https://www.ncbi.nlm.nih.gov/books/NBK557633/</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504" w:author="Unknown Author" w:date="2021-04-26T11:28:59Z"/>
        </w:rPr>
      </w:pPr>
      <w:del w:id="1500" w:author="Unknown Author" w:date="2021-04-08T22:16:29Z">
        <w:r>
          <w:rPr>
            <w:rFonts w:ascii="Times New Roman" w:hAnsi="Times New Roman"/>
          </w:rPr>
          <w:delText xml:space="preserve">Thoma, N., Pilecki, B., &amp; McKay, D. (2015). Contemporary cognitive behavior therapy: A review of theory, history, and evidence. </w:delText>
        </w:r>
      </w:del>
      <w:del w:id="1501" w:author="Unknown Author" w:date="2021-04-08T22:16:29Z">
        <w:r>
          <w:rPr>
            <w:rFonts w:ascii="Times New Roman" w:hAnsi="Times New Roman"/>
            <w:i/>
            <w:iCs/>
          </w:rPr>
          <w:delText>Psychodynamic Psychiatry, 43</w:delText>
        </w:r>
      </w:del>
      <w:del w:id="1502" w:author="Unknown Author" w:date="2021-04-08T22:16:29Z">
        <w:r>
          <w:rPr>
            <w:rFonts w:ascii="Times New Roman" w:hAnsi="Times New Roman"/>
          </w:rPr>
          <w:delText xml:space="preserve">(3), 423–461. </w:delText>
        </w:r>
      </w:del>
      <w:hyperlink r:id="rId52">
        <w:del w:id="1503" w:author="Unknown Author" w:date="2021-04-08T22:16:29Z">
          <w:r>
            <w:rPr>
              <w:rStyle w:val="InternetLink"/>
              <w:rFonts w:ascii="Times New Roman" w:hAnsi="Times New Roman"/>
            </w:rPr>
            <w:delText>https://doi.org/10.1521/pdps.2015.43.3.423</w:delText>
          </w:r>
        </w:del>
      </w:hyperlink>
    </w:p>
    <w:p>
      <w:pPr>
        <w:pStyle w:val="Heading3"/>
        <w:widowControl w:val="false"/>
        <w:suppressAutoHyphens w:val="true"/>
        <w:overflowPunct w:val="false"/>
        <w:bidi w:val="0"/>
        <w:spacing w:lineRule="auto" w:line="480" w:before="0" w:after="0"/>
        <w:ind w:left="720" w:right="0" w:hanging="720"/>
        <w:jc w:val="left"/>
        <w:rPr>
          <w:rStyle w:val="InternetLink"/>
          <w:rFonts w:ascii="Times New Roman" w:hAnsi="Times New Roman"/>
          <w:del w:id="1512" w:author="Unknown Author" w:date="2021-04-26T11:28:59Z"/>
        </w:rPr>
      </w:pPr>
      <w:del w:id="1505" w:author="Unknown Author" w:date="2021-04-26T11:28:59Z">
        <w:bookmarkStart w:id="48" w:name="Thomas"/>
        <w:r>
          <w:rPr>
            <w:rFonts w:ascii="Times New Roman" w:hAnsi="Times New Roman"/>
          </w:rPr>
          <w:delText>Thomas</w:delText>
        </w:r>
      </w:del>
      <w:del w:id="1506" w:author="Unknown Author" w:date="2021-04-26T11:28:59Z">
        <w:bookmarkEnd w:id="48"/>
        <w:r>
          <w:rPr>
            <w:rFonts w:ascii="Times New Roman" w:hAnsi="Times New Roman"/>
          </w:rPr>
          <w:delText xml:space="preserve">, N., Rossell, S., Farhall, J., Shawyer, F., &amp; Castle, D. (2011). Cognitive behavioural therapy for auditory hallucinations: </w:delText>
        </w:r>
      </w:del>
      <w:del w:id="1507" w:author="Unknown Author" w:date="2021-04-13T23:29:27Z">
        <w:r>
          <w:rPr>
            <w:rFonts w:ascii="Times New Roman" w:hAnsi="Times New Roman"/>
          </w:rPr>
          <w:delText>e</w:delText>
        </w:r>
      </w:del>
      <w:del w:id="1508" w:author="Unknown Author" w:date="2021-04-26T11:28:59Z">
        <w:r>
          <w:rPr>
            <w:rFonts w:ascii="Times New Roman" w:hAnsi="Times New Roman"/>
          </w:rPr>
          <w:delText xml:space="preserve">ffectiveness and predictors of outcome in a specialist clinic. </w:delText>
        </w:r>
      </w:del>
      <w:del w:id="1509" w:author="Unknown Author" w:date="2021-04-26T11:28:59Z">
        <w:r>
          <w:rPr>
            <w:rFonts w:ascii="Times New Roman" w:hAnsi="Times New Roman"/>
            <w:i/>
            <w:iCs/>
          </w:rPr>
          <w:delText>Behavioural and Cognitive Psychotherapy, 39</w:delText>
        </w:r>
      </w:del>
      <w:del w:id="1510" w:author="Unknown Author" w:date="2021-04-26T11:28:59Z">
        <w:r>
          <w:rPr>
            <w:rFonts w:ascii="Times New Roman" w:hAnsi="Times New Roman"/>
          </w:rPr>
          <w:delText xml:space="preserve">(2), 129–138. </w:delText>
        </w:r>
      </w:del>
      <w:hyperlink r:id="rId53">
        <w:del w:id="1511" w:author="Unknown Author" w:date="2021-04-26T11:28:59Z">
          <w:r>
            <w:rPr>
              <w:rStyle w:val="InternetLink"/>
              <w:rFonts w:ascii="Times New Roman" w:hAnsi="Times New Roman"/>
            </w:rPr>
            <w:delText>https://doi.org/10.1017/S1352465810000548</w:delText>
          </w:r>
        </w:del>
      </w:hyperlink>
    </w:p>
    <w:p>
      <w:pPr>
        <w:pStyle w:val="Heading3"/>
        <w:widowControl w:val="false"/>
        <w:suppressAutoHyphens w:val="true"/>
        <w:overflowPunct w:val="false"/>
        <w:bidi w:val="0"/>
        <w:spacing w:lineRule="auto" w:line="480" w:before="0" w:after="0"/>
        <w:ind w:left="720" w:right="0" w:hanging="720"/>
        <w:jc w:val="left"/>
        <w:rPr/>
      </w:pPr>
      <w:del w:id="1513" w:author="Unknown Author" w:date="2021-04-26T11:28:59Z">
        <w:bookmarkStart w:id="49" w:name="Turkington"/>
        <w:r>
          <w:rPr>
            <w:rFonts w:ascii="Times New Roman" w:hAnsi="Times New Roman"/>
          </w:rPr>
          <w:delText>Turkington</w:delText>
        </w:r>
      </w:del>
      <w:del w:id="1514" w:author="Unknown Author" w:date="2021-04-26T11:28:59Z">
        <w:bookmarkEnd w:id="49"/>
        <w:r>
          <w:rPr>
            <w:rFonts w:ascii="Times New Roman" w:hAnsi="Times New Roman"/>
          </w:rPr>
          <w:delText xml:space="preserve">, G., Lawrence, T., &amp; Stuart, W. (2019). Linguistic analysis of the valence, arousal and dominance of auditory hallucinations and internal thoughts in schizophrenia: Implications for psychoeducation and CBT. </w:delText>
        </w:r>
      </w:del>
      <w:del w:id="1515" w:author="Unknown Author" w:date="2021-04-26T11:28:59Z">
        <w:r>
          <w:rPr>
            <w:rFonts w:ascii="Times New Roman" w:hAnsi="Times New Roman"/>
            <w:i/>
            <w:iCs/>
          </w:rPr>
          <w:delText>Cogent Psychology, 6</w:delText>
        </w:r>
      </w:del>
      <w:del w:id="1516" w:author="Unknown Author" w:date="2021-04-26T11:28:59Z">
        <w:r>
          <w:rPr>
            <w:rFonts w:ascii="Times New Roman" w:hAnsi="Times New Roman"/>
          </w:rPr>
          <w:delText xml:space="preserve">(1). </w:delText>
        </w:r>
      </w:del>
      <w:hyperlink r:id="rId54">
        <w:del w:id="1517" w:author="Unknown Author" w:date="2021-04-26T11:28:59Z">
          <w:r>
            <w:rPr>
              <w:rStyle w:val="InternetLink"/>
              <w:rFonts w:ascii="Times New Roman" w:hAnsi="Times New Roman"/>
            </w:rPr>
            <w:delText>https://doi.org/10.1080/23311908.2019.1703463</w:delText>
          </w:r>
        </w:del>
      </w:hyperlink>
    </w:p>
    <w:p>
      <w:pPr>
        <w:pStyle w:val="Normal"/>
        <w:widowControl w:val="false"/>
        <w:suppressAutoHyphens w:val="true"/>
        <w:overflowPunct w:val="false"/>
        <w:bidi w:val="0"/>
        <w:spacing w:lineRule="auto" w:line="480" w:before="0" w:after="0"/>
        <w:ind w:left="720" w:right="0" w:hanging="720"/>
        <w:jc w:val="left"/>
        <w:rPr>
          <w:rStyle w:val="InternetLink"/>
          <w:rFonts w:ascii="Times New Roman" w:hAnsi="Times New Roman"/>
          <w:del w:id="1519" w:author="Unknown Author" w:date="2021-04-08T22:16:40Z"/>
        </w:rPr>
      </w:pPr>
      <w:bookmarkStart w:id="50" w:name="van_der_Gaag"/>
      <w:r>
        <w:rPr>
          <w:rFonts w:ascii="Times New Roman" w:hAnsi="Times New Roman"/>
        </w:rPr>
        <w:t>van der Gaag</w:t>
      </w:r>
      <w:bookmarkEnd w:id="50"/>
      <w:r>
        <w:rPr>
          <w:rFonts w:ascii="Times New Roman" w:hAnsi="Times New Roman"/>
        </w:rPr>
        <w:t xml:space="preserve">, M., van Oosterhout, B., Daalman, K., Sommer, I., &amp; Korrelboom, K. (2012). Initial evaluation of the effects of competitive memory training (COMET) on depression in schizophrenia-spectrum patients with persistent auditory verbal hallucinations: A randomized controlled trial. </w:t>
      </w:r>
      <w:r>
        <w:rPr>
          <w:rFonts w:ascii="Times New Roman" w:hAnsi="Times New Roman"/>
          <w:i/>
          <w:iCs/>
        </w:rPr>
        <w:t>British Journal of Clinical Psychology, 51</w:t>
      </w:r>
      <w:r>
        <w:rPr>
          <w:rFonts w:ascii="Times New Roman" w:hAnsi="Times New Roman"/>
        </w:rPr>
        <w:t xml:space="preserve">(2), 158–171. </w:t>
      </w:r>
      <w:hyperlink r:id="rId55">
        <w:r>
          <w:rPr>
            <w:rStyle w:val="InternetLink"/>
            <w:rFonts w:ascii="Times New Roman" w:hAnsi="Times New Roman"/>
            <w:rPrChange w:id="0" w:author="Unknown Author" w:date="2021-04-18T15:04:02Z"/>
          </w:rPr>
          <w:t>https://doi.org/10.1111/j.2044-8260.2011.02025.x</w:t>
        </w:r>
      </w:hyperlink>
    </w:p>
    <w:p>
      <w:pPr>
        <w:pStyle w:val="Normal"/>
        <w:widowControl w:val="false"/>
        <w:suppressAutoHyphens w:val="true"/>
        <w:overflowPunct w:val="false"/>
        <w:bidi w:val="0"/>
        <w:spacing w:lineRule="auto" w:line="480" w:before="0" w:after="0"/>
        <w:ind w:left="720" w:right="0" w:hanging="720"/>
        <w:jc w:val="left"/>
        <w:rPr>
          <w:del w:id="1524" w:author="Unknown Author" w:date="2021-04-08T22:16:40Z"/>
        </w:rPr>
      </w:pPr>
      <w:del w:id="1520" w:author="Unknown Author" w:date="2021-04-08T22:16:40Z">
        <w:r>
          <w:rPr>
            <w:rFonts w:ascii="Times New Roman" w:hAnsi="Times New Roman"/>
          </w:rPr>
          <w:delText xml:space="preserve">Wang, P. S., Aguilar-Gaxiola, S., Alonso, J., Angermeyer, M. C., Borges, G., Bromet, E. J., Bruffaerts, R., de Girolamo, G., de Graaf, R., Gureje, O., Haro, J. M., Karam, E. G., Kessler, R. C., Kovess, V., Lane, M. C., Lee, S., Levinson, D., Ono, Y., Petukhova, M., Posada-Villa, J., … Wells, J. E. (2007). Use of mental health services for anxiety, mood, and substance disorders in 17 countries in the WHO world mental health surveys. </w:delText>
        </w:r>
      </w:del>
      <w:del w:id="1521" w:author="Unknown Author" w:date="2021-04-08T22:16:40Z">
        <w:r>
          <w:rPr>
            <w:rFonts w:ascii="Times New Roman" w:hAnsi="Times New Roman"/>
            <w:i/>
            <w:iCs/>
          </w:rPr>
          <w:delText>Lancet (London, England), 370</w:delText>
        </w:r>
      </w:del>
      <w:del w:id="1522" w:author="Unknown Author" w:date="2021-04-08T22:16:40Z">
        <w:r>
          <w:rPr>
            <w:rFonts w:ascii="Times New Roman" w:hAnsi="Times New Roman"/>
          </w:rPr>
          <w:delText xml:space="preserve">(9590), 841–850. </w:delText>
        </w:r>
      </w:del>
      <w:hyperlink r:id="rId56">
        <w:del w:id="1523" w:author="Unknown Author" w:date="2021-04-08T22:16:40Z">
          <w:r>
            <w:rPr>
              <w:rStyle w:val="InternetLink"/>
              <w:rFonts w:ascii="Times New Roman" w:hAnsi="Times New Roman"/>
            </w:rPr>
            <w:delText>https://doi.org/10.1016/S0140-6736(07)61414-7</w:delText>
          </w:r>
        </w:del>
      </w:hyperlink>
    </w:p>
    <w:p>
      <w:pPr>
        <w:pStyle w:val="Normal"/>
        <w:widowControl w:val="false"/>
        <w:suppressAutoHyphens w:val="true"/>
        <w:overflowPunct w:val="false"/>
        <w:bidi w:val="0"/>
        <w:spacing w:lineRule="auto" w:line="480" w:before="0" w:after="0"/>
        <w:ind w:left="720" w:right="0" w:hanging="720"/>
        <w:jc w:val="left"/>
        <w:rPr>
          <w:del w:id="1529" w:author="Unknown Author" w:date="2021-04-08T22:16:40Z"/>
        </w:rPr>
      </w:pPr>
      <w:del w:id="1525" w:author="Unknown Author" w:date="2021-04-08T22:16:40Z">
        <w:r>
          <w:rPr>
            <w:rFonts w:ascii="Times New Roman" w:hAnsi="Times New Roman"/>
          </w:rPr>
          <w:delText xml:space="preserve">Waters, F., Blom, J. D., Jardri, R., Hugdahl, K., &amp; Sommer, I. (2018). Auditory hallucinations, not necessarily a hallmark of psychotic disorder. </w:delText>
        </w:r>
      </w:del>
      <w:del w:id="1526" w:author="Unknown Author" w:date="2021-04-08T22:16:40Z">
        <w:r>
          <w:rPr>
            <w:rFonts w:ascii="Times New Roman" w:hAnsi="Times New Roman"/>
            <w:i/>
            <w:iCs/>
          </w:rPr>
          <w:delText>Psychological medicine, 48</w:delText>
        </w:r>
      </w:del>
      <w:del w:id="1527" w:author="Unknown Author" w:date="2021-04-08T22:16:40Z">
        <w:r>
          <w:rPr>
            <w:rFonts w:ascii="Times New Roman" w:hAnsi="Times New Roman"/>
          </w:rPr>
          <w:delText xml:space="preserve">(4), 529–536. </w:delText>
        </w:r>
      </w:del>
      <w:hyperlink r:id="rId57">
        <w:del w:id="1528" w:author="Unknown Author" w:date="2021-04-08T22:16:40Z">
          <w:r>
            <w:rPr>
              <w:rStyle w:val="InternetLink"/>
              <w:rFonts w:ascii="Times New Roman" w:hAnsi="Times New Roman"/>
            </w:rPr>
            <w:delText>https://doi.org/10.1017/S0033291717002203</w:delText>
          </w:r>
        </w:del>
      </w:hyperlink>
    </w:p>
    <w:p>
      <w:pPr>
        <w:pStyle w:val="Normal"/>
        <w:widowControl w:val="false"/>
        <w:suppressAutoHyphens w:val="true"/>
        <w:overflowPunct w:val="false"/>
        <w:bidi w:val="0"/>
        <w:spacing w:lineRule="auto" w:line="480" w:before="0" w:after="0"/>
        <w:ind w:left="720" w:right="0" w:hanging="720"/>
        <w:jc w:val="left"/>
        <w:rPr>
          <w:rStyle w:val="InternetLink"/>
          <w:rFonts w:ascii="Times New Roman" w:hAnsi="Times New Roman"/>
          <w:ins w:id="1534" w:author="Unknown Author" w:date="2021-04-18T15:04:02Z"/>
        </w:rPr>
      </w:pPr>
      <w:del w:id="1530" w:author="Unknown Author" w:date="2021-04-08T22:16:40Z">
        <w:r>
          <w:rPr>
            <w:rFonts w:ascii="Times New Roman" w:hAnsi="Times New Roman"/>
          </w:rPr>
          <w:delText xml:space="preserve">Weizenbaum, J. (1966). ELIZA - A computer program for the study of natural language communication between man and machine. </w:delText>
        </w:r>
      </w:del>
      <w:del w:id="1531" w:author="Unknown Author" w:date="2021-04-08T22:16:40Z">
        <w:r>
          <w:rPr>
            <w:rFonts w:ascii="Times New Roman" w:hAnsi="Times New Roman"/>
            <w:i/>
            <w:iCs/>
          </w:rPr>
          <w:delText>Communications of the ACM, 9</w:delText>
        </w:r>
      </w:del>
      <w:del w:id="1532" w:author="Unknown Author" w:date="2021-04-08T22:16:40Z">
        <w:r>
          <w:rPr>
            <w:rFonts w:ascii="Times New Roman" w:hAnsi="Times New Roman"/>
          </w:rPr>
          <w:delText xml:space="preserve">(1), 36–45. </w:delText>
        </w:r>
      </w:del>
      <w:hyperlink r:id="rId58">
        <w:del w:id="1533" w:author="Unknown Author" w:date="2021-04-08T22:16:40Z">
          <w:r>
            <w:rPr>
              <w:rStyle w:val="InternetLink"/>
              <w:rFonts w:ascii="Times New Roman" w:hAnsi="Times New Roman"/>
            </w:rPr>
            <w:delText>https://doi.org/10.1145/365153.365168</w:delText>
          </w:r>
        </w:del>
      </w:hyperlink>
    </w:p>
    <w:p>
      <w:pPr>
        <w:pStyle w:val="Normal"/>
        <w:widowControl w:val="false"/>
        <w:suppressAutoHyphens w:val="true"/>
        <w:overflowPunct w:val="false"/>
        <w:bidi w:val="0"/>
        <w:spacing w:lineRule="auto" w:line="480" w:before="0" w:after="0"/>
        <w:ind w:left="720" w:right="0" w:hanging="720"/>
        <w:jc w:val="left"/>
        <w:rPr>
          <w:rStyle w:val="InternetLink"/>
          <w:rFonts w:ascii="Times New Roman" w:hAnsi="Times New Roman"/>
          <w:color w:val="000000"/>
          <w:ins w:id="1536" w:author="Unknown Author" w:date="2021-04-18T15:04:02Z"/>
          <w:u w:val="none"/>
        </w:rPr>
      </w:pPr>
      <w:ins w:id="1535" w:author="Unknown Author" w:date="2021-04-18T15:04:02Z">
        <w:r>
          <w:rPr>
            <w:rFonts w:ascii="Times New Roman" w:hAnsi="Times New Roman"/>
            <w:color w:val="000000"/>
            <w:u w:val="none"/>
          </w:rPr>
        </w:r>
      </w:ins>
      <w:r>
        <w:br w:type="page"/>
      </w:r>
    </w:p>
    <w:p>
      <w:pPr>
        <w:pStyle w:val="Heading1"/>
        <w:rPr/>
      </w:pPr>
      <w:ins w:id="1537" w:author="Unknown Author" w:date="2021-04-18T15:04:02Z">
        <w:bookmarkStart w:id="51" w:name="__RefHeading___Toc8244_4013386313"/>
        <w:bookmarkEnd w:id="51"/>
        <w:r>
          <w:rPr>
            <w:rStyle w:val="InternetLink"/>
            <w:u w:val="none"/>
          </w:rPr>
          <w:t>APPENDICES</w:t>
        </w:r>
      </w:ins>
    </w:p>
    <w:p>
      <w:pPr>
        <w:pStyle w:val="Normal"/>
        <w:widowControl w:val="false"/>
        <w:bidi w:val="0"/>
        <w:spacing w:lineRule="auto" w:line="480"/>
        <w:jc w:val="left"/>
        <w:rPr>
          <w:rFonts w:ascii="Times New Roman" w:hAnsi="Times New Roman"/>
          <w:ins w:id="1539" w:author="Unknown Author" w:date="2021-04-18T15:14:20Z"/>
        </w:rPr>
      </w:pPr>
      <w:ins w:id="1538" w:author="Unknown Author" w:date="2021-04-18T15:14:20Z">
        <w:bookmarkStart w:id="52" w:name="Table_1"/>
        <w:r>
          <w:rPr>
            <w:rFonts w:ascii="Times New Roman" w:hAnsi="Times New Roman"/>
            <w:b/>
            <w:bCs/>
            <w:sz w:val="24"/>
            <w:szCs w:val="24"/>
          </w:rPr>
          <w:t>Table 1</w:t>
        </w:r>
      </w:ins>
      <w:bookmarkEnd w:id="52"/>
    </w:p>
    <w:p>
      <w:pPr>
        <w:pStyle w:val="Normal"/>
        <w:widowControl w:val="false"/>
        <w:bidi w:val="0"/>
        <w:spacing w:lineRule="auto" w:line="480"/>
        <w:jc w:val="left"/>
        <w:rPr>
          <w:rFonts w:ascii="Times New Roman" w:hAnsi="Times New Roman"/>
          <w:ins w:id="1541" w:author="Unknown Author" w:date="2021-04-18T15:14:20Z"/>
          <w:i/>
          <w:i/>
          <w:iCs/>
          <w:sz w:val="24"/>
          <w:szCs w:val="24"/>
        </w:rPr>
      </w:pPr>
      <w:ins w:id="1540" w:author="Unknown Author" w:date="2021-04-18T15:14:20Z">
        <w:r>
          <w:rPr>
            <w:rFonts w:ascii="Times New Roman" w:hAnsi="Times New Roman"/>
            <w:i/>
            <w:iCs/>
            <w:sz w:val="24"/>
            <w:szCs w:val="24"/>
          </w:rPr>
          <w:t>A list of commonly used assessments for auditory verbal hallucinations (AVH)</w:t>
        </w:r>
      </w:ins>
    </w:p>
    <w:p>
      <w:pPr>
        <w:pStyle w:val="Normal"/>
        <w:widowControl w:val="false"/>
        <w:bidi w:val="0"/>
        <w:spacing w:lineRule="auto" w:line="480"/>
        <w:jc w:val="left"/>
        <w:rPr>
          <w:rFonts w:ascii="Times New Roman" w:hAnsi="Times New Roman"/>
          <w:ins w:id="1543" w:author="Unknown Author" w:date="2021-04-18T15:14:20Z"/>
          <w:sz w:val="24"/>
          <w:szCs w:val="24"/>
        </w:rPr>
      </w:pPr>
      <w:ins w:id="1542" w:author="Unknown Author" w:date="2021-04-18T15:14:20Z">
        <w:r>
          <w:rPr>
            <w:rFonts w:ascii="Times New Roman" w:hAnsi="Times New Roman"/>
            <w:sz w:val="24"/>
            <w:szCs w:val="24"/>
          </w:rPr>
          <w:t>---------------------------------------------------------------------------------------------------------------------</w:t>
        </w:r>
      </w:ins>
    </w:p>
    <w:p>
      <w:pPr>
        <w:pStyle w:val="Normal"/>
        <w:widowControl w:val="false"/>
        <w:bidi w:val="0"/>
        <w:spacing w:lineRule="auto" w:line="480"/>
        <w:jc w:val="left"/>
        <w:rPr>
          <w:rFonts w:ascii="Times New Roman" w:hAnsi="Times New Roman"/>
          <w:ins w:id="1545" w:author="Unknown Author" w:date="2021-04-18T15:14:20Z"/>
          <w:sz w:val="24"/>
          <w:szCs w:val="24"/>
        </w:rPr>
      </w:pPr>
      <w:ins w:id="1544" w:author="Unknown Author" w:date="2021-04-18T15:14:20Z">
        <w:r>
          <w:rPr>
            <w:rFonts w:ascii="Times New Roman" w:hAnsi="Times New Roman"/>
            <w:sz w:val="24"/>
            <w:szCs w:val="24"/>
          </w:rPr>
          <w:t>Assessment (Acronym)</w:t>
          <w:tab/>
          <w:tab/>
          <w:tab/>
          <w:tab/>
          <w:tab/>
          <w:tab/>
          <w:tab/>
          <w:t>Method</w:t>
        </w:r>
      </w:ins>
    </w:p>
    <w:p>
      <w:pPr>
        <w:pStyle w:val="Normal"/>
        <w:widowControl w:val="false"/>
        <w:bidi w:val="0"/>
        <w:spacing w:lineRule="auto" w:line="480"/>
        <w:jc w:val="left"/>
        <w:rPr>
          <w:rFonts w:ascii="Times New Roman" w:hAnsi="Times New Roman"/>
          <w:ins w:id="1547" w:author="Unknown Author" w:date="2021-04-18T15:14:20Z"/>
          <w:sz w:val="24"/>
          <w:szCs w:val="24"/>
        </w:rPr>
      </w:pPr>
      <w:ins w:id="1546" w:author="Unknown Author" w:date="2021-04-18T15:14:20Z">
        <w:r>
          <w:rPr>
            <w:rFonts w:ascii="Times New Roman" w:hAnsi="Times New Roman"/>
            <w:sz w:val="24"/>
            <w:szCs w:val="24"/>
          </w:rPr>
          <w:t>--------------------------------------------------------------------------------------------------------------------</w:t>
        </w:r>
      </w:ins>
    </w:p>
    <w:p>
      <w:pPr>
        <w:pStyle w:val="Normal"/>
        <w:widowControl w:val="false"/>
        <w:bidi w:val="0"/>
        <w:spacing w:lineRule="auto" w:line="480"/>
        <w:jc w:val="left"/>
        <w:rPr>
          <w:rFonts w:ascii="Times New Roman" w:hAnsi="Times New Roman"/>
          <w:ins w:id="1549" w:author="Unknown Author" w:date="2021-04-18T15:14:20Z"/>
          <w:sz w:val="24"/>
          <w:szCs w:val="24"/>
        </w:rPr>
      </w:pPr>
      <w:ins w:id="1548" w:author="Unknown Author" w:date="2021-04-18T15:14:20Z">
        <w:r>
          <w:rPr>
            <w:rFonts w:ascii="Times New Roman" w:hAnsi="Times New Roman"/>
            <w:sz w:val="24"/>
            <w:szCs w:val="24"/>
          </w:rPr>
          <w:t>Auditory Hallucinations Rating Scale (AHRS)</w:t>
          <w:tab/>
          <w:tab/>
          <w:tab/>
          <w:t>Structured interview</w:t>
        </w:r>
      </w:ins>
    </w:p>
    <w:p>
      <w:pPr>
        <w:pStyle w:val="Normal"/>
        <w:widowControl w:val="false"/>
        <w:bidi w:val="0"/>
        <w:spacing w:lineRule="auto" w:line="480"/>
        <w:jc w:val="left"/>
        <w:rPr/>
      </w:pPr>
      <w:ins w:id="1550" w:author="Unknown Author" w:date="2021-04-18T15:14:20Z">
        <w:r>
          <w:rPr>
            <w:rFonts w:ascii="Times New Roman" w:hAnsi="Times New Roman"/>
            <w:sz w:val="24"/>
            <w:szCs w:val="24"/>
          </w:rPr>
          <w:t>Beliefs about Voices Questionnaire-Revised (BAVQ-R)</w:t>
          <w:tab/>
          <w:tab/>
        </w:r>
      </w:ins>
      <w:ins w:id="1551" w:author="Unknown Author" w:date="2021-04-18T15:14:20Z">
        <w:r>
          <w:rPr>
            <w:rFonts w:eastAsia="Noto Sans CJK SC" w:cs="Lohit Devanagari" w:ascii="Times New Roman" w:hAnsi="Times New Roman"/>
            <w:color w:val="auto"/>
            <w:kern w:val="2"/>
            <w:sz w:val="24"/>
            <w:szCs w:val="24"/>
            <w:lang w:val="en-US" w:eastAsia="zh-CN" w:bidi="hi-IN"/>
          </w:rPr>
          <w:t>Self-report</w:t>
        </w:r>
      </w:ins>
    </w:p>
    <w:p>
      <w:pPr>
        <w:pStyle w:val="Normal"/>
        <w:widowControl w:val="false"/>
        <w:bidi w:val="0"/>
        <w:spacing w:lineRule="auto" w:line="480"/>
        <w:jc w:val="left"/>
        <w:rPr>
          <w:rFonts w:ascii="Times New Roman" w:hAnsi="Times New Roman"/>
          <w:ins w:id="1554" w:author="Unknown Author" w:date="2021-04-18T15:14:20Z"/>
          <w:sz w:val="24"/>
          <w:szCs w:val="24"/>
        </w:rPr>
      </w:pPr>
      <w:ins w:id="1553" w:author="Unknown Author" w:date="2021-04-18T15:14:20Z">
        <w:r>
          <w:rPr>
            <w:rFonts w:ascii="Times New Roman" w:hAnsi="Times New Roman"/>
            <w:sz w:val="24"/>
            <w:szCs w:val="24"/>
          </w:rPr>
          <w:t>Positive and Negative Syndrome Scale (PANSS)</w:t>
          <w:tab/>
          <w:tab/>
          <w:tab/>
          <w:t>Structured interview</w:t>
        </w:r>
      </w:ins>
    </w:p>
    <w:p>
      <w:pPr>
        <w:pStyle w:val="Normal"/>
        <w:widowControl w:val="false"/>
        <w:bidi w:val="0"/>
        <w:spacing w:lineRule="auto" w:line="480"/>
        <w:jc w:val="left"/>
        <w:rPr>
          <w:rFonts w:ascii="Times New Roman" w:hAnsi="Times New Roman"/>
          <w:ins w:id="1556" w:author="Unknown Author" w:date="2021-04-18T15:14:20Z"/>
          <w:sz w:val="24"/>
          <w:szCs w:val="24"/>
        </w:rPr>
      </w:pPr>
      <w:ins w:id="1555" w:author="Unknown Author" w:date="2021-04-18T15:14:20Z">
        <w:r>
          <w:rPr>
            <w:rFonts w:ascii="Times New Roman" w:hAnsi="Times New Roman"/>
            <w:sz w:val="24"/>
            <w:szCs w:val="24"/>
          </w:rPr>
          <w:t>Psychotic Symptom Rating Scales (PSYRATS)</w:t>
          <w:tab/>
          <w:tab/>
          <w:tab/>
          <w:t>Structured interview</w:t>
        </w:r>
      </w:ins>
    </w:p>
    <w:p>
      <w:pPr>
        <w:pStyle w:val="Normal"/>
        <w:widowControl w:val="false"/>
        <w:bidi w:val="0"/>
        <w:spacing w:lineRule="auto" w:line="480"/>
        <w:jc w:val="left"/>
        <w:rPr/>
      </w:pPr>
      <w:ins w:id="1557" w:author="Unknown Author" w:date="2021-04-18T15:14:20Z">
        <w:r>
          <w:rPr>
            <w:rFonts w:ascii="Times New Roman" w:hAnsi="Times New Roman"/>
            <w:sz w:val="24"/>
            <w:szCs w:val="24"/>
          </w:rPr>
          <w:t>Responses to Auditory Hallucinations Questionnaire (RAHQ)</w:t>
          <w:tab/>
        </w:r>
      </w:ins>
      <w:ins w:id="1558" w:author="Unknown Author" w:date="2021-04-18T15:14:20Z">
        <w:r>
          <w:rPr>
            <w:rFonts w:eastAsia="Noto Sans CJK SC" w:cs="Lohit Devanagari" w:ascii="Times New Roman" w:hAnsi="Times New Roman"/>
            <w:color w:val="auto"/>
            <w:kern w:val="2"/>
            <w:sz w:val="24"/>
            <w:szCs w:val="24"/>
            <w:lang w:val="en-US" w:eastAsia="zh-CN" w:bidi="hi-IN"/>
          </w:rPr>
          <w:t>Self-report</w:t>
        </w:r>
      </w:ins>
    </w:p>
    <w:p>
      <w:pPr>
        <w:pStyle w:val="Normal"/>
        <w:widowControl w:val="false"/>
        <w:bidi w:val="0"/>
        <w:spacing w:lineRule="auto" w:line="480"/>
        <w:jc w:val="left"/>
        <w:rPr/>
      </w:pPr>
      <w:ins w:id="1560" w:author="Unknown Author" w:date="2021-04-18T15:14:20Z">
        <w:r>
          <w:rPr>
            <w:rFonts w:ascii="Times New Roman" w:hAnsi="Times New Roman"/>
            <w:sz w:val="24"/>
            <w:szCs w:val="24"/>
          </w:rPr>
          <w:t>Southampton Mindfulness of Voices Questionnaire (SMVQ)</w:t>
          <w:tab/>
        </w:r>
      </w:ins>
      <w:ins w:id="1561" w:author="Unknown Author" w:date="2021-04-18T15:14:20Z">
        <w:r>
          <w:rPr>
            <w:rFonts w:eastAsia="Noto Sans CJK SC" w:cs="Lohit Devanagari" w:ascii="Times New Roman" w:hAnsi="Times New Roman"/>
            <w:color w:val="auto"/>
            <w:kern w:val="2"/>
            <w:sz w:val="24"/>
            <w:szCs w:val="24"/>
            <w:lang w:val="en-US" w:eastAsia="zh-CN" w:bidi="hi-IN"/>
          </w:rPr>
          <w:t>Self-report</w:t>
        </w:r>
      </w:ins>
    </w:p>
    <w:p>
      <w:pPr>
        <w:pStyle w:val="Normal"/>
        <w:widowControl w:val="false"/>
        <w:bidi w:val="0"/>
        <w:spacing w:lineRule="auto" w:line="480"/>
        <w:jc w:val="left"/>
        <w:rPr/>
      </w:pPr>
      <w:ins w:id="1563" w:author="Unknown Author" w:date="2021-04-18T15:14:20Z">
        <w:r>
          <w:rPr>
            <w:rFonts w:ascii="Times New Roman" w:hAnsi="Times New Roman"/>
            <w:sz w:val="24"/>
            <w:szCs w:val="24"/>
          </w:rPr>
          <w:t>Voice Compliance Scale (VCS)</w:t>
          <w:tab/>
          <w:tab/>
          <w:tab/>
          <w:tab/>
          <w:tab/>
        </w:r>
      </w:ins>
      <w:ins w:id="1564" w:author="Unknown Author" w:date="2021-04-18T15:14:20Z">
        <w:r>
          <w:rPr>
            <w:rFonts w:eastAsia="Noto Sans CJK SC" w:cs="Lohit Devanagari" w:ascii="Times New Roman" w:hAnsi="Times New Roman"/>
            <w:color w:val="auto"/>
            <w:kern w:val="2"/>
            <w:sz w:val="24"/>
            <w:szCs w:val="24"/>
            <w:lang w:val="en-US" w:eastAsia="zh-CN" w:bidi="hi-IN"/>
          </w:rPr>
          <w:t>Self-report</w:t>
        </w:r>
      </w:ins>
    </w:p>
    <w:p>
      <w:pPr>
        <w:pStyle w:val="Normal"/>
        <w:widowControl w:val="false"/>
        <w:bidi w:val="0"/>
        <w:spacing w:lineRule="auto" w:line="480"/>
        <w:jc w:val="left"/>
        <w:rPr/>
      </w:pPr>
      <w:ins w:id="1566" w:author="Unknown Author" w:date="2021-04-18T15:14:20Z">
        <w:r>
          <w:rPr>
            <w:rFonts w:ascii="Times New Roman" w:hAnsi="Times New Roman"/>
            <w:sz w:val="24"/>
            <w:szCs w:val="24"/>
          </w:rPr>
          <w:t>Voices Acceptance and Action Scale (VAAS)</w:t>
          <w:tab/>
          <w:tab/>
          <w:tab/>
        </w:r>
      </w:ins>
      <w:ins w:id="1567" w:author="Unknown Author" w:date="2021-04-18T15:14:20Z">
        <w:r>
          <w:rPr>
            <w:rFonts w:eastAsia="Noto Sans CJK SC" w:cs="Lohit Devanagari" w:ascii="Times New Roman" w:hAnsi="Times New Roman"/>
            <w:color w:val="auto"/>
            <w:kern w:val="2"/>
            <w:sz w:val="24"/>
            <w:szCs w:val="24"/>
            <w:lang w:val="en-US" w:eastAsia="zh-CN" w:bidi="hi-IN"/>
          </w:rPr>
          <w:t>Self-report</w:t>
        </w:r>
      </w:ins>
    </w:p>
    <w:p>
      <w:pPr>
        <w:pStyle w:val="Normal"/>
        <w:widowControl w:val="false"/>
        <w:bidi w:val="0"/>
        <w:spacing w:lineRule="auto" w:line="480"/>
        <w:jc w:val="left"/>
        <w:rPr/>
      </w:pPr>
      <w:ins w:id="1569" w:author="Unknown Author" w:date="2021-04-18T15:14:20Z">
        <w:r>
          <w:rPr>
            <w:rFonts w:ascii="Times New Roman" w:hAnsi="Times New Roman"/>
            <w:sz w:val="24"/>
            <w:szCs w:val="24"/>
          </w:rPr>
          <w:t>Voices and You Scale (VAY)</w:t>
          <w:tab/>
          <w:tab/>
          <w:tab/>
          <w:tab/>
          <w:tab/>
          <w:tab/>
        </w:r>
      </w:ins>
      <w:ins w:id="1570" w:author="Unknown Author" w:date="2021-04-18T15:14:20Z">
        <w:r>
          <w:rPr>
            <w:rFonts w:eastAsia="Noto Sans CJK SC" w:cs="Lohit Devanagari" w:ascii="Times New Roman" w:hAnsi="Times New Roman"/>
            <w:color w:val="auto"/>
            <w:kern w:val="2"/>
            <w:sz w:val="24"/>
            <w:szCs w:val="24"/>
            <w:lang w:val="en-US" w:eastAsia="zh-CN" w:bidi="hi-IN"/>
          </w:rPr>
          <w:t>Self-report</w:t>
        </w:r>
      </w:ins>
    </w:p>
    <w:p>
      <w:pPr>
        <w:sectPr>
          <w:footerReference w:type="default" r:id="rId59"/>
          <w:type w:val="nextPage"/>
          <w:pgSz w:w="12240" w:h="15840"/>
          <w:pgMar w:left="1440" w:right="1440" w:header="0" w:top="1440" w:footer="720" w:bottom="1296" w:gutter="0"/>
          <w:pgNumType w:start="1" w:fmt="decimal"/>
          <w:formProt w:val="false"/>
          <w:textDirection w:val="lrTb"/>
          <w:docGrid w:type="default" w:linePitch="100" w:charSpace="0"/>
        </w:sectPr>
        <w:pStyle w:val="Normal"/>
        <w:widowControl w:val="false"/>
        <w:suppressAutoHyphens w:val="true"/>
        <w:overflowPunct w:val="false"/>
        <w:bidi w:val="0"/>
        <w:spacing w:lineRule="auto" w:line="480" w:before="0" w:after="0"/>
        <w:ind w:left="720" w:right="0" w:hanging="720"/>
        <w:jc w:val="left"/>
        <w:rPr/>
      </w:pPr>
      <w:ins w:id="1572" w:author="Unknown Author" w:date="2021-04-18T15:14:20Z">
        <w:r>
          <w:rPr>
            <w:rStyle w:val="InternetLink"/>
            <w:rFonts w:ascii="Times New Roman" w:hAnsi="Times New Roman"/>
            <w:color w:val="000000"/>
            <w:sz w:val="24"/>
            <w:szCs w:val="24"/>
            <w:u w:val="none"/>
          </w:rPr>
          <w:t>---------------------------------------------------------------------------------------------------------------------</w:t>
        </w:r>
      </w:ins>
    </w:p>
    <w:p>
      <w:pPr>
        <w:pStyle w:val="Normal"/>
        <w:widowControl w:val="false"/>
        <w:suppressAutoHyphens w:val="true"/>
        <w:overflowPunct w:val="false"/>
        <w:bidi w:val="0"/>
        <w:spacing w:lineRule="auto" w:line="480" w:before="0" w:after="0"/>
        <w:ind w:left="720" w:right="0" w:hanging="720"/>
        <w:jc w:val="left"/>
        <w:rPr>
          <w:rFonts w:ascii="Times New Roman" w:hAnsi="Times New Roman"/>
          <w:i/>
          <w:i/>
          <w:iCs/>
          <w:color w:val="000000"/>
          <w:sz w:val="24"/>
          <w:szCs w:val="24"/>
          <w:u w:val="none"/>
          <w:del w:id="1574" w:author="Unknown Author" w:date="2021-04-25T12:30:30Z"/>
        </w:rPr>
      </w:pPr>
      <w:del w:id="1573" w:author="Unknown Author" w:date="2021-04-25T12:30:30Z">
        <w:r>
          <w:rPr/>
        </w:r>
      </w:del>
    </w:p>
    <w:p>
      <w:pPr>
        <w:pStyle w:val="Normal"/>
        <w:widowControl w:val="false"/>
        <w:suppressAutoHyphens w:val="true"/>
        <w:overflowPunct w:val="false"/>
        <w:bidi w:val="0"/>
        <w:spacing w:lineRule="auto" w:line="480" w:before="0" w:after="0"/>
        <w:ind w:left="720" w:right="0" w:hanging="720"/>
        <w:jc w:val="left"/>
        <w:rPr>
          <w:rFonts w:ascii="Times New Roman" w:hAnsi="Times New Roman"/>
          <w:i/>
          <w:i/>
          <w:iCs/>
          <w:color w:val="000000"/>
          <w:sz w:val="24"/>
          <w:szCs w:val="24"/>
          <w:u w:val="none"/>
          <w:del w:id="1576" w:author="Unknown Author" w:date="2021-04-26T11:29:08Z"/>
        </w:rPr>
      </w:pPr>
      <w:del w:id="1575" w:author="Unknown Author" w:date="2021-04-26T11:29:08Z">
        <w:r>
          <w:rPr/>
        </w:r>
      </w:del>
    </w:p>
    <w:tbl>
      <w:tblPr>
        <w:tblW w:w="12960" w:type="dxa"/>
        <w:jc w:val="left"/>
        <w:tblInd w:w="30" w:type="dxa"/>
        <w:tblLayout w:type="fixed"/>
        <w:tblCellMar>
          <w:top w:w="0" w:type="dxa"/>
          <w:left w:w="29" w:type="dxa"/>
          <w:bottom w:w="0" w:type="dxa"/>
          <w:right w:w="29" w:type="dxa"/>
        </w:tblCellMar>
      </w:tblPr>
      <w:tblGrid>
        <w:gridCol w:w="1665"/>
        <w:gridCol w:w="735"/>
        <w:gridCol w:w="4979"/>
        <w:gridCol w:w="5580"/>
      </w:tblGrid>
      <w:tr>
        <w:trPr>
          <w:trHeight w:val="300" w:hRule="atLeast"/>
        </w:trPr>
        <w:tc>
          <w:tcPr>
            <w:tcW w:w="1665" w:type="dxa"/>
            <w:tcBorders>
              <w:top w:val="single" w:sz="2" w:space="0" w:color="000000"/>
              <w:left w:val="single" w:sz="2" w:space="0" w:color="000000"/>
              <w:bottom w:val="single" w:sz="2" w:space="0" w:color="000000"/>
            </w:tcBorders>
          </w:tcPr>
          <w:p>
            <w:pPr>
              <w:pStyle w:val="Normal"/>
              <w:widowControl w:val="false"/>
              <w:tabs>
                <w:tab w:val="clear" w:pos="720"/>
              </w:tabs>
              <w:jc w:val="left"/>
              <w:rPr>
                <w:b/>
                <w:b/>
                <w:del w:id="1578" w:author="Unknown Author" w:date="2021-04-26T11:29:08Z"/>
              </w:rPr>
            </w:pPr>
            <w:del w:id="1577" w:author="Unknown Author" w:date="2021-04-26T11:29:08Z">
              <w:r>
                <w:rPr>
                  <w:b/>
                </w:rPr>
              </w:r>
            </w:del>
          </w:p>
        </w:tc>
        <w:tc>
          <w:tcPr>
            <w:tcW w:w="735" w:type="dxa"/>
            <w:tcBorders>
              <w:top w:val="single" w:sz="2" w:space="0" w:color="000000"/>
              <w:left w:val="single" w:sz="2" w:space="0" w:color="000000"/>
              <w:bottom w:val="single" w:sz="2" w:space="0" w:color="000000"/>
            </w:tcBorders>
          </w:tcPr>
          <w:p>
            <w:pPr>
              <w:pStyle w:val="Normal"/>
              <w:widowControl w:val="false"/>
              <w:tabs>
                <w:tab w:val="clear" w:pos="720"/>
              </w:tabs>
              <w:jc w:val="left"/>
              <w:rPr>
                <w:b/>
                <w:b/>
                <w:del w:id="1580" w:author="Unknown Author" w:date="2021-04-26T11:29:08Z"/>
              </w:rPr>
            </w:pPr>
            <w:del w:id="1579" w:author="Unknown Author" w:date="2021-04-26T11:29:08Z">
              <w:r>
                <w:rPr>
                  <w:b/>
                </w:rPr>
              </w:r>
            </w:del>
          </w:p>
        </w:tc>
        <w:tc>
          <w:tcPr>
            <w:tcW w:w="4979" w:type="dxa"/>
            <w:tcBorders>
              <w:top w:val="single" w:sz="2" w:space="0" w:color="000000"/>
              <w:left w:val="single" w:sz="2" w:space="0" w:color="000000"/>
              <w:bottom w:val="single" w:sz="2" w:space="0" w:color="000000"/>
            </w:tcBorders>
          </w:tcPr>
          <w:p>
            <w:pPr>
              <w:pStyle w:val="Normal"/>
              <w:widowControl w:val="false"/>
              <w:tabs>
                <w:tab w:val="clear" w:pos="720"/>
              </w:tabs>
              <w:jc w:val="left"/>
              <w:rPr>
                <w:b/>
                <w:b/>
                <w:del w:id="1582" w:author="Unknown Author" w:date="2021-04-26T11:29:08Z"/>
              </w:rPr>
            </w:pPr>
            <w:del w:id="1581" w:author="Unknown Author" w:date="2021-04-26T11:29:08Z">
              <w:r>
                <w:rPr>
                  <w:b/>
                </w:rPr>
              </w:r>
            </w:del>
          </w:p>
        </w:tc>
        <w:tc>
          <w:tcPr>
            <w:tcW w:w="558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b/>
                <w:b/>
                <w:del w:id="1584" w:author="Unknown Author" w:date="2021-04-26T11:29:08Z"/>
              </w:rPr>
            </w:pPr>
            <w:del w:id="1583" w:author="Unknown Author" w:date="2021-04-26T11:29:08Z">
              <w:r>
                <w:rPr>
                  <w:b/>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rStyle w:val="InternetLink"/>
                <w:del w:id="1586" w:author="Unknown Author" w:date="2021-04-26T11:29:08Z"/>
              </w:rPr>
            </w:pPr>
            <w:hyperlink w:anchor="Aguilar">
              <w:del w:id="1585"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588" w:author="Unknown Author" w:date="2021-04-26T11:29:08Z"/>
              </w:rPr>
            </w:pPr>
            <w:del w:id="1587"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590" w:author="Unknown Author" w:date="2021-04-26T11:29:08Z"/>
              </w:rPr>
            </w:pPr>
            <w:del w:id="1589"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592" w:author="Unknown Author" w:date="2021-04-26T11:29:08Z"/>
              </w:rPr>
            </w:pPr>
            <w:del w:id="1591"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rStyle w:val="InternetLink"/>
                <w:del w:id="1594" w:author="Unknown Author" w:date="2021-04-26T11:29:08Z"/>
              </w:rPr>
            </w:pPr>
            <w:hyperlink w:anchor="Badcock">
              <w:del w:id="1593"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596" w:author="Unknown Author" w:date="2021-04-26T11:29:08Z"/>
              </w:rPr>
            </w:pPr>
            <w:del w:id="1595"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598" w:author="Unknown Author" w:date="2021-04-26T11:29:08Z"/>
              </w:rPr>
            </w:pPr>
            <w:del w:id="1597"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00" w:author="Unknown Author" w:date="2021-04-26T11:29:08Z"/>
              </w:rPr>
            </w:pPr>
            <w:del w:id="1599"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02" w:author="Unknown Author" w:date="2021-04-26T11:29:08Z"/>
              </w:rPr>
            </w:pPr>
            <w:hyperlink w:anchor="Birchwood">
              <w:del w:id="1601"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04" w:author="Unknown Author" w:date="2021-04-26T11:29:08Z"/>
              </w:rPr>
            </w:pPr>
            <w:del w:id="1603"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06" w:author="Unknown Author" w:date="2021-04-26T11:29:08Z"/>
              </w:rPr>
            </w:pPr>
            <w:del w:id="1605"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08" w:author="Unknown Author" w:date="2021-04-26T11:29:08Z"/>
              </w:rPr>
            </w:pPr>
            <w:del w:id="1607"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10" w:author="Unknown Author" w:date="2021-04-26T11:29:08Z"/>
              </w:rPr>
            </w:pPr>
            <w:hyperlink w:anchor="Chadwick">
              <w:del w:id="1609"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12" w:author="Unknown Author" w:date="2021-04-26T11:29:08Z"/>
              </w:rPr>
            </w:pPr>
            <w:del w:id="1611"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14" w:author="Unknown Author" w:date="2021-04-26T11:29:08Z"/>
              </w:rPr>
            </w:pPr>
            <w:del w:id="1613"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16" w:author="Unknown Author" w:date="2021-04-26T11:29:08Z"/>
              </w:rPr>
            </w:pPr>
            <w:del w:id="1615"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18" w:author="Unknown Author" w:date="2021-04-26T11:29:08Z"/>
              </w:rPr>
            </w:pPr>
            <w:hyperlink w:anchor="Cottam">
              <w:del w:id="1617"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20" w:author="Unknown Author" w:date="2021-04-26T11:29:08Z"/>
              </w:rPr>
            </w:pPr>
            <w:del w:id="1619"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22" w:author="Unknown Author" w:date="2021-04-26T11:29:08Z"/>
              </w:rPr>
            </w:pPr>
            <w:del w:id="1621"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24" w:author="Unknown Author" w:date="2021-04-26T11:29:08Z"/>
              </w:rPr>
            </w:pPr>
            <w:del w:id="1623"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26" w:author="Unknown Author" w:date="2021-04-26T11:29:08Z"/>
              </w:rPr>
            </w:pPr>
            <w:hyperlink w:anchor="Craig">
              <w:del w:id="1625"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28" w:author="Unknown Author" w:date="2021-04-26T11:29:08Z"/>
              </w:rPr>
            </w:pPr>
            <w:del w:id="1627"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30" w:author="Unknown Author" w:date="2021-04-26T11:29:08Z"/>
              </w:rPr>
            </w:pPr>
            <w:del w:id="1629"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32" w:author="Unknown Author" w:date="2021-04-26T11:29:08Z"/>
              </w:rPr>
            </w:pPr>
            <w:del w:id="1631"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34" w:author="Unknown Author" w:date="2021-04-26T11:29:08Z"/>
              </w:rPr>
            </w:pPr>
            <w:hyperlink w:anchor="Dellazizzo">
              <w:del w:id="1633"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36" w:author="Unknown Author" w:date="2021-04-26T11:29:08Z"/>
              </w:rPr>
            </w:pPr>
            <w:del w:id="1635"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38" w:author="Unknown Author" w:date="2021-04-26T11:29:08Z"/>
              </w:rPr>
            </w:pPr>
            <w:del w:id="1637"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40" w:author="Unknown Author" w:date="2021-04-26T11:29:08Z"/>
              </w:rPr>
            </w:pPr>
            <w:del w:id="1639"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42" w:author="Unknown Author" w:date="2021-04-26T11:29:08Z"/>
              </w:rPr>
            </w:pPr>
            <w:hyperlink w:anchor="Docherty">
              <w:del w:id="1641"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44" w:author="Unknown Author" w:date="2021-04-26T11:29:08Z"/>
              </w:rPr>
            </w:pPr>
            <w:del w:id="1643"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46" w:author="Unknown Author" w:date="2021-04-26T11:29:08Z"/>
              </w:rPr>
            </w:pPr>
            <w:del w:id="1645"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48" w:author="Unknown Author" w:date="2021-04-26T11:29:08Z"/>
              </w:rPr>
            </w:pPr>
            <w:del w:id="1647"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50" w:author="Unknown Author" w:date="2021-04-26T11:29:08Z"/>
              </w:rPr>
            </w:pPr>
            <w:hyperlink w:anchor="Fitzpatrick">
              <w:del w:id="1649"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52" w:author="Unknown Author" w:date="2021-04-26T11:29:08Z"/>
              </w:rPr>
            </w:pPr>
            <w:del w:id="1651"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54" w:author="Unknown Author" w:date="2021-04-26T11:29:08Z"/>
              </w:rPr>
            </w:pPr>
            <w:del w:id="1653"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56" w:author="Unknown Author" w:date="2021-04-26T11:29:08Z"/>
              </w:rPr>
            </w:pPr>
            <w:del w:id="1655"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58" w:author="Unknown Author" w:date="2021-04-26T11:29:08Z"/>
              </w:rPr>
            </w:pPr>
            <w:hyperlink w:anchor="Gottlieb2013">
              <w:del w:id="1657"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60" w:author="Unknown Author" w:date="2021-04-26T11:29:08Z"/>
              </w:rPr>
            </w:pPr>
            <w:del w:id="1659"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62" w:author="Unknown Author" w:date="2021-04-26T11:29:08Z"/>
              </w:rPr>
            </w:pPr>
            <w:del w:id="1661"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64" w:author="Unknown Author" w:date="2021-04-26T11:29:08Z"/>
              </w:rPr>
            </w:pPr>
            <w:del w:id="1663"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66" w:author="Unknown Author" w:date="2021-04-26T11:29:08Z"/>
              </w:rPr>
            </w:pPr>
            <w:hyperlink w:anchor="Gottlieb2017">
              <w:del w:id="1665"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68" w:author="Unknown Author" w:date="2021-04-26T11:29:08Z"/>
              </w:rPr>
            </w:pPr>
            <w:del w:id="1667"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70" w:author="Unknown Author" w:date="2021-04-26T11:29:08Z"/>
              </w:rPr>
            </w:pPr>
            <w:del w:id="1669"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72" w:author="Unknown Author" w:date="2021-04-26T11:29:08Z"/>
              </w:rPr>
            </w:pPr>
            <w:del w:id="1671"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74" w:author="Unknown Author" w:date="2021-04-26T11:29:08Z"/>
              </w:rPr>
            </w:pPr>
            <w:hyperlink w:anchor="Kanemoto">
              <w:del w:id="1673"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76" w:author="Unknown Author" w:date="2021-04-26T11:29:08Z"/>
              </w:rPr>
            </w:pPr>
            <w:del w:id="1675"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78" w:author="Unknown Author" w:date="2021-04-26T11:29:08Z"/>
              </w:rPr>
            </w:pPr>
            <w:del w:id="1677"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80" w:author="Unknown Author" w:date="2021-04-26T11:29:08Z"/>
              </w:rPr>
            </w:pPr>
            <w:del w:id="1679"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82" w:author="Unknown Author" w:date="2021-04-26T11:29:08Z"/>
              </w:rPr>
            </w:pPr>
            <w:hyperlink w:anchor="Knott">
              <w:del w:id="1681"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84" w:author="Unknown Author" w:date="2021-04-26T11:29:08Z"/>
              </w:rPr>
            </w:pPr>
            <w:del w:id="1683"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86" w:author="Unknown Author" w:date="2021-04-26T11:29:08Z"/>
              </w:rPr>
            </w:pPr>
            <w:del w:id="1685"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88" w:author="Unknown Author" w:date="2021-04-26T11:29:08Z"/>
              </w:rPr>
            </w:pPr>
            <w:del w:id="1687"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90" w:author="Unknown Author" w:date="2021-04-26T11:29:08Z"/>
              </w:rPr>
            </w:pPr>
            <w:hyperlink w:anchor="Kråkvik">
              <w:del w:id="1689"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692" w:author="Unknown Author" w:date="2021-04-26T11:29:08Z"/>
              </w:rPr>
            </w:pPr>
            <w:del w:id="1691"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694" w:author="Unknown Author" w:date="2021-04-26T11:29:08Z"/>
              </w:rPr>
            </w:pPr>
            <w:del w:id="1693"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696" w:author="Unknown Author" w:date="2021-04-26T11:29:08Z"/>
              </w:rPr>
            </w:pPr>
            <w:del w:id="1695"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698" w:author="Unknown Author" w:date="2021-04-26T11:29:08Z"/>
              </w:rPr>
            </w:pPr>
            <w:hyperlink w:anchor="Laloyaux">
              <w:del w:id="1697"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00" w:author="Unknown Author" w:date="2021-04-26T11:29:08Z"/>
              </w:rPr>
            </w:pPr>
            <w:del w:id="1699"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02" w:author="Unknown Author" w:date="2021-04-26T11:29:08Z"/>
              </w:rPr>
            </w:pPr>
            <w:del w:id="1701"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04" w:author="Unknown Author" w:date="2021-04-26T11:29:08Z"/>
              </w:rPr>
            </w:pPr>
            <w:del w:id="1703"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06" w:author="Unknown Author" w:date="2021-04-26T11:29:08Z"/>
              </w:rPr>
            </w:pPr>
            <w:hyperlink w:anchor="Moberly">
              <w:del w:id="1705"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08" w:author="Unknown Author" w:date="2021-04-26T11:29:08Z"/>
              </w:rPr>
            </w:pPr>
            <w:del w:id="1707"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10" w:author="Unknown Author" w:date="2021-04-26T11:29:08Z"/>
              </w:rPr>
            </w:pPr>
            <w:del w:id="1709"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12" w:author="Unknown Author" w:date="2021-04-26T11:29:08Z"/>
              </w:rPr>
            </w:pPr>
            <w:del w:id="1711"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14" w:author="Unknown Author" w:date="2021-04-26T11:29:08Z"/>
              </w:rPr>
            </w:pPr>
            <w:hyperlink w:anchor="Morrison">
              <w:del w:id="1713"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16" w:author="Unknown Author" w:date="2021-04-26T11:29:08Z"/>
              </w:rPr>
            </w:pPr>
            <w:del w:id="1715"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18" w:author="Unknown Author" w:date="2021-04-26T11:29:08Z"/>
              </w:rPr>
            </w:pPr>
            <w:del w:id="1717"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20" w:author="Unknown Author" w:date="2021-04-26T11:29:08Z"/>
              </w:rPr>
            </w:pPr>
            <w:del w:id="1719"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22" w:author="Unknown Author" w:date="2021-04-26T11:29:08Z"/>
              </w:rPr>
            </w:pPr>
            <w:hyperlink w:anchor="Mortan">
              <w:del w:id="1721"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24" w:author="Unknown Author" w:date="2021-04-26T11:29:08Z"/>
              </w:rPr>
            </w:pPr>
            <w:del w:id="1723"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26" w:author="Unknown Author" w:date="2021-04-26T11:29:08Z"/>
              </w:rPr>
            </w:pPr>
            <w:del w:id="1725"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28" w:author="Unknown Author" w:date="2021-04-26T11:29:08Z"/>
              </w:rPr>
            </w:pPr>
            <w:del w:id="1727"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30" w:author="Unknown Author" w:date="2021-04-26T11:29:08Z"/>
              </w:rPr>
            </w:pPr>
            <w:hyperlink w:anchor="Rathee">
              <w:del w:id="1729"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32" w:author="Unknown Author" w:date="2021-04-26T11:29:08Z"/>
              </w:rPr>
            </w:pPr>
            <w:del w:id="1731"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34" w:author="Unknown Author" w:date="2021-04-26T11:29:08Z"/>
              </w:rPr>
            </w:pPr>
            <w:del w:id="1733"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36" w:author="Unknown Author" w:date="2021-04-26T11:29:08Z"/>
              </w:rPr>
            </w:pPr>
            <w:del w:id="1735"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38" w:author="Unknown Author" w:date="2021-04-26T11:29:08Z"/>
              </w:rPr>
            </w:pPr>
            <w:hyperlink w:anchor="Schlier">
              <w:del w:id="1737"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40" w:author="Unknown Author" w:date="2021-04-26T11:29:08Z"/>
              </w:rPr>
            </w:pPr>
            <w:del w:id="1739"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42" w:author="Unknown Author" w:date="2021-04-26T11:29:08Z"/>
              </w:rPr>
            </w:pPr>
            <w:del w:id="1741"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44" w:author="Unknown Author" w:date="2021-04-26T11:29:08Z"/>
              </w:rPr>
            </w:pPr>
            <w:del w:id="1743"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46" w:author="Unknown Author" w:date="2021-04-26T11:29:08Z"/>
              </w:rPr>
            </w:pPr>
            <w:hyperlink w:anchor="Shawyer">
              <w:del w:id="1745"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48" w:author="Unknown Author" w:date="2021-04-26T11:29:08Z"/>
              </w:rPr>
            </w:pPr>
            <w:del w:id="1747"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50" w:author="Unknown Author" w:date="2021-04-26T11:29:08Z"/>
              </w:rPr>
            </w:pPr>
            <w:del w:id="1749"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52" w:author="Unknown Author" w:date="2021-04-26T11:29:08Z"/>
              </w:rPr>
            </w:pPr>
            <w:del w:id="1751"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54" w:author="Unknown Author" w:date="2021-04-26T11:29:08Z"/>
              </w:rPr>
            </w:pPr>
            <w:hyperlink w:anchor="Thomas">
              <w:del w:id="1753"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56" w:author="Unknown Author" w:date="2021-04-26T11:29:08Z"/>
              </w:rPr>
            </w:pPr>
            <w:del w:id="1755"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58" w:author="Unknown Author" w:date="2021-04-26T11:29:08Z"/>
              </w:rPr>
            </w:pPr>
            <w:del w:id="1757"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60" w:author="Unknown Author" w:date="2021-04-26T11:29:08Z"/>
              </w:rPr>
            </w:pPr>
            <w:del w:id="1759"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62" w:author="Unknown Author" w:date="2021-04-26T11:29:08Z"/>
              </w:rPr>
            </w:pPr>
            <w:hyperlink w:anchor="Turkington">
              <w:del w:id="1761"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64" w:author="Unknown Author" w:date="2021-04-26T11:29:08Z"/>
              </w:rPr>
            </w:pPr>
            <w:del w:id="1763"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66" w:author="Unknown Author" w:date="2021-04-26T11:29:08Z"/>
              </w:rPr>
            </w:pPr>
            <w:del w:id="1765"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68" w:author="Unknown Author" w:date="2021-04-26T11:29:08Z"/>
              </w:rPr>
            </w:pPr>
            <w:del w:id="1767" w:author="Unknown Author" w:date="2021-04-26T11:29:08Z">
              <w:r>
                <w:rPr/>
              </w:r>
            </w:del>
          </w:p>
        </w:tc>
      </w:tr>
      <w:tr>
        <w:trPr>
          <w:trHeight w:val="300" w:hRule="atLeast"/>
        </w:trPr>
        <w:tc>
          <w:tcPr>
            <w:tcW w:w="1665" w:type="dxa"/>
            <w:tcBorders>
              <w:left w:val="single" w:sz="2" w:space="0" w:color="000000"/>
              <w:bottom w:val="single" w:sz="2" w:space="0" w:color="000000"/>
            </w:tcBorders>
          </w:tcPr>
          <w:p>
            <w:pPr>
              <w:pStyle w:val="Normal"/>
              <w:widowControl w:val="false"/>
              <w:tabs>
                <w:tab w:val="clear" w:pos="720"/>
              </w:tabs>
              <w:jc w:val="left"/>
              <w:rPr>
                <w:del w:id="1770" w:author="Unknown Author" w:date="2021-04-26T11:29:08Z"/>
              </w:rPr>
            </w:pPr>
            <w:hyperlink w:anchor="van_der_Gaag">
              <w:del w:id="1769" w:author="Unknown Author" w:date="2021-04-26T11:29:08Z">
                <w:r>
                  <w:rPr/>
                </w:r>
              </w:del>
            </w:hyperlink>
          </w:p>
        </w:tc>
        <w:tc>
          <w:tcPr>
            <w:tcW w:w="735" w:type="dxa"/>
            <w:tcBorders>
              <w:left w:val="single" w:sz="2" w:space="0" w:color="000000"/>
              <w:bottom w:val="single" w:sz="2" w:space="0" w:color="000000"/>
            </w:tcBorders>
          </w:tcPr>
          <w:p>
            <w:pPr>
              <w:pStyle w:val="Normal"/>
              <w:widowControl w:val="false"/>
              <w:tabs>
                <w:tab w:val="clear" w:pos="720"/>
              </w:tabs>
              <w:jc w:val="right"/>
              <w:rPr>
                <w:del w:id="1772" w:author="Unknown Author" w:date="2021-04-26T11:29:08Z"/>
              </w:rPr>
            </w:pPr>
            <w:del w:id="1771" w:author="Unknown Author" w:date="2021-04-26T11:29:08Z">
              <w:r>
                <w:rPr/>
              </w:r>
            </w:del>
          </w:p>
        </w:tc>
        <w:tc>
          <w:tcPr>
            <w:tcW w:w="4979" w:type="dxa"/>
            <w:tcBorders>
              <w:left w:val="single" w:sz="2" w:space="0" w:color="000000"/>
              <w:bottom w:val="single" w:sz="2" w:space="0" w:color="000000"/>
            </w:tcBorders>
          </w:tcPr>
          <w:p>
            <w:pPr>
              <w:pStyle w:val="Normal"/>
              <w:widowControl w:val="false"/>
              <w:tabs>
                <w:tab w:val="clear" w:pos="720"/>
              </w:tabs>
              <w:jc w:val="left"/>
              <w:rPr>
                <w:del w:id="1774" w:author="Unknown Author" w:date="2021-04-26T11:29:08Z"/>
              </w:rPr>
            </w:pPr>
            <w:del w:id="1773" w:author="Unknown Author" w:date="2021-04-26T11:29:08Z">
              <w:r>
                <w:rPr/>
              </w:r>
            </w:del>
          </w:p>
        </w:tc>
        <w:tc>
          <w:tcPr>
            <w:tcW w:w="5580" w:type="dxa"/>
            <w:tcBorders>
              <w:left w:val="single" w:sz="2" w:space="0" w:color="000000"/>
              <w:bottom w:val="single" w:sz="2" w:space="0" w:color="000000"/>
              <w:right w:val="single" w:sz="2" w:space="0" w:color="000000"/>
            </w:tcBorders>
          </w:tcPr>
          <w:p>
            <w:pPr>
              <w:pStyle w:val="Normal"/>
              <w:widowControl w:val="false"/>
              <w:tabs>
                <w:tab w:val="clear" w:pos="720"/>
              </w:tabs>
              <w:jc w:val="left"/>
              <w:rPr>
                <w:del w:id="1776" w:author="Unknown Author" w:date="2021-04-26T11:29:08Z"/>
              </w:rPr>
            </w:pPr>
            <w:del w:id="1775" w:author="Unknown Author" w:date="2021-04-26T11:29:08Z">
              <w:r>
                <w:rPr/>
              </w:r>
            </w:del>
          </w:p>
        </w:tc>
      </w:tr>
    </w:tbl>
    <w:p>
      <w:pPr>
        <w:pStyle w:val="Normal"/>
        <w:widowControl w:val="false"/>
        <w:bidi w:val="0"/>
        <w:spacing w:lineRule="auto" w:line="480"/>
        <w:jc w:val="left"/>
        <w:rPr>
          <w:rFonts w:ascii="Times New Roman" w:hAnsi="Times New Roman"/>
          <w:b/>
          <w:b/>
          <w:bCs/>
          <w:sz w:val="24"/>
          <w:szCs w:val="24"/>
          <w:del w:id="1778" w:author="Unknown Author" w:date="2021-04-26T11:29:08Z"/>
        </w:rPr>
      </w:pPr>
      <w:del w:id="1777" w:author="Unknown Author" w:date="2021-04-26T11:29:08Z">
        <w:r>
          <w:rPr/>
        </w:r>
      </w:del>
    </w:p>
    <w:p>
      <w:pPr>
        <w:pStyle w:val="Normal"/>
        <w:widowControl w:val="false"/>
        <w:suppressAutoHyphens w:val="true"/>
        <w:overflowPunct w:val="false"/>
        <w:bidi w:val="0"/>
        <w:spacing w:lineRule="auto" w:line="480" w:before="0" w:after="0"/>
        <w:ind w:left="720" w:right="0" w:hanging="720"/>
        <w:jc w:val="left"/>
        <w:rPr>
          <w:rStyle w:val="InternetLink"/>
          <w:color w:val="000000"/>
          <w:u w:val="none"/>
          <w:del w:id="1780" w:author="Unknown Author" w:date="2021-04-24T15:15:02Z"/>
        </w:rPr>
      </w:pPr>
      <w:del w:id="1779" w:author="Unknown Author" w:date="2021-04-24T15:15:02Z">
        <w:r>
          <w:rPr/>
        </w:r>
      </w:del>
    </w:p>
    <w:p>
      <w:pPr>
        <w:pStyle w:val="Normal"/>
        <w:widowControl w:val="false"/>
        <w:suppressAutoHyphens w:val="true"/>
        <w:overflowPunct w:val="false"/>
        <w:bidi w:val="0"/>
        <w:spacing w:lineRule="auto" w:line="480" w:before="0" w:after="0"/>
        <w:ind w:left="720" w:right="0" w:hanging="720"/>
        <w:jc w:val="left"/>
        <w:rPr>
          <w:rFonts w:ascii="Times New Roman" w:hAnsi="Times New Roman"/>
          <w:color w:val="000000"/>
          <w:sz w:val="24"/>
          <w:szCs w:val="24"/>
          <w:u w:val="none"/>
          <w:del w:id="1782" w:author="Unknown Author" w:date="2021-04-26T11:29:08Z"/>
        </w:rPr>
      </w:pPr>
      <w:del w:id="1781" w:author="Unknown Author" w:date="2021-04-26T11:29:08Z">
        <w:r>
          <w:rPr/>
        </w:r>
      </w:del>
      <w:r>
        <w:br w:type="page"/>
      </w:r>
    </w:p>
    <w:p>
      <w:pPr>
        <w:pStyle w:val="Normal"/>
        <w:widowControl w:val="false"/>
        <w:suppressAutoHyphens w:val="true"/>
        <w:overflowPunct w:val="false"/>
        <w:bidi w:val="0"/>
        <w:spacing w:lineRule="auto" w:line="480" w:before="0" w:after="0"/>
        <w:ind w:left="720" w:right="0" w:hanging="720"/>
        <w:jc w:val="left"/>
        <w:rPr>
          <w:rFonts w:ascii="Times New Roman" w:hAnsi="Times New Roman"/>
          <w:color w:val="000000"/>
          <w:sz w:val="24"/>
          <w:szCs w:val="24"/>
          <w:u w:val="none"/>
          <w:del w:id="1784" w:author="Unknown Author" w:date="2021-04-24T15:15:29Z"/>
        </w:rPr>
      </w:pPr>
      <w:del w:id="1783" w:author="Unknown Author" w:date="2021-04-24T15:15:29Z">
        <w:r>
          <w:rPr/>
        </w:r>
      </w:del>
    </w:p>
    <w:p>
      <w:pPr>
        <w:pStyle w:val="Normal"/>
        <w:widowControl w:val="false"/>
        <w:suppressAutoHyphens w:val="true"/>
        <w:overflowPunct w:val="false"/>
        <w:bidi w:val="0"/>
        <w:spacing w:lineRule="auto" w:line="480" w:before="0" w:after="0"/>
        <w:ind w:left="720" w:right="0" w:hanging="720"/>
        <w:jc w:val="left"/>
        <w:rPr>
          <w:rFonts w:ascii="Times New Roman" w:hAnsi="Times New Roman"/>
          <w:color w:val="000000"/>
          <w:sz w:val="24"/>
          <w:szCs w:val="24"/>
          <w:u w:val="none"/>
          <w:del w:id="1786" w:author="Unknown Author" w:date="2021-04-26T11:29:08Z"/>
        </w:rPr>
      </w:pPr>
      <w:del w:id="1785" w:author="Unknown Author" w:date="2021-04-26T11:29:08Z">
        <w:r>
          <w:rPr/>
        </w:r>
      </w:del>
    </w:p>
    <w:p>
      <w:pPr>
        <w:pStyle w:val="Normal"/>
        <w:widowControl w:val="false"/>
        <w:suppressAutoHyphens w:val="true"/>
        <w:overflowPunct w:val="false"/>
        <w:bidi w:val="0"/>
        <w:spacing w:lineRule="auto" w:line="480" w:before="0" w:after="0"/>
        <w:ind w:left="0" w:right="0" w:hanging="0"/>
        <w:jc w:val="left"/>
        <w:rPr>
          <w:rStyle w:val="InternetLink"/>
          <w:rFonts w:ascii="Times New Roman" w:hAnsi="Times New Roman"/>
          <w:color w:val="000000"/>
          <w:sz w:val="24"/>
          <w:szCs w:val="24"/>
          <w:u w:val="none"/>
          <w:del w:id="1788" w:author="Unknown Author" w:date="2021-04-22T20:43:42Z"/>
        </w:rPr>
      </w:pPr>
      <w:del w:id="1787" w:author="Unknown Author" w:date="2021-04-22T20:43:42Z">
        <w:r>
          <w:rPr/>
        </w:r>
      </w:del>
    </w:p>
    <w:p>
      <w:pPr>
        <w:pStyle w:val="Normal"/>
        <w:widowControl w:val="false"/>
        <w:suppressAutoHyphens w:val="true"/>
        <w:overflowPunct w:val="false"/>
        <w:bidi w:val="0"/>
        <w:spacing w:lineRule="auto" w:line="480" w:before="0" w:after="0"/>
        <w:ind w:left="0" w:right="0" w:hanging="0"/>
        <w:jc w:val="left"/>
        <w:rPr>
          <w:rStyle w:val="InternetLink"/>
          <w:rFonts w:ascii="Times New Roman" w:hAnsi="Times New Roman"/>
          <w:color w:val="000000"/>
          <w:sz w:val="24"/>
          <w:szCs w:val="24"/>
          <w:u w:val="none"/>
          <w:del w:id="1790" w:author="Unknown Author" w:date="2021-04-26T11:29:08Z"/>
        </w:rPr>
      </w:pPr>
      <w:del w:id="1789" w:author="Unknown Author" w:date="2021-04-26T11:29:08Z">
        <w:r>
          <w:rPr>
            <w:rFonts w:ascii="Times New Roman" w:hAnsi="Times New Roman"/>
            <w:color w:val="000000"/>
            <w:sz w:val="24"/>
            <w:szCs w:val="24"/>
            <w:u w:val="none"/>
          </w:rPr>
        </w:r>
      </w:del>
    </w:p>
    <w:p>
      <w:pPr>
        <w:pStyle w:val="Normal"/>
        <w:widowControl w:val="false"/>
        <w:suppressAutoHyphens w:val="true"/>
        <w:overflowPunct w:val="false"/>
        <w:bidi w:val="0"/>
        <w:spacing w:lineRule="auto" w:line="480" w:before="0" w:after="0"/>
        <w:ind w:left="0" w:right="0" w:hanging="0"/>
        <w:jc w:val="left"/>
        <w:rPr>
          <w:rFonts w:ascii="Times New Roman" w:hAnsi="Times New Roman"/>
          <w:color w:val="000000"/>
          <w:sz w:val="24"/>
          <w:szCs w:val="24"/>
          <w:u w:val="none"/>
          <w:del w:id="1805" w:author="Unknown Author" w:date="2021-04-26T11:29:08Z"/>
        </w:rPr>
      </w:pPr>
      <w:r>
        <w:rPr>
          <w:rFonts w:ascii="Times New Roman" w:hAnsi="Times New Roman"/>
          <w:color w:val="000000"/>
          <w:sz w:val="24"/>
          <w:szCs w:val="24"/>
          <w:u w:val="none"/>
        </w:rPr>
        <mc:AlternateContent>
          <mc:Choice Requires="wps">
            <w:drawing>
              <wp:anchor behindDoc="0" distT="0" distB="0" distL="0" distR="0" simplePos="0" locked="0" layoutInCell="0" allowOverlap="1" relativeHeight="2">
                <wp:simplePos x="0" y="0"/>
                <wp:positionH relativeFrom="column">
                  <wp:posOffset>1607820</wp:posOffset>
                </wp:positionH>
                <wp:positionV relativeFrom="paragraph">
                  <wp:posOffset>-73660</wp:posOffset>
                </wp:positionV>
                <wp:extent cx="2432050" cy="1349375"/>
                <wp:effectExtent l="0" t="0" r="0" b="0"/>
                <wp:wrapNone/>
                <wp:docPr id="1" name="Shape1"/>
                <a:graphic xmlns:a="http://schemas.openxmlformats.org/drawingml/2006/main">
                  <a:graphicData uri="http://schemas.microsoft.com/office/word/2010/wordprocessingShape">
                    <wps:wsp>
                      <wps:cNvSpPr/>
                      <wps:spPr>
                        <a:xfrm>
                          <a:off x="0" y="0"/>
                          <a:ext cx="2431440" cy="1348920"/>
                        </a:xfrm>
                        <a:prstGeom prst="rect">
                          <a:avLst/>
                        </a:prstGeom>
                        <a:noFill/>
                        <a:ln w="0">
                          <a:solidFill>
                            <a:srgbClr val="000000"/>
                          </a:solidFill>
                        </a:ln>
                      </wps:spPr>
                      <wps:style>
                        <a:lnRef idx="0"/>
                        <a:fillRef idx="0"/>
                        <a:effectRef idx="0"/>
                        <a:fontRef idx="minor"/>
                      </wps:style>
                      <wps:txbx>
                        <w:txbxContent>
                          <w:p>
                            <w:pPr>
                              <w:pStyle w:val="FrameContents"/>
                              <w:overflowPunct w:val="true"/>
                              <w:jc w:val="center"/>
                              <w:rPr>
                                <w:color w:val="000000"/>
                                <w:ins w:id="1792" w:author="Unknown Author" w:date="2021-04-23T12:15:06Z"/>
                              </w:rPr>
                            </w:pPr>
                            <w:ins w:id="1791" w:author="Unknown Author" w:date="2021-04-23T12:15:06Z">
                              <w:r>
                                <w:rPr>
                                  <w:color w:val="000000"/>
                                </w:rPr>
                              </w:r>
                            </w:ins>
                          </w:p>
                          <w:p>
                            <w:pPr>
                              <w:pStyle w:val="FrameContents"/>
                              <w:overflowPunct w:val="true"/>
                              <w:spacing w:lineRule="auto" w:line="480"/>
                              <w:jc w:val="center"/>
                              <w:rPr>
                                <w:rFonts w:ascii="Times New Roman" w:hAnsi="Times New Roman"/>
                                <w:color w:val="000000"/>
                                <w:ins w:id="1794" w:author="Unknown Author" w:date="2021-04-22T20:02:32Z"/>
                                <w:sz w:val="24"/>
                                <w:szCs w:val="24"/>
                              </w:rPr>
                            </w:pPr>
                            <w:ins w:id="1793" w:author="Unknown Author" w:date="2021-04-22T20:02:32Z">
                              <w:r>
                                <w:rPr>
                                  <w:rFonts w:ascii="Times New Roman" w:hAnsi="Times New Roman"/>
                                  <w:color w:val="000000"/>
                                  <w:sz w:val="24"/>
                                  <w:szCs w:val="24"/>
                                </w:rPr>
                                <w:t>Identification and retrieval via</w:t>
                              </w:r>
                            </w:ins>
                          </w:p>
                          <w:p>
                            <w:pPr>
                              <w:pStyle w:val="FrameContents"/>
                              <w:overflowPunct w:val="true"/>
                              <w:spacing w:lineRule="auto" w:line="480"/>
                              <w:jc w:val="center"/>
                              <w:rPr>
                                <w:rFonts w:ascii="Times New Roman" w:hAnsi="Times New Roman"/>
                                <w:color w:val="000000"/>
                                <w:ins w:id="1796" w:author="Unknown Author" w:date="2021-04-22T20:02:32Z"/>
                                <w:sz w:val="24"/>
                                <w:szCs w:val="24"/>
                              </w:rPr>
                            </w:pPr>
                            <w:ins w:id="1795" w:author="Unknown Author" w:date="2021-04-22T20:02:32Z">
                              <w:r>
                                <w:rPr>
                                  <w:rFonts w:ascii="Times New Roman" w:hAnsi="Times New Roman"/>
                                  <w:color w:val="000000"/>
                                  <w:sz w:val="24"/>
                                  <w:szCs w:val="24"/>
                                </w:rPr>
                                <w:t>iterative ad hoc searches using</w:t>
                              </w:r>
                            </w:ins>
                          </w:p>
                          <w:p>
                            <w:pPr>
                              <w:pStyle w:val="FrameContents"/>
                              <w:overflowPunct w:val="true"/>
                              <w:spacing w:lineRule="auto" w:line="480"/>
                              <w:jc w:val="center"/>
                              <w:rPr>
                                <w:rFonts w:ascii="Times New Roman" w:hAnsi="Times New Roman"/>
                                <w:color w:val="000000"/>
                                <w:sz w:val="24"/>
                                <w:szCs w:val="24"/>
                              </w:rPr>
                            </w:pPr>
                            <w:ins w:id="1797" w:author="Unknown Author" w:date="2021-04-22T20:02:32Z">
                              <w:r>
                                <w:rPr>
                                  <w:rFonts w:ascii="Times New Roman" w:hAnsi="Times New Roman"/>
                                  <w:color w:val="000000"/>
                                  <w:sz w:val="24"/>
                                  <w:szCs w:val="24"/>
                                </w:rPr>
                                <w:t>title keywords: last 10 years only</w:t>
                              </w:r>
                            </w:ins>
                          </w:p>
                          <w:p>
                            <w:pPr>
                              <w:pStyle w:val="FrameContents"/>
                              <w:overflowPunct w:val="true"/>
                              <w:spacing w:lineRule="auto" w:line="480"/>
                              <w:jc w:val="center"/>
                              <w:rPr/>
                            </w:pPr>
                            <w:r>
                              <w:rPr/>
                            </w:r>
                          </w:p>
                        </w:txbxContent>
                      </wps:txbx>
                      <wps:bodyPr lIns="0" rIns="0" tIns="0" bIns="0" anchor="ctr">
                        <a:noAutofit/>
                      </wps:bodyPr>
                    </wps:wsp>
                  </a:graphicData>
                </a:graphic>
              </wp:anchor>
            </w:drawing>
          </mc:Choice>
          <mc:Fallback>
            <w:pict>
              <v:rect id="shape_0" ID="Shape1" path="m0,0l-2147483645,0l-2147483645,-2147483646l0,-2147483646xe" stroked="t" style="position:absolute;margin-left:126.6pt;margin-top:-5.8pt;width:191.4pt;height:106.15pt;mso-wrap-style:square;v-text-anchor:middle">
                <v:fill o:detectmouseclick="t" on="false"/>
                <v:stroke color="black" joinstyle="round" endcap="flat"/>
                <v:textbox>
                  <w:txbxContent>
                    <w:p>
                      <w:pPr>
                        <w:pStyle w:val="FrameContents"/>
                        <w:overflowPunct w:val="true"/>
                        <w:jc w:val="center"/>
                        <w:rPr>
                          <w:color w:val="000000"/>
                          <w:ins w:id="1799" w:author="Unknown Author" w:date="2021-04-23T12:15:06Z"/>
                        </w:rPr>
                      </w:pPr>
                      <w:ins w:id="1798" w:author="Unknown Author" w:date="2021-04-23T12:15:06Z">
                        <w:r>
                          <w:rPr>
                            <w:color w:val="000000"/>
                          </w:rPr>
                        </w:r>
                      </w:ins>
                    </w:p>
                    <w:p>
                      <w:pPr>
                        <w:pStyle w:val="FrameContents"/>
                        <w:overflowPunct w:val="true"/>
                        <w:spacing w:lineRule="auto" w:line="480"/>
                        <w:jc w:val="center"/>
                        <w:rPr>
                          <w:rFonts w:ascii="Times New Roman" w:hAnsi="Times New Roman"/>
                          <w:color w:val="000000"/>
                          <w:ins w:id="1801" w:author="Unknown Author" w:date="2021-04-22T20:02:32Z"/>
                          <w:sz w:val="24"/>
                          <w:szCs w:val="24"/>
                        </w:rPr>
                      </w:pPr>
                      <w:ins w:id="1800" w:author="Unknown Author" w:date="2021-04-22T20:02:32Z">
                        <w:r>
                          <w:rPr>
                            <w:rFonts w:ascii="Times New Roman" w:hAnsi="Times New Roman"/>
                            <w:color w:val="000000"/>
                            <w:sz w:val="24"/>
                            <w:szCs w:val="24"/>
                          </w:rPr>
                          <w:t>Identification and retrieval via</w:t>
                        </w:r>
                      </w:ins>
                    </w:p>
                    <w:p>
                      <w:pPr>
                        <w:pStyle w:val="FrameContents"/>
                        <w:overflowPunct w:val="true"/>
                        <w:spacing w:lineRule="auto" w:line="480"/>
                        <w:jc w:val="center"/>
                        <w:rPr>
                          <w:rFonts w:ascii="Times New Roman" w:hAnsi="Times New Roman"/>
                          <w:color w:val="000000"/>
                          <w:ins w:id="1803" w:author="Unknown Author" w:date="2021-04-22T20:02:32Z"/>
                          <w:sz w:val="24"/>
                          <w:szCs w:val="24"/>
                        </w:rPr>
                      </w:pPr>
                      <w:ins w:id="1802" w:author="Unknown Author" w:date="2021-04-22T20:02:32Z">
                        <w:r>
                          <w:rPr>
                            <w:rFonts w:ascii="Times New Roman" w:hAnsi="Times New Roman"/>
                            <w:color w:val="000000"/>
                            <w:sz w:val="24"/>
                            <w:szCs w:val="24"/>
                          </w:rPr>
                          <w:t>iterative ad hoc searches using</w:t>
                        </w:r>
                      </w:ins>
                    </w:p>
                    <w:p>
                      <w:pPr>
                        <w:pStyle w:val="FrameContents"/>
                        <w:overflowPunct w:val="true"/>
                        <w:spacing w:lineRule="auto" w:line="480"/>
                        <w:jc w:val="center"/>
                        <w:rPr>
                          <w:rFonts w:ascii="Times New Roman" w:hAnsi="Times New Roman"/>
                          <w:color w:val="000000"/>
                          <w:sz w:val="24"/>
                          <w:szCs w:val="24"/>
                        </w:rPr>
                      </w:pPr>
                      <w:ins w:id="1804" w:author="Unknown Author" w:date="2021-04-22T20:02:32Z">
                        <w:r>
                          <w:rPr>
                            <w:rFonts w:ascii="Times New Roman" w:hAnsi="Times New Roman"/>
                            <w:color w:val="000000"/>
                            <w:sz w:val="24"/>
                            <w:szCs w:val="24"/>
                          </w:rPr>
                          <w:t>title keywords: last 10 years only</w:t>
                        </w:r>
                      </w:ins>
                    </w:p>
                    <w:p>
                      <w:pPr>
                        <w:pStyle w:val="FrameContents"/>
                        <w:overflowPunct w:val="true"/>
                        <w:spacing w:lineRule="auto" w:line="480"/>
                        <w:jc w:val="center"/>
                        <w:rPr/>
                      </w:pPr>
                      <w:r>
                        <w:rPr/>
                      </w:r>
                    </w:p>
                  </w:txbxContent>
                </v:textbox>
                <w10:wrap type="none"/>
              </v:rect>
            </w:pict>
          </mc:Fallback>
        </mc:AlternateContent>
      </w:r>
    </w:p>
    <w:p>
      <w:pPr>
        <w:pStyle w:val="Normal"/>
        <w:widowControl w:val="false"/>
        <w:suppressAutoHyphens w:val="true"/>
        <w:overflowPunct w:val="false"/>
        <w:bidi w:val="0"/>
        <w:spacing w:lineRule="auto" w:line="480" w:before="0" w:after="0"/>
        <w:ind w:left="0" w:right="0" w:hanging="0"/>
        <w:jc w:val="left"/>
        <w:rPr>
          <w:rFonts w:ascii="Times New Roman" w:hAnsi="Times New Roman"/>
          <w:color w:val="000000"/>
          <w:sz w:val="24"/>
          <w:szCs w:val="24"/>
          <w:u w:val="none"/>
          <w:del w:id="1807" w:author="Unknown Author" w:date="2021-04-26T11:29:08Z"/>
        </w:rPr>
      </w:pPr>
      <w:del w:id="1806" w:author="Unknown Author" w:date="2021-04-26T11:29:08Z">
        <w:r>
          <w:rPr/>
        </w:r>
      </w:del>
      <w:r>
        <w:br w:type="page"/>
      </w:r>
    </w:p>
    <w:p>
      <w:pPr>
        <w:pStyle w:val="Normal"/>
        <w:widowControl w:val="false"/>
        <w:suppressAutoHyphens w:val="true"/>
        <w:overflowPunct w:val="false"/>
        <w:bidi w:val="0"/>
        <w:spacing w:lineRule="auto" w:line="480" w:before="0" w:after="0"/>
        <w:ind w:left="0" w:right="0" w:hanging="0"/>
        <w:jc w:val="left"/>
        <w:rPr>
          <w:rFonts w:ascii="Times New Roman" w:hAnsi="Times New Roman"/>
          <w:color w:val="000000"/>
          <w:sz w:val="24"/>
          <w:szCs w:val="24"/>
          <w:u w:val="none"/>
        </w:rPr>
      </w:pPr>
      <w:r>
        <w:rPr/>
      </w:r>
    </w:p>
    <w:sectPr>
      <w:footerReference w:type="default" r:id="rId60"/>
      <w:type w:val="nextPage"/>
      <w:pgSz w:orient="landscape" w:w="15840" w:h="12240"/>
      <w:pgMar w:left="1440" w:right="1440" w:header="0" w:top="1440" w:footer="720" w:bottom="18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 roman </w:instrText>
    </w:r>
    <w:r>
      <w:rPr/>
      <w:fldChar w:fldCharType="separate"/>
    </w:r>
    <w:r>
      <w:rPr/>
      <w:t>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ins w:id="1808" w:author="Unknown Author" w:date="2021-04-25T12:34:29Z">
      <w:r>
        <w:rPr/>
        <w:fldChar w:fldCharType="begin"/>
      </w:r>
      <w:r>
        <w:rPr/>
        <w:instrText> PAGE </w:instrText>
      </w:r>
      <w:r>
        <w:rPr/>
        <w:fldChar w:fldCharType="separate"/>
      </w:r>
      <w:r>
        <w:rPr/>
        <w:t>4</w:t>
      </w:r>
      <w:r>
        <w:rPr/>
        <w:fldChar w:fldCharType="end"/>
      </w:r>
    </w:ins>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left"/>
      <w:pPr>
        <w:tabs>
          <w:tab w:val="num" w:pos="720"/>
        </w:tabs>
        <w:ind w:left="720" w:hanging="72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3.%4.%5.%6.%7.%8"/>
      <w:lvlJc w:val="left"/>
      <w:pPr>
        <w:tabs>
          <w:tab w:val="num" w:pos="3240"/>
        </w:tabs>
        <w:ind w:left="3240" w:hanging="360"/>
      </w:pPr>
    </w:lvl>
    <w:lvl w:ilvl="8">
      <w:start w:val="1"/>
      <w:numFmt w:val="decimal"/>
      <w:lvlText w:val="%4.%5.%6.%7.%8.%9"/>
      <w:lvlJc w:val="left"/>
      <w:pPr>
        <w:tabs>
          <w:tab w:val="num" w:pos="3600"/>
        </w:tabs>
        <w:ind w:left="3600" w:hanging="360"/>
      </w:pPr>
    </w:lvl>
  </w:abstractNum>
  <w:abstractNum w:abstractNumId="3">
    <w:lvl w:ilvl="0">
      <w:start w:val="1"/>
      <w:numFmt w:val="upperRoman"/>
      <w:lvlText w:val="%1."/>
      <w:lvlJc w:val="right"/>
      <w:pPr>
        <w:tabs>
          <w:tab w:val="num" w:pos="754"/>
        </w:tabs>
        <w:ind w:left="754" w:hanging="174"/>
      </w:pPr>
    </w:lvl>
    <w:lvl w:ilvl="1">
      <w:start w:val="1"/>
      <w:numFmt w:val="upperRoman"/>
      <w:lvlText w:val="%1.%2."/>
      <w:lvlJc w:val="right"/>
      <w:pPr>
        <w:tabs>
          <w:tab w:val="num" w:pos="1508"/>
        </w:tabs>
        <w:ind w:left="1508" w:hanging="174"/>
      </w:pPr>
    </w:lvl>
    <w:lvl w:ilvl="2">
      <w:start w:val="1"/>
      <w:numFmt w:val="upperRoman"/>
      <w:lvlText w:val="%1.%2.%3."/>
      <w:lvlJc w:val="right"/>
      <w:pPr>
        <w:tabs>
          <w:tab w:val="num" w:pos="1191"/>
        </w:tabs>
        <w:ind w:left="1191" w:hanging="174"/>
      </w:pPr>
    </w:lvl>
    <w:lvl w:ilvl="3">
      <w:start w:val="1"/>
      <w:numFmt w:val="upperRoman"/>
      <w:lvlText w:val="%1.%2.%3.%4."/>
      <w:lvlJc w:val="right"/>
      <w:pPr>
        <w:tabs>
          <w:tab w:val="num" w:pos="2262"/>
        </w:tabs>
        <w:ind w:left="2262" w:hanging="174"/>
      </w:pPr>
    </w:lvl>
    <w:lvl w:ilvl="4">
      <w:start w:val="1"/>
      <w:numFmt w:val="upperRoman"/>
      <w:lvlText w:val="%1.%2.%3.%4.%5."/>
      <w:lvlJc w:val="right"/>
      <w:pPr>
        <w:tabs>
          <w:tab w:val="num" w:pos="3016"/>
        </w:tabs>
        <w:ind w:left="3016" w:hanging="174"/>
      </w:pPr>
    </w:lvl>
    <w:lvl w:ilvl="5">
      <w:start w:val="1"/>
      <w:numFmt w:val="upperRoman"/>
      <w:lvlText w:val="%1.%2.%3.%4.%5.%6."/>
      <w:lvlJc w:val="right"/>
      <w:pPr>
        <w:tabs>
          <w:tab w:val="num" w:pos="3771"/>
        </w:tabs>
        <w:ind w:left="3771" w:hanging="174"/>
      </w:pPr>
    </w:lvl>
    <w:lvl w:ilvl="6">
      <w:start w:val="1"/>
      <w:numFmt w:val="upperRoman"/>
      <w:lvlText w:val="%2.%3.%4.%5.%6.%7."/>
      <w:lvlJc w:val="right"/>
      <w:pPr>
        <w:tabs>
          <w:tab w:val="num" w:pos="4525"/>
        </w:tabs>
        <w:ind w:left="4525" w:hanging="174"/>
      </w:pPr>
    </w:lvl>
    <w:lvl w:ilvl="7">
      <w:start w:val="1"/>
      <w:numFmt w:val="upperRoman"/>
      <w:lvlText w:val="%3.%4.%5.%6.%7.%8."/>
      <w:lvlJc w:val="right"/>
      <w:pPr>
        <w:tabs>
          <w:tab w:val="num" w:pos="5279"/>
        </w:tabs>
        <w:ind w:left="5279" w:hanging="174"/>
      </w:pPr>
    </w:lvl>
    <w:lvl w:ilvl="8">
      <w:start w:val="1"/>
      <w:numFmt w:val="upperRoman"/>
      <w:lvlText w:val="%4.%5.%6.%7.%8.%9."/>
      <w:lvlJc w:val="right"/>
      <w:pPr>
        <w:tabs>
          <w:tab w:val="num" w:pos="6033"/>
        </w:tabs>
        <w:ind w:left="6033" w:hanging="17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lineRule="auto" w:line="480" w:before="0" w:after="0"/>
      <w:outlineLvl w:val="0"/>
    </w:pPr>
    <w:rPr>
      <w:rFonts w:ascii="Times New Roman" w:hAnsi="Times New Roman"/>
      <w:b w:val="false"/>
      <w:bCs/>
      <w:sz w:val="24"/>
      <w:szCs w:val="36"/>
    </w:rPr>
  </w:style>
  <w:style w:type="paragraph" w:styleId="Heading2">
    <w:name w:val="Heading 2"/>
    <w:basedOn w:val="Heading"/>
    <w:next w:val="TextBody"/>
    <w:qFormat/>
    <w:pPr>
      <w:keepNext w:val="false"/>
      <w:widowControl w:val="false"/>
      <w:numPr>
        <w:ilvl w:val="1"/>
        <w:numId w:val="1"/>
      </w:numPr>
      <w:spacing w:lineRule="auto" w:line="480" w:before="0" w:after="0"/>
      <w:outlineLvl w:val="1"/>
    </w:pPr>
    <w:rPr>
      <w:rFonts w:ascii="Times New Roman" w:hAnsi="Times New Roman"/>
      <w:b/>
      <w:bCs/>
      <w:sz w:val="24"/>
      <w:szCs w:val="32"/>
    </w:rPr>
  </w:style>
  <w:style w:type="paragraph" w:styleId="Heading3">
    <w:name w:val="Heading 3"/>
    <w:basedOn w:val="Heading"/>
    <w:next w:val="TextBody"/>
    <w:qFormat/>
    <w:pPr>
      <w:keepNext w:val="false"/>
      <w:numPr>
        <w:ilvl w:val="2"/>
        <w:numId w:val="1"/>
      </w:numPr>
      <w:spacing w:lineRule="auto" w:line="480" w:before="0" w:after="0"/>
      <w:outlineLvl w:val="2"/>
    </w:pPr>
    <w:rPr>
      <w:rFonts w:ascii="Times New Roman" w:hAnsi="Times New Roman"/>
      <w:b/>
      <w:bCs/>
      <w:i/>
      <w:sz w:val="24"/>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spacing w:lineRule="auto" w:line="480" w:before="0" w:after="0"/>
      <w:ind w:left="0" w:right="0" w:hanging="0"/>
    </w:pPr>
    <w:rPr>
      <w:rFonts w:ascii="Times New Roman" w:hAnsi="Times New Roman"/>
      <w:b w:val="false"/>
      <w:bCs/>
      <w:sz w:val="24"/>
      <w:szCs w:val="32"/>
    </w:rPr>
  </w:style>
  <w:style w:type="paragraph" w:styleId="Contents1">
    <w:name w:val="TOC 1"/>
    <w:basedOn w:val="Index"/>
    <w:pPr>
      <w:numPr>
        <w:ilvl w:val="0"/>
        <w:numId w:val="3"/>
      </w:numPr>
      <w:tabs>
        <w:tab w:val="clear" w:pos="720"/>
        <w:tab w:val="right" w:pos="9360" w:leader="dot"/>
      </w:tabs>
      <w:spacing w:lineRule="auto" w:line="480"/>
      <w:ind w:left="504" w:right="0" w:hanging="173"/>
    </w:pPr>
    <w:rPr>
      <w:rFonts w:ascii="Times New Roman" w:hAnsi="Times New Roman"/>
    </w:rPr>
  </w:style>
  <w:style w:type="paragraph" w:styleId="Contents2">
    <w:name w:val="TOC 2"/>
    <w:basedOn w:val="Index"/>
    <w:pPr>
      <w:tabs>
        <w:tab w:val="clear" w:pos="720"/>
        <w:tab w:val="right" w:pos="9077" w:leader="dot"/>
      </w:tabs>
      <w:spacing w:lineRule="auto" w:line="480"/>
      <w:ind w:left="720" w:right="0" w:hanging="0"/>
    </w:pPr>
    <w:rPr>
      <w:rFonts w:ascii="Times New Roman" w:hAnsi="Times New Roman"/>
    </w:rPr>
  </w:style>
  <w:style w:type="paragraph" w:styleId="Contents3">
    <w:name w:val="TOC 3"/>
    <w:basedOn w:val="Index"/>
    <w:pPr>
      <w:tabs>
        <w:tab w:val="clear" w:pos="720"/>
        <w:tab w:val="right" w:pos="8794" w:leader="dot"/>
      </w:tabs>
      <w:spacing w:lineRule="auto" w:line="480"/>
      <w:ind w:left="1440" w:right="0" w:hanging="0"/>
    </w:pPr>
    <w:rPr>
      <w:rFonts w:ascii="Times New Roman" w:hAnsi="Times New Roman"/>
    </w:rPr>
  </w:style>
  <w:style w:type="paragraph" w:styleId="Contents4">
    <w:name w:val="TOC 4"/>
    <w:basedOn w:val="Index"/>
    <w:pPr>
      <w:tabs>
        <w:tab w:val="clear" w:pos="720"/>
        <w:tab w:val="right" w:pos="8511" w:leader="dot"/>
        <w:tab w:val="right" w:pos="9360" w:leader="dot"/>
      </w:tabs>
      <w:spacing w:lineRule="auto" w:line="480"/>
      <w:ind w:left="0" w:right="0" w:hanging="0"/>
      <w:outlineLvl w:val="0"/>
    </w:pPr>
    <w:rPr>
      <w:rFonts w:ascii="Times New Roman" w:hAnsi="Times New Roman"/>
    </w:rPr>
  </w:style>
  <w:style w:type="paragraph" w:styleId="TableofFigures">
    <w:name w:val="Table of Figures"/>
    <w:basedOn w:val="Caption"/>
    <w:qFormat/>
    <w:pPr/>
    <w:rPr/>
  </w:style>
  <w:style w:type="paragraph" w:styleId="FrameContents">
    <w:name w:val="Frame Contents"/>
    <w:basedOn w:val="Normal"/>
    <w:qFormat/>
    <w:pPr/>
    <w:rPr/>
  </w:style>
  <w:style w:type="paragraph" w:styleId="Index1">
    <w:name w:val="Index 1"/>
    <w:basedOn w:val="Index"/>
    <w:pPr>
      <w:ind w:left="0" w:hanging="0"/>
    </w:pPr>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oi.org/10.1080/20008198.2019.1711349" TargetMode="External"/><Relationship Id="rId4" Type="http://schemas.openxmlformats.org/officeDocument/2006/relationships/hyperlink" Target="https://doi.org/10.1016/j.schres.2017.07.024" TargetMode="External"/><Relationship Id="rId5" Type="http://schemas.openxmlformats.org/officeDocument/2006/relationships/hyperlink" Target="https://www.youtube.com/watch?v=POYXzA-gS4U" TargetMode="External"/><Relationship Id="rId6" Type="http://schemas.openxmlformats.org/officeDocument/2006/relationships/hyperlink" Target="https://doi.org/10.1016/j.psychres.2021.113754" TargetMode="External"/><Relationship Id="rId7" Type="http://schemas.openxmlformats.org/officeDocument/2006/relationships/hyperlink" Target="https://doi.org/10.1016/S2215-0366(14)70247-0" TargetMode="External"/><Relationship Id="rId8" Type="http://schemas.openxmlformats.org/officeDocument/2006/relationships/hyperlink" Target="https://doi.org/10.1016/j.schres.2016.04.001" TargetMode="External"/><Relationship Id="rId9" Type="http://schemas.openxmlformats.org/officeDocument/2006/relationships/hyperlink" Target="https://doi.org/10.1016/j.brat.2018.10.015" TargetMode="External"/><Relationship Id="rId10" Type="http://schemas.openxmlformats.org/officeDocument/2006/relationships/hyperlink" Target="https://www.ncbi.nlm.nih.gov/pmc/articles/PMC6235075/" TargetMode="External"/><Relationship Id="rId11" Type="http://schemas.openxmlformats.org/officeDocument/2006/relationships/hyperlink" Target="https://doi.org/10.1111/j.1467-8721.2009.01623.x" TargetMode="External"/><Relationship Id="rId12" Type="http://schemas.openxmlformats.org/officeDocument/2006/relationships/hyperlink" Target="https://www.youtube.com/watch?v=yL9UJVtgPZY&amp;t=201s" TargetMode="External"/><Relationship Id="rId13" Type="http://schemas.openxmlformats.org/officeDocument/2006/relationships/hyperlink" Target="https://doi.org/10.1093/schbul/sbu007" TargetMode="External"/><Relationship Id="rId14" Type="http://schemas.openxmlformats.org/officeDocument/2006/relationships/hyperlink" Target="https://doi.org/10.1080/13546805.2010.548543" TargetMode="External"/><Relationship Id="rId15" Type="http://schemas.openxmlformats.org/officeDocument/2006/relationships/hyperlink" Target="https://doi.org/10.1016/S2215-0366(17)30427-3" TargetMode="External"/><Relationship Id="rId16" Type="http://schemas.openxmlformats.org/officeDocument/2006/relationships/hyperlink" Target="https://doi.org/10.1016/j.paid.2010.12.007" TargetMode="External"/><Relationship Id="rId17" Type="http://schemas.openxmlformats.org/officeDocument/2006/relationships/hyperlink" Target="https://doi.org/10.1017/S0033291712000761" TargetMode="External"/><Relationship Id="rId18" Type="http://schemas.openxmlformats.org/officeDocument/2006/relationships/hyperlink" Target="https://doi.org/10.3390/jcm9103169" TargetMode="External"/><Relationship Id="rId19" Type="http://schemas.openxmlformats.org/officeDocument/2006/relationships/hyperlink" Target="https://doi.org/10.1111/j.1399-5618.2012.00997.x" TargetMode="External"/><Relationship Id="rId20" Type="http://schemas.openxmlformats.org/officeDocument/2006/relationships/hyperlink" Target="https://doi.org/10.3390/jcm9103169" TargetMode="External"/><Relationship Id="rId21" Type="http://schemas.openxmlformats.org/officeDocument/2006/relationships/hyperlink" Target="https://doi.org/10.1080/13546805.2014.991387" TargetMode="External"/><Relationship Id="rId22" Type="http://schemas.openxmlformats.org/officeDocument/2006/relationships/hyperlink" Target="https://doi.org/10.1016/j.newideapsych.2004.09.001" TargetMode="External"/><Relationship Id="rId23" Type="http://schemas.openxmlformats.org/officeDocument/2006/relationships/hyperlink" Target="https://doi.org/10.2196/mental.7785" TargetMode="External"/><Relationship Id="rId24" Type="http://schemas.openxmlformats.org/officeDocument/2006/relationships/hyperlink" Target="https://doi.org/10.1037/prj0000258" TargetMode="External"/><Relationship Id="rId25" Type="http://schemas.openxmlformats.org/officeDocument/2006/relationships/hyperlink" Target="https://doi.org/10.1016/j.schres.2013.01.002" TargetMode="External"/><Relationship Id="rId26" Type="http://schemas.openxmlformats.org/officeDocument/2006/relationships/hyperlink" Target="https://doi.org/10.1001/archgenpsychiatry.2010.199" TargetMode="External"/><Relationship Id="rId27" Type="http://schemas.openxmlformats.org/officeDocument/2006/relationships/hyperlink" Target="https://doi.org/10.5498/wjp.v5.i2.193" TargetMode="External"/><Relationship Id="rId28" Type="http://schemas.openxmlformats.org/officeDocument/2006/relationships/hyperlink" Target="https://doi.org/10.1007/s10943-012-9673-y" TargetMode="External"/><Relationship Id="rId29" Type="http://schemas.openxmlformats.org/officeDocument/2006/relationships/hyperlink" Target="https://doi.org/10.3389/fnhum.2013.00351" TargetMode="External"/><Relationship Id="rId30" Type="http://schemas.openxmlformats.org/officeDocument/2006/relationships/hyperlink" Target="https://doi.org/10.1007/s10943-014-9910-7" TargetMode="External"/><Relationship Id="rId31" Type="http://schemas.openxmlformats.org/officeDocument/2006/relationships/hyperlink" Target="https://doi.org/10.1016/j.socscimed.2020.112846" TargetMode="External"/><Relationship Id="rId32" Type="http://schemas.openxmlformats.org/officeDocument/2006/relationships/hyperlink" Target="https://doi.org/10.3389/fpsyt.2020.00555" TargetMode="External"/><Relationship Id="rId33" Type="http://schemas.openxmlformats.org/officeDocument/2006/relationships/hyperlink" Target="https://doi.org/10.1017/S1352465813000258" TargetMode="External"/><Relationship Id="rId34" Type="http://schemas.openxmlformats.org/officeDocument/2006/relationships/hyperlink" Target="https://doi.org/10.1016/j.psychres.2020.113058" TargetMode="External"/><Relationship Id="rId35" Type="http://schemas.openxmlformats.org/officeDocument/2006/relationships/hyperlink" Target="https://doi.org/10.1016/j.psychres.2020.113141" TargetMode="External"/><Relationship Id="rId36" Type="http://schemas.openxmlformats.org/officeDocument/2006/relationships/hyperlink" Target="https://doi.org/10.1037/a0025995" TargetMode="External"/><Relationship Id="rId37" Type="http://schemas.openxmlformats.org/officeDocument/2006/relationships/hyperlink" Target="https://doi.org/10.1007/s11414-018-9626-7" TargetMode="External"/><Relationship Id="rId38" Type="http://schemas.openxmlformats.org/officeDocument/2006/relationships/hyperlink" Target="https://doi.org/10.1016/S0140-6736(13)62246-1" TargetMode="External"/><Relationship Id="rId39" Type="http://schemas.openxmlformats.org/officeDocument/2006/relationships/hyperlink" Target="https://pubmed.ncbi.nlm.nih.gov/21360353/" TargetMode="External"/><Relationship Id="rId40" Type="http://schemas.openxmlformats.org/officeDocument/2006/relationships/hyperlink" Target="https://doi.org/10.1177/1363461503404004" TargetMode="External"/><Relationship Id="rId41" Type="http://schemas.openxmlformats.org/officeDocument/2006/relationships/hyperlink" Target="https://doi.org/10.1002/cpp.729" TargetMode="External"/><Relationship Id="rId42" Type="http://schemas.openxmlformats.org/officeDocument/2006/relationships/hyperlink" Target="https://doi.org/10.1016/j.psychres.2017.09.032" TargetMode="External"/><Relationship Id="rId43" Type="http://schemas.openxmlformats.org/officeDocument/2006/relationships/hyperlink" Target="https://doi.org/10.4103/0019-5545.58285" TargetMode="External"/><Relationship Id="rId44" Type="http://schemas.openxmlformats.org/officeDocument/2006/relationships/hyperlink" Target="https://doi.org/10.1007/s10608-017-9871-8" TargetMode="External"/><Relationship Id="rId45" Type="http://schemas.openxmlformats.org/officeDocument/2006/relationships/hyperlink" Target="https://doi.org/10.1007/s10943-015-0027-4" TargetMode="External"/><Relationship Id="rId46" Type="http://schemas.openxmlformats.org/officeDocument/2006/relationships/hyperlink" Target="https://doi.org/10.1016/j.brat.2011.11.007" TargetMode="External"/><Relationship Id="rId47" Type="http://schemas.openxmlformats.org/officeDocument/2006/relationships/hyperlink" Target="https://doi.org/10.1016/j.comppsych.2013.05.013" TargetMode="External"/><Relationship Id="rId48" Type="http://schemas.openxmlformats.org/officeDocument/2006/relationships/hyperlink" Target="https://doi.org/10.3389/fpsyt.2019.01011" TargetMode="External"/><Relationship Id="rId49" Type="http://schemas.openxmlformats.org/officeDocument/2006/relationships/hyperlink" Target="https://doi.org/10.1093/schbul/sbs034" TargetMode="External"/><Relationship Id="rId50" Type="http://schemas.openxmlformats.org/officeDocument/2006/relationships/hyperlink" Target="https://www.researchgate.net/publication/289694541_Witchcraft_and_Biopsychosocial_Causes_of_Mental_Illness" TargetMode="External"/><Relationship Id="rId51" Type="http://schemas.openxmlformats.org/officeDocument/2006/relationships/hyperlink" Target="https://www.ncbi.nlm.nih.gov/books/NBK557633/" TargetMode="External"/><Relationship Id="rId52" Type="http://schemas.openxmlformats.org/officeDocument/2006/relationships/hyperlink" Target="https://doi.org/10.1521/pdps.2015.43.3.423" TargetMode="External"/><Relationship Id="rId53" Type="http://schemas.openxmlformats.org/officeDocument/2006/relationships/hyperlink" Target="https://doi.org/10.1017/S1352465810000548" TargetMode="External"/><Relationship Id="rId54" Type="http://schemas.openxmlformats.org/officeDocument/2006/relationships/hyperlink" Target="https://doi.org/10.1080/23311908.2019.1703463" TargetMode="External"/><Relationship Id="rId55" Type="http://schemas.openxmlformats.org/officeDocument/2006/relationships/hyperlink" Target="https://doi.org/10.1111/j.2044-8260.2011.02025.x" TargetMode="External"/><Relationship Id="rId56" Type="http://schemas.openxmlformats.org/officeDocument/2006/relationships/hyperlink" Target="https://doi.org/10.1016/S0140-6736(07)61414-7" TargetMode="External"/><Relationship Id="rId57" Type="http://schemas.openxmlformats.org/officeDocument/2006/relationships/hyperlink" Target="https://doi.org/10.1017/S0033291717002203" TargetMode="External"/><Relationship Id="rId58" Type="http://schemas.openxmlformats.org/officeDocument/2006/relationships/hyperlink" Target="https://doi.org/10.1145/365153.365168" TargetMode="External"/><Relationship Id="rId59" Type="http://schemas.openxmlformats.org/officeDocument/2006/relationships/footer" Target="footer2.xml"/><Relationship Id="rId60" Type="http://schemas.openxmlformats.org/officeDocument/2006/relationships/footer" Target="footer3.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36936</TotalTime>
  <Application>LibreOffice/7.1.2.2$Windows_X86_64 LibreOffice_project/8a45595d069ef5570103caea1b71cc9d82b2aae4</Application>
  <AppVersion>15.0000</AppVersion>
  <Pages>6</Pages>
  <Words>603</Words>
  <Characters>4053</Characters>
  <CharactersWithSpaces>4676</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2020-12-21T15:45:39Z</dcterms:created>
  <dc:creator/>
  <dc:description/>
  <dc:language>en-US</dc:language>
  <cp:lastModifiedBy/>
  <dcterms:modified xsi:type="dcterms:W3CDTF">2021-04-26T11:29:27Z</dcterms:modified>
  <cp:revision>798</cp:revision>
  <dc:subject/>
  <dc:title/>
</cp:coreProperties>
</file>

<file path=docProps/custom.xml><?xml version="1.0" encoding="utf-8"?>
<Properties xmlns="http://schemas.openxmlformats.org/officeDocument/2006/custom-properties" xmlns:vt="http://schemas.openxmlformats.org/officeDocument/2006/docPropsVTypes"/>
</file>