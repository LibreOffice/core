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3E" w:rsidDel="00F230D5" w:rsidRDefault="008C7B3E">
      <w:pPr>
        <w:rPr>
          <w:del w:id="0" w:author="teszt_admin" w:date="2018-08-09T16:29:00Z"/>
        </w:rPr>
      </w:pPr>
    </w:p>
    <w:p w:rsidR="00F230D5" w:rsidRDefault="00F230D5">
      <w:pPr>
        <w:sectPr w:rsidR="00F230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p w:rsidR="00F230D5" w:rsidRDefault="00F230D5"/>
    <w:sectPr w:rsidR="00F2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D5"/>
    <w:rsid w:val="008C7B3E"/>
    <w:rsid w:val="00F2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2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3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2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3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6D300-630B-482D-9EF0-744AA28654E1}"/>
</file>

<file path=customXml/itemProps2.xml><?xml version="1.0" encoding="utf-8"?>
<ds:datastoreItem xmlns:ds="http://schemas.openxmlformats.org/officeDocument/2006/customXml" ds:itemID="{EB12D7B9-F7C6-44E8-B6C8-57164F6E9665}"/>
</file>

<file path=customXml/itemProps3.xml><?xml version="1.0" encoding="utf-8"?>
<ds:datastoreItem xmlns:ds="http://schemas.openxmlformats.org/officeDocument/2006/customXml" ds:itemID="{1FC4D376-365A-4EEE-8FDE-B47FF4D0E8AF}"/>
</file>

<file path=customXml/itemProps4.xml><?xml version="1.0" encoding="utf-8"?>
<ds:datastoreItem xmlns:ds="http://schemas.openxmlformats.org/officeDocument/2006/customXml" ds:itemID="{A61B3CDB-3066-43BE-8417-FE4CF2AE69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NISZ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2018-08-09T14:28:00Z</dcterms:created>
  <dcterms:modified xsi:type="dcterms:W3CDTF">2018-08-09T14:29:00Z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