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B72" w:rsidDel="001C5B72" w:rsidTr="001C5B72">
        <w:tc>
          <w:tcPr>
            <w:tcW w:w="4508" w:type="dxa"/>
          </w:tcPr>
          <w:p w:rsidR="001C5B72" w:rsidDel="001C5B72" w:rsidRDefault="001C5B72">
            <w:pPr>
              <w:rPr>
                <w:moveFrom w:id="0" w:author="László Németh" w:date="2021-07-22T14:42:00Z"/>
              </w:rPr>
            </w:pPr>
            <w:moveFromRangeStart w:id="1" w:author="László Németh" w:date="2021-07-22T14:42:00Z" w:name="move77857376"/>
            <w:moveFrom w:id="2" w:author="László Németh" w:date="2021-07-22T14:42:00Z">
              <w:r w:rsidDel="001C5B72">
                <w:t>A1</w:t>
              </w:r>
            </w:moveFrom>
          </w:p>
        </w:tc>
        <w:tc>
          <w:tcPr>
            <w:tcW w:w="4508" w:type="dxa"/>
          </w:tcPr>
          <w:p w:rsidR="001C5B72" w:rsidDel="001C5B72" w:rsidRDefault="001C5B72">
            <w:pPr>
              <w:rPr>
                <w:moveFrom w:id="3" w:author="László Németh" w:date="2021-07-22T14:42:00Z"/>
              </w:rPr>
            </w:pPr>
            <w:moveFrom w:id="4" w:author="László Németh" w:date="2021-07-22T14:42:00Z">
              <w:r w:rsidDel="001C5B72">
                <w:t>B1</w:t>
              </w:r>
            </w:moveFrom>
          </w:p>
        </w:tc>
      </w:tr>
      <w:tr w:rsidR="001C5B72" w:rsidDel="001C5B72" w:rsidTr="001C5B72">
        <w:tc>
          <w:tcPr>
            <w:tcW w:w="4508" w:type="dxa"/>
          </w:tcPr>
          <w:p w:rsidR="001C5B72" w:rsidDel="001C5B72" w:rsidRDefault="001C5B72">
            <w:pPr>
              <w:rPr>
                <w:moveFrom w:id="5" w:author="László Németh" w:date="2021-07-22T14:42:00Z"/>
              </w:rPr>
            </w:pPr>
            <w:moveFrom w:id="6" w:author="László Németh" w:date="2021-07-22T14:42:00Z">
              <w:r w:rsidDel="001C5B72">
                <w:t>A2</w:t>
              </w:r>
            </w:moveFrom>
          </w:p>
        </w:tc>
        <w:tc>
          <w:tcPr>
            <w:tcW w:w="4508" w:type="dxa"/>
          </w:tcPr>
          <w:p w:rsidR="001C5B72" w:rsidDel="001C5B72" w:rsidRDefault="001C5B72">
            <w:pPr>
              <w:rPr>
                <w:moveFrom w:id="7" w:author="László Németh" w:date="2021-07-22T14:42:00Z"/>
              </w:rPr>
            </w:pPr>
            <w:moveFrom w:id="8" w:author="László Németh" w:date="2021-07-22T14:42:00Z">
              <w:r w:rsidDel="001C5B72">
                <w:t>B2</w:t>
              </w:r>
            </w:moveFrom>
          </w:p>
        </w:tc>
      </w:tr>
    </w:tbl>
    <w:moveFromRangeEnd w:id="1"/>
    <w:p w:rsidR="00D70E06" w:rsidRDefault="001C5B72">
      <w:r>
        <w:t>Text</w:t>
      </w:r>
    </w:p>
    <w:tbl>
      <w:tblPr>
        <w:tblStyle w:val="Rcsostblzat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B72" w:rsidTr="001C5B72">
        <w:tc>
          <w:tcPr>
            <w:tcW w:w="4508" w:type="dxa"/>
          </w:tcPr>
          <w:p w:rsidR="001C5B72" w:rsidRDefault="001C5B72" w:rsidP="001C5B72">
            <w:pPr>
              <w:rPr>
                <w:moveTo w:id="9" w:author="László Németh" w:date="2021-07-22T14:42:00Z"/>
              </w:rPr>
            </w:pPr>
            <w:moveToRangeStart w:id="10" w:author="László Németh" w:date="2021-07-22T14:42:00Z" w:name="move77857376"/>
            <w:moveTo w:id="11" w:author="László Németh" w:date="2021-07-22T14:42:00Z">
              <w:r>
                <w:t>A1</w:t>
              </w:r>
            </w:moveTo>
          </w:p>
        </w:tc>
        <w:tc>
          <w:tcPr>
            <w:tcW w:w="4508" w:type="dxa"/>
          </w:tcPr>
          <w:p w:rsidR="001C5B72" w:rsidRDefault="001C5B72" w:rsidP="001C5B72">
            <w:pPr>
              <w:rPr>
                <w:moveTo w:id="12" w:author="László Németh" w:date="2021-07-22T14:42:00Z"/>
              </w:rPr>
            </w:pPr>
            <w:moveTo w:id="13" w:author="László Németh" w:date="2021-07-22T14:42:00Z">
              <w:r>
                <w:t>B1</w:t>
              </w:r>
            </w:moveTo>
          </w:p>
        </w:tc>
      </w:tr>
      <w:tr w:rsidR="001C5B72" w:rsidTr="001C5B72">
        <w:tc>
          <w:tcPr>
            <w:tcW w:w="4508" w:type="dxa"/>
          </w:tcPr>
          <w:p w:rsidR="001C5B72" w:rsidRDefault="001C5B72" w:rsidP="001C5B72">
            <w:pPr>
              <w:rPr>
                <w:moveTo w:id="14" w:author="László Németh" w:date="2021-07-22T14:42:00Z"/>
              </w:rPr>
            </w:pPr>
            <w:moveTo w:id="15" w:author="László Németh" w:date="2021-07-22T14:42:00Z">
              <w:r>
                <w:t>A2</w:t>
              </w:r>
            </w:moveTo>
          </w:p>
        </w:tc>
        <w:tc>
          <w:tcPr>
            <w:tcW w:w="4508" w:type="dxa"/>
          </w:tcPr>
          <w:p w:rsidR="001C5B72" w:rsidRDefault="001C5B72" w:rsidP="001C5B72">
            <w:pPr>
              <w:rPr>
                <w:moveTo w:id="16" w:author="László Németh" w:date="2021-07-22T14:42:00Z"/>
              </w:rPr>
            </w:pPr>
            <w:moveTo w:id="17" w:author="László Németh" w:date="2021-07-22T14:42:00Z">
              <w:r>
                <w:t>B2</w:t>
              </w:r>
            </w:moveTo>
          </w:p>
        </w:tc>
      </w:tr>
    </w:tbl>
    <w:p w:rsidR="001C5B72" w:rsidRDefault="001C5B72">
      <w:bookmarkStart w:id="18" w:name="_GoBack"/>
      <w:bookmarkEnd w:id="18"/>
      <w:moveToRangeEnd w:id="10"/>
    </w:p>
    <w:sectPr w:rsidR="001C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72"/>
    <w:rsid w:val="001C5B72"/>
    <w:rsid w:val="00375957"/>
    <w:rsid w:val="00410C20"/>
    <w:rsid w:val="008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648E"/>
  <w15:chartTrackingRefBased/>
  <w15:docId w15:val="{0877034F-7A68-4C69-83A6-F0142AF1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C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1C5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C5B7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1</cp:revision>
  <dcterms:created xsi:type="dcterms:W3CDTF">2021-07-22T21:41:00Z</dcterms:created>
  <dcterms:modified xsi:type="dcterms:W3CDTF">2021-07-22T21:43:00Z</dcterms:modified>
</cp:coreProperties>
</file>