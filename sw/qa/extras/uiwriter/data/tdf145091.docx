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del w:id="0" w:author="xxx4" w:date="2021-10-08T11:14:28Z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del w:id="1" w:author="xxx4" w:date="2021-10-08T11:14:28Z">
              <w:r>
                <w:rPr/>
                <w:delText>a</w:delText>
              </w:r>
            </w:del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del w:id="2" w:author="xxx4" w:date="2021-10-08T11:14:28Z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del w:id="3" w:author="xxx4" w:date="2021-10-08T11:14:28Z">
              <w:r>
                <w:rPr/>
                <w:delText>‍</w:delText>
              </w:r>
            </w:del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del w:id="4" w:author="xxx4" w:date="2021-10-08T11:14:28Z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del w:id="5" w:author="xxx4" w:date="2021-10-08T11:14:28Z">
              <w:r>
                <w:rPr/>
                <w:delText>b</w:delText>
              </w:r>
            </w:del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trackRevisio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LibreOfficeDev/7.3.0.0.alpha0$Linux_X86_64 LibreOffice_project/2080f70d768313181efef3a482450aee88ba6870</Application>
  <AppVersion>15.0000</AppVersion>
  <Pages>1</Pages>
  <Words>2</Words>
  <Characters>2</Characters>
  <CharactersWithSpaces>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2021-10-08T11:13:59Z</dcterms:created>
  <dc:creator/>
  <dc:description/>
  <dc:language>hu-HU</dc:language>
  <cp:lastModifiedBy/>
  <dcterms:modified xsi:type="dcterms:W3CDTF">2021-10-08T11:14:57Z</dcterms:modified>
  <cp:revision>1</cp:revision>
  <dc:subject/>
  <dc:title/>
</cp:coreProperties>
</file>