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496" w:rsidRDefault="00D31496">
      <w:pPr>
        <w:rPr>
          <w:noProof/>
        </w:rPr>
      </w:pPr>
      <w:del w:id="0" w:author="Kelemen Gábor 2" w:date="2018-07-31T15:52:00Z">
        <w:r w:rsidDel="00D31496">
          <w:rPr>
            <w:noProof/>
          </w:rPr>
          <w:delText xml:space="preserve">Lorem ipsum dolor sit amet, consectetuer adipiscing elit. Maecenas porttitor congue massa. Fusce </w:delText>
        </w:r>
      </w:del>
      <w:r>
        <w:rPr>
          <w:noProof/>
        </w:rPr>
        <w:t>posuere, magna sed pulvinar ultricies, purus lectus malesuada libero, sit amet commodo magna eros quis urna.</w:t>
      </w:r>
    </w:p>
    <w:p w:rsidR="00D31496" w:rsidRDefault="00D31496" w:rsidP="00D31496">
      <w:pPr>
        <w:pStyle w:val="Listaszerbekezds"/>
        <w:numPr>
          <w:ilvl w:val="0"/>
          <w:numId w:val="1"/>
        </w:numPr>
        <w:rPr>
          <w:noProof/>
        </w:rPr>
        <w:pPrChange w:id="1" w:author="Kelemen Gábor 2" w:date="2018-07-31T15:52:00Z">
          <w:pPr/>
        </w:pPrChange>
      </w:pPr>
      <w:r>
        <w:rPr>
          <w:noProof/>
        </w:rPr>
        <w:t>Nunc viverra imperdiet enim. Fusce est. Vivamus a tellus.</w:t>
      </w:r>
    </w:p>
    <w:p w:rsidR="00D31496" w:rsidRDefault="00D31496" w:rsidP="00D31496">
      <w:pPr>
        <w:pStyle w:val="Listaszerbekezds"/>
        <w:numPr>
          <w:ilvl w:val="0"/>
          <w:numId w:val="1"/>
        </w:numPr>
        <w:rPr>
          <w:noProof/>
        </w:rPr>
        <w:pPrChange w:id="2" w:author="Kelemen Gábor 2" w:date="2018-07-31T15:52:00Z">
          <w:pPr/>
        </w:pPrChange>
      </w:pPr>
      <w:del w:id="3" w:author="Kelemen Gábor 2" w:date="2018-07-31T15:52:00Z">
        <w:r w:rsidDel="00D31496">
          <w:rPr>
            <w:noProof/>
          </w:rPr>
          <w:delText xml:space="preserve">Pellentesque habitant morbi tristique senectus </w:delText>
        </w:r>
      </w:del>
      <w:bookmarkStart w:id="4" w:name="_GoBack"/>
      <w:bookmarkEnd w:id="4"/>
      <w:r>
        <w:rPr>
          <w:noProof/>
        </w:rPr>
        <w:t>et netus et malesuada fames ac turpis egestas. Proin pharetra nonummy pede. Mauris et orci.</w:t>
      </w:r>
    </w:p>
    <w:p w:rsidR="00D31496" w:rsidRDefault="00D31496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E2397E" w:rsidRDefault="00D31496">
      <w:r>
        <w:rPr>
          <w:noProof/>
        </w:rPr>
        <w:t>Suspendisse dui purus, scelerisque at, vulputate vitae, pretium mattis, nunc. Mauris eget neque at sem venenatis eleifend. Ut nonummy.</w:t>
      </w:r>
    </w:p>
    <w:p w:rsidR="00D31496" w:rsidRDefault="00D31496"/>
    <w:sectPr w:rsidR="00D31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129CF"/>
    <w:multiLevelType w:val="hybridMultilevel"/>
    <w:tmpl w:val="F73C7B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emen Gábor 2">
    <w15:presenceInfo w15:providerId="None" w15:userId="Kelemen Gábor 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96"/>
    <w:rsid w:val="008F3FC6"/>
    <w:rsid w:val="00D31496"/>
    <w:rsid w:val="00E2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40CDF-FCAC-4547-8003-A283F79C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31496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31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314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525</Characters>
  <Application>Microsoft Office Word</Application>
  <DocSecurity>0</DocSecurity>
  <Lines>4</Lines>
  <Paragraphs>1</Paragraphs>
  <ScaleCrop>false</ScaleCrop>
  <Company>NISZ Nemzeti Infokommunikációs Szolgáltató Zrt.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1</cp:revision>
  <dcterms:created xsi:type="dcterms:W3CDTF">2018-07-31T13:51:00Z</dcterms:created>
  <dcterms:modified xsi:type="dcterms:W3CDTF">2018-07-31T13:52:00Z</dcterms:modified>
</cp:coreProperties>
</file>