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79B" w:rsidRDefault="00B2779B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B2779B" w:rsidRPr="00175AF7" w:rsidDel="00175AF7" w:rsidRDefault="00B2779B" w:rsidP="00175AF7">
      <w:pPr>
        <w:pStyle w:val="Quote"/>
        <w:rPr>
          <w:del w:id="0" w:author="Gábor Kelemen2010" w:date="2025-02-18T17:48:00Z"/>
          <w:noProof/>
        </w:rPr>
        <w:pPrChange w:id="1" w:author="Gábor Kelemen2010" w:date="2025-02-18T17:48:00Z">
          <w:pPr/>
        </w:pPrChange>
      </w:pPr>
      <w:del w:id="2" w:author="Gábor Kelemen2010" w:date="2025-02-18T17:48:00Z">
        <w:r w:rsidRPr="00175AF7" w:rsidDel="00175AF7">
          <w:rPr>
            <w:noProof/>
          </w:rPr>
          <w:delText>Nunc viverra imperdiet enim. Fusce est. Vivamus a tellus.</w:delText>
        </w:r>
      </w:del>
    </w:p>
    <w:p w:rsidR="00B2779B" w:rsidDel="00175AF7" w:rsidRDefault="00B2779B" w:rsidP="00911A15">
      <w:pPr>
        <w:rPr>
          <w:del w:id="3" w:author="Gábor Kelemen2010" w:date="2025-02-18T17:48:00Z"/>
          <w:noProof/>
        </w:rPr>
      </w:pPr>
      <w:del w:id="4" w:author="Gábor Kelemen2010" w:date="2025-02-18T17:48:00Z">
        <w:r w:rsidDel="00175AF7">
          <w:rPr>
            <w:noProof/>
          </w:rPr>
          <w:delText xml:space="preserve">Pellentesque habitant morbi </w:delText>
        </w:r>
        <w:r w:rsidRPr="00175AF7" w:rsidDel="00175AF7">
          <w:rPr>
            <w:noProof/>
          </w:rPr>
          <w:delText>tristique senectus et netus et malesuada</w:delText>
        </w:r>
        <w:r w:rsidDel="00175AF7">
          <w:rPr>
            <w:noProof/>
          </w:rPr>
          <w:delText xml:space="preserve"> fames ac turpis egestas. Proin pharetra nonummy pede. Mauris et orci.</w:delText>
        </w:r>
      </w:del>
    </w:p>
    <w:p w:rsidR="00B2779B" w:rsidDel="00175AF7" w:rsidRDefault="00B2779B">
      <w:pPr>
        <w:rPr>
          <w:del w:id="5" w:author="Gábor Kelemen2010" w:date="2025-02-18T17:48:00Z"/>
          <w:noProof/>
        </w:rPr>
      </w:pPr>
      <w:del w:id="6" w:author="Gábor Kelemen2010" w:date="2025-02-18T17:48:00Z">
        <w:r w:rsidDel="00175AF7">
          <w:rPr>
            <w:noProof/>
          </w:rPr>
          <w:delText>Aenean nec lorem. In porttitor. Donec laoreet nonummy augue.</w:delText>
        </w:r>
      </w:del>
    </w:p>
    <w:p w:rsidR="00C61BE0" w:rsidRDefault="00B2779B">
      <w:r>
        <w:rPr>
          <w:noProof/>
        </w:rPr>
        <w:t>Suspendisse dui purus, scelerisque at, vulputate vitae, pretium mattis, nunc. Mauris eget neque at sem venenatis eleifend. Ut nonummy.</w:t>
      </w:r>
    </w:p>
    <w:p w:rsidR="00B2779B" w:rsidRDefault="00B2779B" w:rsidP="00FC0207">
      <w:pPr>
        <w:jc w:val="center"/>
      </w:pPr>
      <w:bookmarkStart w:id="7" w:name="_GoBack"/>
      <w:bookmarkEnd w:id="7"/>
    </w:p>
    <w:sectPr w:rsidR="00B2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ábor Kelemen2010">
    <w15:presenceInfo w15:providerId="None" w15:userId="Gábor Kelemen2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9B"/>
    <w:rsid w:val="0009392A"/>
    <w:rsid w:val="00141739"/>
    <w:rsid w:val="00175AF7"/>
    <w:rsid w:val="0038681B"/>
    <w:rsid w:val="003D225E"/>
    <w:rsid w:val="005D545C"/>
    <w:rsid w:val="00670E93"/>
    <w:rsid w:val="007C0A7B"/>
    <w:rsid w:val="00833191"/>
    <w:rsid w:val="00911A15"/>
    <w:rsid w:val="009E3045"/>
    <w:rsid w:val="00A12EB2"/>
    <w:rsid w:val="00B2779B"/>
    <w:rsid w:val="00BB21AD"/>
    <w:rsid w:val="00C10FD7"/>
    <w:rsid w:val="00C61BE0"/>
    <w:rsid w:val="00F2048A"/>
    <w:rsid w:val="00FC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8CC7A7"/>
  <w15:chartTrackingRefBased/>
  <w15:docId w15:val="{A6E50B0E-6C5E-4EE6-8609-C58D7D66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8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81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D54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83319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19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C0A7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FD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FD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Kelemen2010</dc:creator>
  <cp:keywords/>
  <dc:description/>
  <cp:lastModifiedBy>Gábor Kelemen2010</cp:lastModifiedBy>
  <cp:revision>8</cp:revision>
  <dcterms:created xsi:type="dcterms:W3CDTF">2025-02-18T17:12:00Z</dcterms:created>
  <dcterms:modified xsi:type="dcterms:W3CDTF">2025-02-18T18:38:00Z</dcterms:modified>
</cp:coreProperties>
</file>