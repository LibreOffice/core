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27" w:rsidRPr="006B6885" w:rsidRDefault="002C6827" w:rsidP="002C6827">
      <w:pPr>
        <w:rPr>
          <w:rFonts w:asciiTheme="minorBidi" w:hAnsiTheme="minorBidi"/>
          <w:sz w:val="20"/>
          <w:szCs w:val="20"/>
          <w:lang w:val="en-US"/>
        </w:rPr>
      </w:pPr>
      <w:bookmarkStart w:id="0" w:name="_GoBack"/>
      <w:r w:rsidRPr="006B6885">
        <w:rPr>
          <w:rFonts w:asciiTheme="minorBidi" w:hAnsiTheme="minorBidi"/>
          <w:sz w:val="20"/>
          <w:szCs w:val="20"/>
          <w:lang w:val="en-US"/>
        </w:rPr>
        <w:t>1 hidden, delete-merge</w:t>
      </w:r>
    </w:p>
    <w:p w:rsidR="00E755AF" w:rsidRPr="006B6885" w:rsidDel="00E755AF" w:rsidRDefault="00E755AF" w:rsidP="00E755AF">
      <w:pPr>
        <w:jc w:val="center"/>
        <w:rPr>
          <w:del w:id="1" w:author="ms" w:date="2025-02-13T14:14:00Z"/>
          <w:rFonts w:asciiTheme="minorBidi" w:hAnsiTheme="minorBidi"/>
          <w:sz w:val="20"/>
          <w:szCs w:val="20"/>
          <w:lang w:val="en-US"/>
        </w:rPr>
      </w:pPr>
      <w:proofErr w:type="spellStart"/>
      <w:proofErr w:type="gramStart"/>
      <w:r w:rsidRPr="006B6885">
        <w:rPr>
          <w:rFonts w:asciiTheme="minorBidi" w:hAnsiTheme="minorBidi"/>
          <w:vanish/>
          <w:sz w:val="20"/>
          <w:szCs w:val="20"/>
          <w:lang w:val="en-US"/>
        </w:rPr>
        <w:t>Abc</w:t>
      </w:r>
      <w:proofErr w:type="spellEnd"/>
      <w:proofErr w:type="gramEnd"/>
      <w:del w:id="2" w:author="ms" w:date="2025-02-13T14:14:00Z">
        <w:r w:rsidRPr="006B6885" w:rsidDel="00E755AF">
          <w:rPr>
            <w:rFonts w:asciiTheme="minorBidi" w:hAnsiTheme="minorBidi"/>
            <w:sz w:val="20"/>
            <w:szCs w:val="20"/>
            <w:lang w:val="en-US"/>
          </w:rPr>
          <w:delText>def</w:delText>
        </w:r>
      </w:del>
    </w:p>
    <w:p w:rsidR="00DE708E" w:rsidRPr="006B6885" w:rsidRDefault="00E755AF" w:rsidP="00E755AF">
      <w:pPr>
        <w:rPr>
          <w:rFonts w:asciiTheme="minorBidi" w:hAnsiTheme="minorBidi"/>
          <w:sz w:val="20"/>
          <w:szCs w:val="20"/>
          <w:lang w:val="en-US"/>
        </w:rPr>
      </w:pPr>
      <w:del w:id="3" w:author="ms" w:date="2025-02-13T14:14:00Z">
        <w:r w:rsidRPr="006B6885" w:rsidDel="00E755AF">
          <w:rPr>
            <w:rFonts w:asciiTheme="minorBidi" w:hAnsiTheme="minorBidi"/>
            <w:sz w:val="20"/>
            <w:szCs w:val="20"/>
            <w:lang w:val="en-US"/>
          </w:rPr>
          <w:delText>ghi</w:delText>
        </w:r>
      </w:del>
    </w:p>
    <w:p w:rsidR="002C6827" w:rsidRPr="006B6885" w:rsidRDefault="002C6827" w:rsidP="002C6827">
      <w:pPr>
        <w:rPr>
          <w:rFonts w:asciiTheme="minorBidi" w:hAnsiTheme="minorBidi"/>
          <w:sz w:val="20"/>
          <w:szCs w:val="20"/>
          <w:lang w:val="en-US"/>
        </w:rPr>
      </w:pPr>
      <w:r w:rsidRPr="006B6885">
        <w:rPr>
          <w:rFonts w:asciiTheme="minorBidi" w:hAnsiTheme="minorBidi"/>
          <w:sz w:val="20"/>
          <w:szCs w:val="20"/>
          <w:lang w:val="en-US"/>
        </w:rPr>
        <w:t>2 visible, delete-merge</w:t>
      </w:r>
    </w:p>
    <w:p w:rsidR="00E755AF" w:rsidRPr="006B6885" w:rsidDel="00E755AF" w:rsidRDefault="00E755AF" w:rsidP="00E755AF">
      <w:pPr>
        <w:jc w:val="center"/>
        <w:rPr>
          <w:del w:id="4" w:author="ms" w:date="2025-02-13T14:19:00Z"/>
          <w:rFonts w:asciiTheme="minorBidi" w:hAnsiTheme="minorBidi"/>
          <w:sz w:val="20"/>
          <w:szCs w:val="20"/>
          <w:lang w:val="en-US"/>
        </w:rPr>
      </w:pPr>
      <w:proofErr w:type="spellStart"/>
      <w:proofErr w:type="gramStart"/>
      <w:r w:rsidRPr="006B6885">
        <w:rPr>
          <w:rFonts w:asciiTheme="minorBidi" w:hAnsiTheme="minorBidi"/>
          <w:sz w:val="20"/>
          <w:szCs w:val="20"/>
          <w:lang w:val="en-US"/>
        </w:rPr>
        <w:t>abc</w:t>
      </w:r>
      <w:proofErr w:type="spellEnd"/>
      <w:proofErr w:type="gramEnd"/>
      <w:del w:id="5" w:author="ms" w:date="2025-02-13T14:19:00Z">
        <w:r w:rsidRPr="006B6885" w:rsidDel="00E755AF">
          <w:rPr>
            <w:rFonts w:asciiTheme="minorBidi" w:hAnsiTheme="minorBidi"/>
            <w:sz w:val="20"/>
            <w:szCs w:val="20"/>
            <w:lang w:val="en-US"/>
          </w:rPr>
          <w:delText>ghi</w:delText>
        </w:r>
      </w:del>
    </w:p>
    <w:p w:rsidR="00E755AF" w:rsidRPr="006B6885" w:rsidRDefault="00E755AF" w:rsidP="00E755AF">
      <w:pPr>
        <w:rPr>
          <w:rFonts w:asciiTheme="minorBidi" w:hAnsiTheme="minorBidi"/>
          <w:sz w:val="20"/>
          <w:szCs w:val="20"/>
          <w:lang w:val="en-US"/>
        </w:rPr>
      </w:pPr>
      <w:del w:id="6" w:author="ms" w:date="2025-02-13T14:19:00Z">
        <w:r w:rsidRPr="006B6885" w:rsidDel="00E755AF">
          <w:rPr>
            <w:rFonts w:asciiTheme="minorBidi" w:hAnsiTheme="minorBidi"/>
            <w:sz w:val="20"/>
            <w:szCs w:val="20"/>
            <w:lang w:val="en-US"/>
          </w:rPr>
          <w:delText>def</w:delText>
        </w:r>
      </w:del>
    </w:p>
    <w:p w:rsidR="002C6827" w:rsidRPr="006B6885" w:rsidRDefault="002C6827" w:rsidP="002C6827">
      <w:pPr>
        <w:rPr>
          <w:rFonts w:asciiTheme="minorBidi" w:hAnsiTheme="minorBidi"/>
          <w:sz w:val="20"/>
          <w:szCs w:val="20"/>
          <w:lang w:val="en-US"/>
        </w:rPr>
      </w:pPr>
      <w:r w:rsidRPr="006B6885">
        <w:rPr>
          <w:rFonts w:asciiTheme="minorBidi" w:hAnsiTheme="minorBidi"/>
          <w:sz w:val="20"/>
          <w:szCs w:val="20"/>
          <w:lang w:val="en-US"/>
        </w:rPr>
        <w:t>3 delete-merge</w:t>
      </w:r>
    </w:p>
    <w:p w:rsidR="00E72421" w:rsidRPr="006B6885" w:rsidDel="00E72421" w:rsidRDefault="00E72421" w:rsidP="00E72421">
      <w:pPr>
        <w:jc w:val="center"/>
        <w:rPr>
          <w:del w:id="7" w:author="ms" w:date="2025-02-13T14:37:00Z"/>
          <w:rFonts w:asciiTheme="minorBidi" w:hAnsiTheme="minorBidi"/>
          <w:sz w:val="20"/>
          <w:szCs w:val="20"/>
          <w:lang w:val="en-US"/>
        </w:rPr>
      </w:pPr>
      <w:del w:id="8" w:author="ms" w:date="2025-02-13T14:37:00Z">
        <w:r w:rsidRPr="006B6885" w:rsidDel="00E72421">
          <w:rPr>
            <w:rFonts w:asciiTheme="minorBidi" w:hAnsiTheme="minorBidi"/>
            <w:sz w:val="20"/>
            <w:szCs w:val="20"/>
            <w:lang w:val="en-US"/>
          </w:rPr>
          <w:delText>def</w:delText>
        </w:r>
      </w:del>
    </w:p>
    <w:p w:rsidR="00E72421" w:rsidRPr="006B6885" w:rsidRDefault="00E72421" w:rsidP="00E755AF">
      <w:pPr>
        <w:rPr>
          <w:rFonts w:asciiTheme="minorBidi" w:hAnsiTheme="minorBidi"/>
          <w:sz w:val="20"/>
          <w:szCs w:val="20"/>
          <w:lang w:val="en-US"/>
        </w:rPr>
      </w:pPr>
      <w:del w:id="9" w:author="ms" w:date="2025-02-13T14:37:00Z">
        <w:r w:rsidRPr="006B6885" w:rsidDel="00E72421">
          <w:rPr>
            <w:rFonts w:asciiTheme="minorBidi" w:hAnsiTheme="minorBidi"/>
            <w:sz w:val="20"/>
            <w:szCs w:val="20"/>
            <w:lang w:val="en-US"/>
          </w:rPr>
          <w:delText>ghi</w:delText>
        </w:r>
      </w:del>
    </w:p>
    <w:p w:rsidR="002C6827" w:rsidRPr="006B6885" w:rsidRDefault="002C6827" w:rsidP="00E755AF">
      <w:pPr>
        <w:rPr>
          <w:rFonts w:asciiTheme="minorBidi" w:hAnsiTheme="minorBidi"/>
          <w:sz w:val="20"/>
          <w:szCs w:val="20"/>
          <w:lang w:val="en-US"/>
        </w:rPr>
      </w:pPr>
      <w:r w:rsidRPr="006B6885">
        <w:rPr>
          <w:rFonts w:asciiTheme="minorBidi" w:hAnsiTheme="minorBidi"/>
          <w:sz w:val="20"/>
          <w:szCs w:val="20"/>
          <w:lang w:val="en-US"/>
        </w:rPr>
        <w:t>4 delete-merge, delete-merge</w:t>
      </w:r>
    </w:p>
    <w:p w:rsidR="00E72421" w:rsidRPr="006B6885" w:rsidDel="00E72421" w:rsidRDefault="00E72421" w:rsidP="003F6AC1">
      <w:pPr>
        <w:jc w:val="right"/>
        <w:rPr>
          <w:del w:id="10" w:author="ms" w:date="2025-02-13T14:42:00Z"/>
          <w:rFonts w:asciiTheme="minorBidi" w:hAnsiTheme="minorBidi"/>
          <w:sz w:val="20"/>
          <w:szCs w:val="20"/>
          <w:lang w:val="en-US"/>
        </w:rPr>
      </w:pPr>
      <w:del w:id="11" w:author="ms" w:date="2025-02-13T14:42:00Z">
        <w:r w:rsidRPr="006B6885" w:rsidDel="00E72421">
          <w:rPr>
            <w:rFonts w:asciiTheme="minorBidi" w:hAnsiTheme="minorBidi"/>
            <w:sz w:val="20"/>
            <w:szCs w:val="20"/>
            <w:lang w:val="en-US"/>
          </w:rPr>
          <w:delText>abc</w:delText>
        </w:r>
      </w:del>
    </w:p>
    <w:p w:rsidR="00E72421" w:rsidRPr="006B6885" w:rsidDel="00E72421" w:rsidRDefault="00E72421" w:rsidP="00E72421">
      <w:pPr>
        <w:jc w:val="center"/>
        <w:rPr>
          <w:del w:id="12" w:author="ms" w:date="2025-02-13T14:42:00Z"/>
          <w:rFonts w:asciiTheme="minorBidi" w:hAnsiTheme="minorBidi"/>
          <w:sz w:val="20"/>
          <w:szCs w:val="20"/>
          <w:lang w:val="en-US"/>
        </w:rPr>
      </w:pPr>
      <w:del w:id="13" w:author="ms" w:date="2025-02-13T14:42:00Z">
        <w:r w:rsidRPr="006B6885" w:rsidDel="00E72421">
          <w:rPr>
            <w:rFonts w:asciiTheme="minorBidi" w:hAnsiTheme="minorBidi"/>
            <w:sz w:val="20"/>
            <w:szCs w:val="20"/>
            <w:lang w:val="en-US"/>
          </w:rPr>
          <w:delText>def</w:delText>
        </w:r>
      </w:del>
    </w:p>
    <w:p w:rsidR="00E72421" w:rsidRPr="006B6885" w:rsidRDefault="00E72421" w:rsidP="00E755AF">
      <w:pPr>
        <w:rPr>
          <w:rFonts w:asciiTheme="minorBidi" w:hAnsiTheme="minorBidi"/>
          <w:sz w:val="20"/>
          <w:szCs w:val="20"/>
          <w:lang w:val="en-US"/>
        </w:rPr>
      </w:pPr>
    </w:p>
    <w:p w:rsidR="002C6827" w:rsidRPr="006B6885" w:rsidRDefault="009E270D" w:rsidP="00E755AF">
      <w:pPr>
        <w:rPr>
          <w:rFonts w:asciiTheme="minorBidi" w:hAnsiTheme="minorBidi"/>
          <w:sz w:val="20"/>
          <w:szCs w:val="20"/>
          <w:lang w:val="en-US"/>
        </w:rPr>
      </w:pPr>
      <w:r w:rsidRPr="006B6885">
        <w:rPr>
          <w:rFonts w:asciiTheme="minorBidi" w:hAnsiTheme="minorBidi"/>
          <w:sz w:val="20"/>
          <w:szCs w:val="20"/>
          <w:lang w:val="en-US"/>
        </w:rPr>
        <w:t>5</w:t>
      </w:r>
      <w:r w:rsidR="002C6827" w:rsidRPr="006B6885">
        <w:rPr>
          <w:rFonts w:asciiTheme="minorBidi" w:hAnsiTheme="minorBidi"/>
          <w:sz w:val="20"/>
          <w:szCs w:val="20"/>
          <w:lang w:val="en-US"/>
        </w:rPr>
        <w:t xml:space="preserve"> visible, hidden-merge, visible</w:t>
      </w:r>
    </w:p>
    <w:p w:rsidR="00D55D77" w:rsidRPr="006B6885" w:rsidRDefault="00D55D77" w:rsidP="00D55D77">
      <w:pPr>
        <w:jc w:val="center"/>
        <w:rPr>
          <w:rFonts w:asciiTheme="minorBidi" w:hAnsiTheme="minorBidi"/>
          <w:vanish/>
          <w:sz w:val="20"/>
          <w:szCs w:val="20"/>
          <w:lang w:val="en-US"/>
        </w:rPr>
      </w:pPr>
      <w:proofErr w:type="spellStart"/>
      <w:proofErr w:type="gramStart"/>
      <w:r w:rsidRPr="006B6885">
        <w:rPr>
          <w:rFonts w:asciiTheme="minorBidi" w:hAnsiTheme="minorBidi"/>
          <w:sz w:val="20"/>
          <w:szCs w:val="20"/>
          <w:lang w:val="en-US"/>
        </w:rPr>
        <w:t>abc</w:t>
      </w:r>
      <w:proofErr w:type="spellEnd"/>
      <w:proofErr w:type="gramEnd"/>
    </w:p>
    <w:p w:rsidR="00D55D77" w:rsidRPr="006B6885" w:rsidRDefault="00D55D77" w:rsidP="00E755AF">
      <w:pPr>
        <w:rPr>
          <w:rFonts w:asciiTheme="minorBidi" w:hAnsiTheme="minorBidi"/>
          <w:sz w:val="20"/>
          <w:szCs w:val="20"/>
          <w:lang w:val="en-US"/>
        </w:rPr>
      </w:pPr>
      <w:proofErr w:type="spellStart"/>
      <w:proofErr w:type="gramStart"/>
      <w:r w:rsidRPr="006B6885">
        <w:rPr>
          <w:rFonts w:asciiTheme="minorBidi" w:hAnsiTheme="minorBidi"/>
          <w:sz w:val="20"/>
          <w:szCs w:val="20"/>
          <w:lang w:val="en-US"/>
        </w:rPr>
        <w:t>def</w:t>
      </w:r>
      <w:proofErr w:type="spellEnd"/>
      <w:proofErr w:type="gramEnd"/>
    </w:p>
    <w:p w:rsidR="002C6827" w:rsidRPr="006B6885" w:rsidRDefault="009E270D" w:rsidP="00E755AF">
      <w:pPr>
        <w:rPr>
          <w:rFonts w:asciiTheme="minorBidi" w:hAnsiTheme="minorBidi"/>
          <w:sz w:val="20"/>
          <w:szCs w:val="20"/>
          <w:lang w:val="en-US"/>
        </w:rPr>
      </w:pPr>
      <w:r w:rsidRPr="006B6885">
        <w:rPr>
          <w:rFonts w:asciiTheme="minorBidi" w:hAnsiTheme="minorBidi"/>
          <w:sz w:val="20"/>
          <w:szCs w:val="20"/>
          <w:lang w:val="en-US"/>
        </w:rPr>
        <w:t>6</w:t>
      </w:r>
      <w:r w:rsidR="002C6827" w:rsidRPr="006B6885">
        <w:rPr>
          <w:rFonts w:asciiTheme="minorBidi" w:hAnsiTheme="minorBidi"/>
          <w:sz w:val="20"/>
          <w:szCs w:val="20"/>
          <w:lang w:val="en-US"/>
        </w:rPr>
        <w:t xml:space="preserve"> </w:t>
      </w:r>
      <w:r w:rsidRPr="006B6885">
        <w:rPr>
          <w:rFonts w:asciiTheme="minorBidi" w:hAnsiTheme="minorBidi"/>
          <w:sz w:val="20"/>
          <w:szCs w:val="20"/>
          <w:lang w:val="en-US"/>
        </w:rPr>
        <w:t>hidden-merge, visible</w:t>
      </w:r>
    </w:p>
    <w:p w:rsidR="00D55D77" w:rsidRPr="006B6885" w:rsidRDefault="00D55D77" w:rsidP="00D55D77">
      <w:pPr>
        <w:jc w:val="center"/>
        <w:rPr>
          <w:rFonts w:asciiTheme="minorBidi" w:hAnsiTheme="minorBidi"/>
          <w:vanish/>
          <w:sz w:val="20"/>
          <w:szCs w:val="20"/>
          <w:lang w:val="en-US"/>
        </w:rPr>
      </w:pPr>
      <w:proofErr w:type="spellStart"/>
      <w:proofErr w:type="gramStart"/>
      <w:r w:rsidRPr="006B6885">
        <w:rPr>
          <w:rFonts w:asciiTheme="minorBidi" w:hAnsiTheme="minorBidi"/>
          <w:vanish/>
          <w:sz w:val="20"/>
          <w:szCs w:val="20"/>
          <w:lang w:val="en-US"/>
        </w:rPr>
        <w:t>abc</w:t>
      </w:r>
      <w:proofErr w:type="spellEnd"/>
      <w:proofErr w:type="gramEnd"/>
    </w:p>
    <w:p w:rsidR="00D55D77" w:rsidRPr="006B6885" w:rsidRDefault="00D55D77" w:rsidP="00E755AF">
      <w:pPr>
        <w:rPr>
          <w:rFonts w:asciiTheme="minorBidi" w:hAnsiTheme="minorBidi"/>
          <w:sz w:val="20"/>
          <w:szCs w:val="20"/>
          <w:lang w:val="en-US"/>
        </w:rPr>
      </w:pPr>
      <w:proofErr w:type="spellStart"/>
      <w:proofErr w:type="gramStart"/>
      <w:r w:rsidRPr="006B6885">
        <w:rPr>
          <w:rFonts w:asciiTheme="minorBidi" w:hAnsiTheme="minorBidi"/>
          <w:sz w:val="20"/>
          <w:szCs w:val="20"/>
          <w:lang w:val="en-US"/>
        </w:rPr>
        <w:t>def</w:t>
      </w:r>
      <w:proofErr w:type="spellEnd"/>
      <w:proofErr w:type="gramEnd"/>
    </w:p>
    <w:p w:rsidR="002C6827" w:rsidRPr="006B6885" w:rsidRDefault="009E270D" w:rsidP="00E755AF">
      <w:pPr>
        <w:rPr>
          <w:rFonts w:asciiTheme="minorBidi" w:hAnsiTheme="minorBidi"/>
          <w:sz w:val="20"/>
          <w:szCs w:val="20"/>
          <w:lang w:val="en-US"/>
        </w:rPr>
      </w:pPr>
      <w:r w:rsidRPr="006B6885">
        <w:rPr>
          <w:rFonts w:asciiTheme="minorBidi" w:hAnsiTheme="minorBidi"/>
          <w:sz w:val="20"/>
          <w:szCs w:val="20"/>
          <w:lang w:val="en-US"/>
        </w:rPr>
        <w:t>7</w:t>
      </w:r>
      <w:r w:rsidR="002C6827" w:rsidRPr="006B6885">
        <w:rPr>
          <w:rFonts w:asciiTheme="minorBidi" w:hAnsiTheme="minorBidi"/>
          <w:sz w:val="20"/>
          <w:szCs w:val="20"/>
          <w:lang w:val="en-US"/>
        </w:rPr>
        <w:t xml:space="preserve"> </w:t>
      </w:r>
      <w:r w:rsidRPr="006B6885">
        <w:rPr>
          <w:rFonts w:asciiTheme="minorBidi" w:hAnsiTheme="minorBidi"/>
          <w:sz w:val="20"/>
          <w:szCs w:val="20"/>
          <w:lang w:val="en-US"/>
        </w:rPr>
        <w:t>visible, hidden-merge</w:t>
      </w:r>
    </w:p>
    <w:p w:rsidR="00D55D77" w:rsidRPr="006B6885" w:rsidRDefault="00D55D77" w:rsidP="00D55D77">
      <w:pPr>
        <w:jc w:val="center"/>
        <w:rPr>
          <w:rFonts w:asciiTheme="minorBidi" w:hAnsiTheme="minorBidi"/>
          <w:vanish/>
          <w:sz w:val="20"/>
          <w:szCs w:val="20"/>
          <w:lang w:val="en-US"/>
        </w:rPr>
      </w:pPr>
      <w:proofErr w:type="spellStart"/>
      <w:proofErr w:type="gramStart"/>
      <w:r w:rsidRPr="006B6885">
        <w:rPr>
          <w:rFonts w:asciiTheme="minorBidi" w:hAnsiTheme="minorBidi"/>
          <w:sz w:val="20"/>
          <w:szCs w:val="20"/>
          <w:lang w:val="en-US"/>
        </w:rPr>
        <w:t>abc</w:t>
      </w:r>
      <w:r w:rsidRPr="006B6885">
        <w:rPr>
          <w:rFonts w:asciiTheme="minorBidi" w:hAnsiTheme="minorBidi"/>
          <w:vanish/>
          <w:sz w:val="20"/>
          <w:szCs w:val="20"/>
          <w:lang w:val="en-US"/>
        </w:rPr>
        <w:t>def</w:t>
      </w:r>
      <w:proofErr w:type="spellEnd"/>
      <w:proofErr w:type="gramEnd"/>
    </w:p>
    <w:p w:rsidR="00D55D77" w:rsidRPr="006B6885" w:rsidRDefault="00D55D77" w:rsidP="00E755AF">
      <w:pPr>
        <w:rPr>
          <w:rFonts w:asciiTheme="minorBidi" w:hAnsiTheme="minorBidi"/>
          <w:sz w:val="20"/>
          <w:szCs w:val="20"/>
          <w:lang w:val="en-US"/>
        </w:rPr>
      </w:pPr>
      <w:proofErr w:type="spellStart"/>
      <w:proofErr w:type="gramStart"/>
      <w:r w:rsidRPr="006B6885">
        <w:rPr>
          <w:rFonts w:asciiTheme="minorBidi" w:hAnsiTheme="minorBidi"/>
          <w:vanish/>
          <w:sz w:val="20"/>
          <w:szCs w:val="20"/>
          <w:lang w:val="en-US"/>
        </w:rPr>
        <w:t>ghi</w:t>
      </w:r>
      <w:proofErr w:type="spellEnd"/>
      <w:proofErr w:type="gramEnd"/>
    </w:p>
    <w:p w:rsidR="009E270D" w:rsidRPr="006B6885" w:rsidRDefault="009E270D" w:rsidP="009E270D">
      <w:pPr>
        <w:rPr>
          <w:rFonts w:asciiTheme="minorBidi" w:hAnsiTheme="minorBidi"/>
          <w:sz w:val="20"/>
          <w:szCs w:val="20"/>
          <w:lang w:val="en-US"/>
        </w:rPr>
      </w:pPr>
      <w:r w:rsidRPr="006B6885">
        <w:rPr>
          <w:rFonts w:asciiTheme="minorBidi" w:hAnsiTheme="minorBidi"/>
          <w:sz w:val="20"/>
          <w:szCs w:val="20"/>
          <w:lang w:val="en-US"/>
        </w:rPr>
        <w:t>8 visible, delete-merge, visible, hidden-merge, visible</w:t>
      </w:r>
    </w:p>
    <w:p w:rsidR="003F6AC1" w:rsidRPr="006B6885" w:rsidDel="003F6AC1" w:rsidRDefault="003F6AC1" w:rsidP="003F6AC1">
      <w:pPr>
        <w:jc w:val="right"/>
        <w:rPr>
          <w:del w:id="14" w:author="ms" w:date="2025-02-17T21:18:00Z"/>
          <w:rFonts w:asciiTheme="minorBidi" w:hAnsiTheme="minorBidi"/>
          <w:sz w:val="20"/>
          <w:szCs w:val="20"/>
          <w:lang w:val="en-US"/>
        </w:rPr>
      </w:pPr>
      <w:proofErr w:type="spellStart"/>
      <w:proofErr w:type="gramStart"/>
      <w:r w:rsidRPr="006B6885">
        <w:rPr>
          <w:rFonts w:asciiTheme="minorBidi" w:hAnsiTheme="minorBidi"/>
          <w:sz w:val="20"/>
          <w:szCs w:val="20"/>
          <w:lang w:val="en-US"/>
        </w:rPr>
        <w:t>abc</w:t>
      </w:r>
      <w:proofErr w:type="gramEnd"/>
    </w:p>
    <w:p w:rsidR="003F6AC1" w:rsidRPr="006B6885" w:rsidRDefault="003F6AC1" w:rsidP="003F6AC1">
      <w:pPr>
        <w:jc w:val="center"/>
        <w:rPr>
          <w:rFonts w:asciiTheme="minorBidi" w:hAnsiTheme="minorBidi"/>
          <w:vanish/>
          <w:sz w:val="20"/>
          <w:szCs w:val="20"/>
          <w:lang w:val="en-US"/>
        </w:rPr>
      </w:pPr>
      <w:proofErr w:type="gramStart"/>
      <w:r w:rsidRPr="006B6885">
        <w:rPr>
          <w:rFonts w:asciiTheme="minorBidi" w:hAnsiTheme="minorBidi"/>
          <w:sz w:val="20"/>
          <w:szCs w:val="20"/>
          <w:lang w:val="en-US"/>
        </w:rPr>
        <w:t>def</w:t>
      </w:r>
      <w:proofErr w:type="spellEnd"/>
      <w:proofErr w:type="gramEnd"/>
    </w:p>
    <w:p w:rsidR="003F6AC1" w:rsidRPr="006B6885" w:rsidRDefault="003F6AC1" w:rsidP="00E755AF">
      <w:pPr>
        <w:rPr>
          <w:rFonts w:asciiTheme="minorBidi" w:hAnsiTheme="minorBidi"/>
          <w:sz w:val="20"/>
          <w:szCs w:val="20"/>
          <w:lang w:val="en-US"/>
        </w:rPr>
      </w:pPr>
      <w:proofErr w:type="spellStart"/>
      <w:proofErr w:type="gramStart"/>
      <w:r w:rsidRPr="006B6885">
        <w:rPr>
          <w:rFonts w:asciiTheme="minorBidi" w:hAnsiTheme="minorBidi"/>
          <w:sz w:val="20"/>
          <w:szCs w:val="20"/>
          <w:lang w:val="en-US"/>
        </w:rPr>
        <w:t>ghi</w:t>
      </w:r>
      <w:proofErr w:type="spellEnd"/>
      <w:proofErr w:type="gramEnd"/>
    </w:p>
    <w:p w:rsidR="009E270D" w:rsidRPr="006B6885" w:rsidRDefault="009E270D" w:rsidP="009E270D">
      <w:pPr>
        <w:rPr>
          <w:rFonts w:asciiTheme="minorBidi" w:hAnsiTheme="minorBidi"/>
          <w:sz w:val="20"/>
          <w:szCs w:val="20"/>
          <w:lang w:val="en-US"/>
        </w:rPr>
      </w:pPr>
      <w:r w:rsidRPr="006B6885">
        <w:rPr>
          <w:rFonts w:asciiTheme="minorBidi" w:hAnsiTheme="minorBidi"/>
          <w:sz w:val="20"/>
          <w:szCs w:val="20"/>
          <w:lang w:val="en-US"/>
        </w:rPr>
        <w:t>9 hidden-merge</w:t>
      </w:r>
    </w:p>
    <w:p w:rsidR="00C677FE" w:rsidRPr="006B6885" w:rsidRDefault="00C677FE" w:rsidP="00C677FE">
      <w:pPr>
        <w:jc w:val="center"/>
        <w:rPr>
          <w:rFonts w:asciiTheme="minorBidi" w:hAnsiTheme="minorBidi"/>
          <w:vanish/>
          <w:sz w:val="20"/>
          <w:szCs w:val="20"/>
          <w:lang w:val="en-US"/>
        </w:rPr>
      </w:pPr>
      <w:proofErr w:type="spellStart"/>
      <w:proofErr w:type="gramStart"/>
      <w:r w:rsidRPr="006B6885">
        <w:rPr>
          <w:rFonts w:asciiTheme="minorBidi" w:hAnsiTheme="minorBidi"/>
          <w:vanish/>
          <w:sz w:val="20"/>
          <w:szCs w:val="20"/>
          <w:lang w:val="en-US"/>
        </w:rPr>
        <w:t>abc</w:t>
      </w:r>
      <w:proofErr w:type="spellEnd"/>
      <w:proofErr w:type="gramEnd"/>
    </w:p>
    <w:p w:rsidR="00C677FE" w:rsidRPr="006B6885" w:rsidRDefault="00C677FE" w:rsidP="00E755AF">
      <w:pPr>
        <w:rPr>
          <w:rFonts w:asciiTheme="minorBidi" w:hAnsiTheme="minorBidi"/>
          <w:sz w:val="20"/>
          <w:szCs w:val="20"/>
          <w:lang w:val="en-US"/>
        </w:rPr>
      </w:pPr>
      <w:proofErr w:type="spellStart"/>
      <w:proofErr w:type="gramStart"/>
      <w:r w:rsidRPr="006B6885">
        <w:rPr>
          <w:rFonts w:asciiTheme="minorBidi" w:hAnsiTheme="minorBidi"/>
          <w:vanish/>
          <w:sz w:val="20"/>
          <w:szCs w:val="20"/>
          <w:lang w:val="en-US"/>
        </w:rPr>
        <w:t>def</w:t>
      </w:r>
      <w:proofErr w:type="spellEnd"/>
      <w:proofErr w:type="gramEnd"/>
    </w:p>
    <w:p w:rsidR="00C677FE" w:rsidRPr="006B6885" w:rsidRDefault="00B71A62" w:rsidP="00E755AF">
      <w:pPr>
        <w:rPr>
          <w:rFonts w:asciiTheme="minorBidi" w:hAnsiTheme="minorBidi"/>
          <w:sz w:val="20"/>
          <w:szCs w:val="20"/>
          <w:lang w:val="en-US"/>
        </w:rPr>
      </w:pPr>
      <w:r w:rsidRPr="006B6885">
        <w:rPr>
          <w:rFonts w:asciiTheme="minorBidi" w:hAnsiTheme="minorBidi"/>
          <w:sz w:val="20"/>
          <w:szCs w:val="20"/>
          <w:lang w:val="en-US"/>
        </w:rPr>
        <w:t>10 visible, hidden-merge, visible, delete-merge, visible</w:t>
      </w:r>
    </w:p>
    <w:p w:rsidR="00B71A62" w:rsidRPr="006B6885" w:rsidRDefault="00B71A62" w:rsidP="00B71A62">
      <w:pPr>
        <w:jc w:val="right"/>
        <w:rPr>
          <w:rFonts w:asciiTheme="minorBidi" w:hAnsiTheme="minorBidi"/>
          <w:vanish/>
          <w:sz w:val="20"/>
          <w:szCs w:val="20"/>
          <w:lang w:val="en-US"/>
        </w:rPr>
      </w:pPr>
      <w:proofErr w:type="spellStart"/>
      <w:proofErr w:type="gramStart"/>
      <w:r w:rsidRPr="006B6885">
        <w:rPr>
          <w:rFonts w:asciiTheme="minorBidi" w:hAnsiTheme="minorBidi"/>
          <w:sz w:val="20"/>
          <w:szCs w:val="20"/>
          <w:lang w:val="en-US"/>
        </w:rPr>
        <w:t>abc</w:t>
      </w:r>
      <w:proofErr w:type="spellEnd"/>
      <w:proofErr w:type="gramEnd"/>
    </w:p>
    <w:p w:rsidR="00B71A62" w:rsidRPr="006B6885" w:rsidDel="00B71A62" w:rsidRDefault="00B71A62" w:rsidP="00B71A62">
      <w:pPr>
        <w:jc w:val="center"/>
        <w:rPr>
          <w:del w:id="15" w:author="ms" w:date="2025-02-18T20:01:00Z"/>
          <w:rFonts w:asciiTheme="minorBidi" w:hAnsiTheme="minorBidi"/>
          <w:sz w:val="20"/>
          <w:szCs w:val="20"/>
          <w:lang w:val="en-US"/>
        </w:rPr>
      </w:pPr>
      <w:proofErr w:type="spellStart"/>
      <w:proofErr w:type="gramStart"/>
      <w:r w:rsidRPr="006B6885">
        <w:rPr>
          <w:rFonts w:asciiTheme="minorBidi" w:hAnsiTheme="minorBidi"/>
          <w:sz w:val="20"/>
          <w:szCs w:val="20"/>
          <w:lang w:val="en-US"/>
        </w:rPr>
        <w:t>def</w:t>
      </w:r>
      <w:proofErr w:type="gramEnd"/>
    </w:p>
    <w:p w:rsidR="00B71A62" w:rsidRPr="006B6885" w:rsidRDefault="00B71A62" w:rsidP="00B71A62">
      <w:pPr>
        <w:rPr>
          <w:rFonts w:asciiTheme="minorBidi" w:hAnsiTheme="minorBidi"/>
          <w:sz w:val="20"/>
          <w:szCs w:val="20"/>
          <w:lang w:val="en-US"/>
        </w:rPr>
      </w:pPr>
      <w:proofErr w:type="gramStart"/>
      <w:r w:rsidRPr="006B6885">
        <w:rPr>
          <w:rFonts w:asciiTheme="minorBidi" w:hAnsiTheme="minorBidi"/>
          <w:sz w:val="20"/>
          <w:szCs w:val="20"/>
          <w:lang w:val="en-US"/>
        </w:rPr>
        <w:t>ghi</w:t>
      </w:r>
      <w:proofErr w:type="spellEnd"/>
      <w:proofErr w:type="gramEnd"/>
    </w:p>
    <w:bookmarkEnd w:id="0"/>
    <w:p w:rsidR="00B71A62" w:rsidRPr="006B6885" w:rsidRDefault="00B71A62" w:rsidP="00E755AF">
      <w:pPr>
        <w:rPr>
          <w:rFonts w:asciiTheme="minorBidi" w:hAnsiTheme="minorBidi"/>
          <w:sz w:val="20"/>
          <w:szCs w:val="20"/>
          <w:lang w:val="en-US"/>
        </w:rPr>
      </w:pPr>
    </w:p>
    <w:sectPr w:rsidR="00B71A62" w:rsidRPr="006B6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165DB"/>
    <w:multiLevelType w:val="hybridMultilevel"/>
    <w:tmpl w:val="0FC42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s">
    <w15:presenceInfo w15:providerId="None" w15:userId="m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5AF"/>
    <w:rsid w:val="002A74F6"/>
    <w:rsid w:val="002C6827"/>
    <w:rsid w:val="003F6AC1"/>
    <w:rsid w:val="006B6885"/>
    <w:rsid w:val="009E270D"/>
    <w:rsid w:val="00B71A62"/>
    <w:rsid w:val="00C677FE"/>
    <w:rsid w:val="00CE454A"/>
    <w:rsid w:val="00D55D77"/>
    <w:rsid w:val="00DE708E"/>
    <w:rsid w:val="00E72421"/>
    <w:rsid w:val="00E7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09A3D4-A4A0-4439-93F3-7BC73C4C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5A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755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6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1A657-C198-49D8-A98C-111250111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7</cp:revision>
  <dcterms:created xsi:type="dcterms:W3CDTF">2025-02-13T13:12:00Z</dcterms:created>
  <dcterms:modified xsi:type="dcterms:W3CDTF">2025-02-18T19:04:00Z</dcterms:modified>
</cp:coreProperties>
</file>