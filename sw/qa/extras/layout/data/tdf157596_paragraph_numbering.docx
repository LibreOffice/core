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b/>
        </w:rPr>
        <w:t>No Surprises</w:t>
      </w:r>
      <w:r>
        <w:rPr>
          <w:rFonts w:eastAsia="Times New Roman" w:cs="Times New Roman"/>
        </w:rPr>
        <w:t xml:space="preserve"> – Sure, you</w:t>
      </w:r>
      <w:del w:id="0" w:author="Winston Bowden" w:date="2012-01-13T09:50:00Z">
        <w:r>
          <w:rPr>
            <w:rFonts w:eastAsia="Times New Roman" w:cs="Times New Roman"/>
          </w:rPr>
          <w:delText>r</w:delText>
        </w:r>
      </w:del>
      <w:r>
        <w:rPr>
          <w:rFonts w:eastAsia="Times New Roman" w:cs="Times New Roman"/>
        </w:rPr>
        <w:t xml:space="preserve"> 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b/>
        </w:rPr>
        <w:t>Real Choices</w:t>
      </w:r>
      <w:r>
        <w:rPr>
          <w:rFonts w:eastAsia="Times New Roman" w:cs="Times New Roman"/>
        </w:rPr>
        <w:t xml:space="preserve"> – In the beginning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b/>
        </w:rPr>
        <w:t>Sensible Settings</w:t>
      </w:r>
      <w:r>
        <w:rPr>
          <w:rFonts w:eastAsia="Times New Roman" w:cs="Times New Roman"/>
        </w:rPr>
        <w:t xml:space="preserve"> – Some of us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Lucida Grande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51bbc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3d04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53d04"/>
    <w:rPr>
      <w:i/>
      <w:iCs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5f75ef"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3d04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LibreOfficeDev/26.2.0.0.alpha0$Linux_X86_64 LibreOffice_project/c7bd4d27087b12145a911b72db38eefbaa83a467</Application>
  <AppVersion>15.0000</AppVersion>
  <Pages>1</Pages>
  <Words>18</Words>
  <Characters>78</Characters>
  <CharactersWithSpaces>93</CharactersWithSpaces>
  <Paragraphs>3</Paragraphs>
  <Company>Mozilla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2012-01-13T18:03:00Z</dcterms:created>
  <dc:creator>Stacy Martin</dc:creator>
  <dc:description/>
  <dc:language>en-US</dc:language>
  <cp:lastModifiedBy/>
  <dcterms:modified xsi:type="dcterms:W3CDTF">2025-06-18T12:07:30Z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