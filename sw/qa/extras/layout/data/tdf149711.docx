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E06" w:rsidRDefault="00CD4238" w:rsidP="00CD4238">
      <w:pPr>
        <w:pStyle w:val="Listaszerbekezds"/>
        <w:numPr>
          <w:ilvl w:val="0"/>
          <w:numId w:val="1"/>
        </w:numPr>
      </w:pPr>
      <w:r>
        <w:t>Item 1 is a sentence.</w:t>
      </w:r>
    </w:p>
    <w:p w:rsidR="00CD4238" w:rsidDel="00C87209" w:rsidRDefault="00CD4238" w:rsidP="00CD4238">
      <w:pPr>
        <w:pStyle w:val="Listaszerbekezds"/>
        <w:numPr>
          <w:ilvl w:val="0"/>
          <w:numId w:val="1"/>
        </w:numPr>
        <w:rPr>
          <w:moveFrom w:id="0" w:author="László Németh" w:date="2022-07-07T10:30:00Z"/>
        </w:rPr>
      </w:pPr>
      <w:moveFromRangeStart w:id="1" w:author="László Németh" w:date="2022-07-07T10:30:00Z" w:name="move108082269"/>
      <w:moveFrom w:id="2" w:author="László Németh" w:date="2022-07-07T10:30:00Z">
        <w:r w:rsidDel="00C87209">
          <w:t>Item 2</w:t>
        </w:r>
        <w:r w:rsidDel="00C87209">
          <w:t xml:space="preserve"> is a sentence.</w:t>
        </w:r>
      </w:moveFrom>
    </w:p>
    <w:moveFromRangeEnd w:id="1"/>
    <w:p w:rsidR="00CD4238" w:rsidRDefault="00CD4238" w:rsidP="00CD4238">
      <w:pPr>
        <w:pStyle w:val="Listaszerbekezds"/>
        <w:numPr>
          <w:ilvl w:val="0"/>
          <w:numId w:val="1"/>
        </w:numPr>
      </w:pPr>
      <w:r>
        <w:t>Item 3</w:t>
      </w:r>
      <w:r>
        <w:t xml:space="preserve"> is a sentence.</w:t>
      </w:r>
    </w:p>
    <w:p w:rsidR="00C87209" w:rsidRDefault="00C87209" w:rsidP="00C87209">
      <w:pPr>
        <w:pStyle w:val="Listaszerbekezds"/>
        <w:numPr>
          <w:ilvl w:val="0"/>
          <w:numId w:val="1"/>
        </w:numPr>
        <w:rPr>
          <w:moveTo w:id="3" w:author="László Németh" w:date="2022-07-07T10:30:00Z"/>
        </w:rPr>
      </w:pPr>
      <w:bookmarkStart w:id="4" w:name="_GoBack"/>
      <w:moveToRangeStart w:id="5" w:author="László Németh" w:date="2022-07-07T10:30:00Z" w:name="move108082269"/>
      <w:moveTo w:id="6" w:author="László Németh" w:date="2022-07-07T10:30:00Z">
        <w:r>
          <w:t>Item 2 is a sentence.</w:t>
        </w:r>
      </w:moveTo>
    </w:p>
    <w:bookmarkEnd w:id="4"/>
    <w:moveToRangeEnd w:id="5"/>
    <w:p w:rsidR="00CD4238" w:rsidRDefault="00CD4238" w:rsidP="00CD4238">
      <w:pPr>
        <w:pStyle w:val="Listaszerbekezds"/>
        <w:numPr>
          <w:ilvl w:val="0"/>
          <w:numId w:val="1"/>
        </w:numPr>
      </w:pPr>
      <w:r>
        <w:t>Item 4</w:t>
      </w:r>
      <w:r>
        <w:t xml:space="preserve"> is a sentence.</w:t>
      </w:r>
    </w:p>
    <w:p w:rsidR="00CD4238" w:rsidRDefault="00CD4238"/>
    <w:sectPr w:rsidR="00CD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9629A"/>
    <w:multiLevelType w:val="hybridMultilevel"/>
    <w:tmpl w:val="151649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ászló Németh">
    <w15:presenceInfo w15:providerId="Windows Live" w15:userId="7a3f1391a1c7cb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38"/>
    <w:rsid w:val="00375957"/>
    <w:rsid w:val="00410C20"/>
    <w:rsid w:val="008B75CF"/>
    <w:rsid w:val="00C87209"/>
    <w:rsid w:val="00CD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991C"/>
  <w15:chartTrackingRefBased/>
  <w15:docId w15:val="{062840A5-CBE7-4114-99C4-27202B88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D4238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D4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D423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Németh</dc:creator>
  <cp:keywords/>
  <dc:description/>
  <cp:lastModifiedBy>László Németh</cp:lastModifiedBy>
  <cp:revision>2</cp:revision>
  <dcterms:created xsi:type="dcterms:W3CDTF">2022-07-07T17:31:00Z</dcterms:created>
  <dcterms:modified xsi:type="dcterms:W3CDTF">2022-07-07T17:31:00Z</dcterms:modified>
</cp:coreProperties>
</file>