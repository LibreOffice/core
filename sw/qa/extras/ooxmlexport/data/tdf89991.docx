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del w:id="15" w:author="Unknown Author" w:date="2019-06-11T13:17:22Z"/>
        </w:rPr>
      </w:pPr>
      <w:ins w:id="0" w:author="Unknown Author" w:date="2019-06-11T18:27:25Z">
        <w:r>
          <w:rPr/>
          <w:t>x</w:t>
        </w:r>
      </w:ins>
      <w:ins w:id="1" w:author="Unknown Author" w:date="2019-06-11T17:47:48Z">
        <w:r>
          <w:rPr/>
          <w:t>xx</w:t>
        </w:r>
      </w:ins>
      <w:r>
        <w:rPr/>
        <w:t xml:space="preserve">Lorem ipsum dolor sit amet, consectetur adipiscing elit. Vestibulum consequat mi quis pretium semper. Proin luctus </w:t>
      </w:r>
      <w:ins w:id="2" w:author="Unknown Author" w:date="2019-06-11T17:19:45Z">
        <w:r>
          <w:rPr/>
          <w:t>x</w:t>
        </w:r>
      </w:ins>
      <w:r>
        <w:rPr/>
        <w:t>or</w:t>
      </w:r>
      <w:ins w:id="3" w:author="Unknown Author" w:date="2019-06-11T18:12:19Z">
        <w:r>
          <w:rPr/>
          <w:t>s</w:t>
        </w:r>
      </w:ins>
      <w:r>
        <w:rPr/>
        <w:t>ci ac neque venenatis, quis commodo d</w:t>
      </w:r>
      <w:ins w:id="4" w:author="Unknown Author" w:date="2019-06-12T09:59:04Z">
        <w:r>
          <w:rPr/>
          <w:t>xx</w:t>
        </w:r>
      </w:ins>
      <w:r>
        <w:rPr/>
        <w:t xml:space="preserve">olor posuere. Curabitur dignissim sapien </w:t>
      </w:r>
      <w:ins w:id="5" w:author="Unknown Author" w:date="2019-06-12T09:59:16Z">
        <w:r>
          <w:rPr/>
          <w:t>xx</w:t>
        </w:r>
      </w:ins>
      <w:r>
        <w:rPr/>
        <w:t>quis curs</w:t>
      </w:r>
      <w:ins w:id="6" w:author="Unknown Author" w:date="2019-06-11T17:24:59Z">
        <w:r>
          <w:rPr/>
          <w:t>cc</w:t>
        </w:r>
      </w:ins>
      <w:r>
        <w:rPr/>
        <w:t>us eges</w:t>
      </w:r>
      <w:ins w:id="7" w:author="Unknown Author" w:date="2019-06-11T17:19:57Z">
        <w:r>
          <w:rPr/>
          <w:t>x</w:t>
        </w:r>
      </w:ins>
      <w:r>
        <w:rPr/>
        <w:t>ta</w:t>
      </w:r>
      <w:ins w:id="8" w:author="Unknown Author" w:date="2019-06-11T18:16:37Z">
        <w:r>
          <w:rPr/>
          <w:t>x</w:t>
        </w:r>
      </w:ins>
      <w:r>
        <w:rPr/>
        <w:t>s. Donec blandit auctor arc</w:t>
      </w:r>
      <w:ins w:id="9" w:author="Unknown Author" w:date="2019-06-11T17:25:37Z">
        <w:r>
          <w:rPr/>
          <w:t>xx</w:t>
        </w:r>
      </w:ins>
      <w:r>
        <w:rPr/>
        <w:t>u, nec pellentesque eros molestie eget</w:t>
      </w:r>
      <w:ins w:id="10" w:author="Unknown Author" w:date="2019-06-12T10:29:10Z">
        <w:r>
          <w:rPr/>
          <w:t>xxx</w:t>
        </w:r>
      </w:ins>
      <w:r>
        <w:rPr/>
        <w:t>. In consectetur aliquam he</w:t>
      </w:r>
      <w:ins w:id="11" w:author="Unknown Author" w:date="2019-06-11T18:23:18Z">
        <w:r>
          <w:rPr/>
          <w:t>ss</w:t>
        </w:r>
      </w:ins>
      <w:r>
        <w:rPr/>
        <w:t>ndrerit. Sed cursu</w:t>
      </w:r>
      <w:ins w:id="12" w:author="Unknown Author" w:date="2019-06-11T17:47:59Z">
        <w:r>
          <w:rPr/>
          <w:t>xx</w:t>
        </w:r>
      </w:ins>
      <w:r>
        <w:rPr/>
        <w:t>s mauris vitae ligula pellentesque, non pellentesque urna aliquet. Fusce placerat mauris enim, nec rutrum purus semper vel. Praesent tincidunt neque eu pellentesqu</w:t>
      </w:r>
      <w:ins w:id="13" w:author="Unknown Author" w:date="2019-06-12T10:31:47Z">
        <w:r>
          <w:rPr/>
          <w:t>dd</w:t>
        </w:r>
      </w:ins>
      <w:r>
        <w:rPr/>
        <w:t>e pharetra. Fusce pe</w:t>
      </w:r>
      <w:ins w:id="14" w:author="Unknown Author" w:date="2019-06-12T10:31:30Z">
        <w:r>
          <w:rPr/>
          <w:t>ss</w:t>
        </w:r>
      </w:ins>
      <w:r>
        <w:rPr/>
        <w:t>llentesque est orci.</w:t>
      </w:r>
    </w:p>
    <w:p>
      <w:pPr>
        <w:pStyle w:val="Normal"/>
        <w:bidi w:val="0"/>
        <w:jc w:val="left"/>
        <w:rPr/>
      </w:pPr>
      <w:del w:id="16" w:author="Unknown Author" w:date="2019-06-11T13:17:22Z">
        <w:r>
          <w:rPr/>
          <w:delTex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delText>
        </w:r>
      </w:del>
    </w:p>
    <w:p>
      <w:pPr>
        <w:pStyle w:val="Normal"/>
        <w:bidi w:val="0"/>
        <w:jc w:val="left"/>
        <w:rPr/>
      </w:pPr>
      <w:r>
        <w:rPr/>
        <w:t>Aliquam velit massa, laoreet vel leo nec, volutpat facilisis eros. Donec consequat arcu ut diam tempor luctus.</w:t>
      </w:r>
      <w:ins w:id="17" w:author="Unknown Author" w:date="2019-06-11T18:16:24Z">
        <w:r>
          <w:rPr/>
          <w:t>d</w:t>
        </w:r>
      </w:ins>
      <w:r>
        <w:rPr/>
        <w:t xml:space="preserve"> Cum sociis natoque penatibus et ma</w:t>
      </w:r>
      <w:ins w:id="18" w:author="Unknown Author" w:date="2019-06-12T10:29:35Z">
        <w:r>
          <w:rPr/>
          <w:t>fff</w:t>
        </w:r>
      </w:ins>
      <w:r>
        <w:rPr/>
        <w:t>gnis dis parturient montes, nascetur ridiculus mus. Praesent vitae lacus vel leo sodales phare</w:t>
      </w:r>
      <w:ins w:id="19" w:author="Unknown Author" w:date="2019-06-11T18:12:41Z">
        <w:r>
          <w:rPr/>
          <w:t>ff</w:t>
        </w:r>
      </w:ins>
      <w:r>
        <w:rPr/>
        <w:t>tra a a nibh. Vestibulum ante ipsum primis in faucibus orci luctus</w:t>
      </w:r>
      <w:del w:id="20" w:author="Unknown Author" w:date="2019-06-11T13:17:26Z">
        <w:r>
          <w:rPr/>
          <w:delText xml:space="preserve"> et ultrices posuer</w:delText>
        </w:r>
      </w:del>
      <w:ins w:id="21" w:author="Unknown Author" w:date="2019-06-11T18:23:04Z">
        <w:r>
          <w:rPr/>
          <w:t>ddd</w:t>
        </w:r>
      </w:ins>
      <w:r>
        <w:rPr/>
        <w:t>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9"/>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hu-H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hu-H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LibreOfficeDev/6.3.0.0.alpha1$Linux_X86_64 LibreOffice_project/0fb61138d5e7683fb6eb839f685553474e8581e9</Application>
  <Pages>1</Pages>
  <Words>166</Words>
  <Characters>1016</Characters>
  <CharactersWithSpaces>1180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2019-06-11T13:17:07Z</dcterms:created>
  <dc:creator/>
  <dc:description/>
  <dc:language>hu-HU</dc:language>
  <cp:lastModifiedBy/>
  <dcterms:modified xsi:type="dcterms:W3CDTF">2019-06-12T10:31:48Z</dcterms:modified>
  <cp:revision>20</cp:revision>
  <dc:subject/>
  <dc:title/>
</cp:coreProperties>
</file>