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3D" w:rsidRPr="00722059" w:rsidDel="00722059" w:rsidRDefault="000C113D">
      <w:pPr>
        <w:pStyle w:val="Title"/>
        <w:rPr>
          <w:del w:id="0" w:author="JimBob" w:date="2013-07-17T12:26:00Z"/>
          <w:rFonts w:ascii="Arial" w:hAnsi="Arial" w:cs="Arial"/>
          <w:sz w:val="18"/>
          <w:szCs w:val="18"/>
          <w:rPrChange w:id="1" w:author="JimBob" w:date="2013-07-17T12:26:00Z">
            <w:rPr>
              <w:del w:id="2" w:author="JimBob" w:date="2013-07-17T12:26:00Z"/>
              <w:rFonts w:ascii="Arial" w:hAnsi="Arial" w:cs="Arial"/>
              <w:sz w:val="24"/>
            </w:rPr>
          </w:rPrChange>
        </w:rPr>
      </w:pPr>
      <w:del w:id="3" w:author="JimBob" w:date="2013-07-17T12:26:00Z">
        <w:r w:rsidRPr="00722059" w:rsidDel="00722059">
          <w:rPr>
            <w:rFonts w:ascii="Arial" w:hAnsi="Arial" w:cs="Arial"/>
            <w:sz w:val="18"/>
            <w:szCs w:val="18"/>
            <w:rPrChange w:id="4" w:author="JimBob" w:date="2013-07-17T12:26:00Z">
              <w:rPr>
                <w:rFonts w:ascii="Arial" w:hAnsi="Arial" w:cs="Arial"/>
                <w:sz w:val="24"/>
              </w:rPr>
            </w:rPrChange>
          </w:rPr>
          <w:delText>XXX</w:delText>
        </w:r>
      </w:del>
    </w:p>
    <w:p w:rsidR="000C113D" w:rsidRPr="00722059" w:rsidRDefault="000C113D">
      <w:pPr>
        <w:rPr>
          <w:rFonts w:ascii="Arial" w:hAnsi="Arial" w:cs="Arial"/>
          <w:sz w:val="18"/>
          <w:szCs w:val="18"/>
          <w:rPrChange w:id="5" w:author="JimBob" w:date="2013-07-17T12:26:00Z">
            <w:rPr>
              <w:rFonts w:ascii="Arial" w:hAnsi="Arial" w:cs="Arial"/>
              <w:sz w:val="22"/>
            </w:rPr>
          </w:rPrChange>
        </w:rPr>
      </w:pPr>
    </w:p>
    <w:p w:rsidR="000C113D" w:rsidRPr="00722059" w:rsidRDefault="000C113D" w:rsidP="00100072">
      <w:pPr>
        <w:jc w:val="center"/>
        <w:rPr>
          <w:rFonts w:ascii="Arial" w:hAnsi="Arial" w:cs="Arial"/>
          <w:b/>
          <w:sz w:val="18"/>
          <w:szCs w:val="18"/>
          <w:rPrChange w:id="6" w:author="JimBob" w:date="2013-07-17T12:26:00Z">
            <w:rPr>
              <w:rFonts w:ascii="Arial" w:hAnsi="Arial" w:cs="Arial"/>
              <w:b/>
            </w:rPr>
          </w:rPrChange>
        </w:rPr>
      </w:pPr>
      <w:r w:rsidRPr="00722059">
        <w:rPr>
          <w:rFonts w:ascii="Arial" w:hAnsi="Arial" w:cs="Arial"/>
          <w:b/>
          <w:sz w:val="18"/>
          <w:szCs w:val="18"/>
          <w:rPrChange w:id="7" w:author="JimBob" w:date="2013-07-17T12:26:00Z">
            <w:rPr>
              <w:rFonts w:ascii="Arial" w:hAnsi="Arial" w:cs="Arial"/>
              <w:b/>
            </w:rPr>
          </w:rPrChange>
        </w:rPr>
        <w:t>BodyText</w:t>
      </w:r>
    </w:p>
    <w:p w:rsidR="000C113D" w:rsidRPr="00722059" w:rsidRDefault="000C113D">
      <w:pPr>
        <w:jc w:val="center"/>
        <w:rPr>
          <w:rFonts w:ascii="Arial" w:hAnsi="Arial" w:cs="Arial"/>
          <w:sz w:val="18"/>
          <w:szCs w:val="18"/>
          <w:rPrChange w:id="8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9" w:author="JimBob" w:date="2013-07-17T12:26:00Z">
            <w:rPr>
              <w:rFonts w:ascii="Arial" w:hAnsi="Arial" w:cs="Arial"/>
            </w:rPr>
          </w:rPrChange>
        </w:rPr>
        <w:t>BodyText</w:t>
      </w:r>
    </w:p>
    <w:p w:rsidR="00281454" w:rsidRPr="00722059" w:rsidRDefault="00281454">
      <w:pPr>
        <w:jc w:val="center"/>
        <w:rPr>
          <w:rFonts w:ascii="Arial" w:hAnsi="Arial" w:cs="Arial"/>
          <w:sz w:val="18"/>
          <w:szCs w:val="18"/>
          <w:rPrChange w:id="10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11" w:author="JimBob" w:date="2013-07-17T12:26:00Z">
            <w:rPr>
              <w:rFonts w:ascii="Arial" w:hAnsi="Arial" w:cs="Arial"/>
            </w:rPr>
          </w:rPrChange>
        </w:rPr>
        <w:t>BodyText</w:t>
      </w:r>
    </w:p>
    <w:p w:rsidR="00281454" w:rsidRPr="00722059" w:rsidDel="00E811B5" w:rsidRDefault="00281454">
      <w:pPr>
        <w:jc w:val="center"/>
        <w:rPr>
          <w:del w:id="12" w:author="JimBob" w:date="2013-07-17T12:41:00Z"/>
          <w:rFonts w:ascii="Arial" w:hAnsi="Arial" w:cs="Arial"/>
          <w:sz w:val="18"/>
          <w:szCs w:val="18"/>
          <w:rPrChange w:id="13" w:author="JimBob" w:date="2013-07-17T12:26:00Z">
            <w:rPr>
              <w:del w:id="14" w:author="JimBob" w:date="2013-07-17T12:41:00Z"/>
              <w:rFonts w:ascii="Arial" w:hAnsi="Arial" w:cs="Arial"/>
            </w:rPr>
          </w:rPrChange>
        </w:rPr>
        <w:sectPr w:rsidR="00281454" w:rsidRPr="00722059" w:rsidDel="00E811B5">
          <w:footerReference w:type="default" r:id="rId8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:rsidR="000C113D" w:rsidRPr="00722059" w:rsidDel="00E811B5" w:rsidRDefault="000C113D">
      <w:pPr>
        <w:rPr>
          <w:del w:id="15" w:author="JimBob" w:date="2013-07-17T12:40:00Z"/>
          <w:rFonts w:ascii="Arial" w:hAnsi="Arial" w:cs="Arial"/>
          <w:sz w:val="18"/>
          <w:szCs w:val="18"/>
          <w:rPrChange w:id="16" w:author="JimBob" w:date="2013-07-17T12:26:00Z">
            <w:rPr>
              <w:del w:id="17" w:author="JimBob" w:date="2013-07-17T12:40:00Z"/>
              <w:rFonts w:ascii="Arial" w:hAnsi="Arial" w:cs="Arial"/>
            </w:rPr>
          </w:rPrChange>
        </w:rPr>
        <w:sectPr w:rsidR="000C113D" w:rsidRPr="00722059" w:rsidDel="00E811B5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4320" w:space="720"/>
            <w:col w:w="4320"/>
          </w:cols>
        </w:sectPr>
      </w:pPr>
    </w:p>
    <w:p w:rsidR="000C113D" w:rsidRPr="00722059" w:rsidRDefault="000C113D">
      <w:pPr>
        <w:numPr>
          <w:ilvl w:val="0"/>
          <w:numId w:val="33"/>
        </w:numPr>
        <w:spacing w:after="120"/>
        <w:jc w:val="both"/>
        <w:rPr>
          <w:rFonts w:ascii="Arial" w:hAnsi="Arial" w:cs="Arial"/>
          <w:b/>
          <w:bCs/>
          <w:sz w:val="18"/>
          <w:szCs w:val="18"/>
          <w:rPrChange w:id="18" w:author="JimBob" w:date="2013-07-17T12:26:00Z">
            <w:rPr>
              <w:rFonts w:ascii="Arial" w:hAnsi="Arial" w:cs="Arial"/>
              <w:b/>
              <w:bCs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rPrChange w:id="19" w:author="JimBob" w:date="2013-07-17T12:26:00Z">
            <w:rPr>
              <w:rFonts w:ascii="Arial" w:hAnsi="Arial" w:cs="Arial"/>
              <w:b/>
              <w:bCs/>
            </w:rPr>
          </w:rPrChange>
        </w:rPr>
        <w:t>BodyText</w:t>
      </w:r>
    </w:p>
    <w:p w:rsidR="000C113D" w:rsidRPr="00722059" w:rsidRDefault="000C113D" w:rsidP="00E42792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0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21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2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23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 w:rsidP="00E42792">
      <w:pPr>
        <w:spacing w:after="120"/>
        <w:ind w:left="576"/>
        <w:jc w:val="both"/>
        <w:rPr>
          <w:rFonts w:ascii="Arial" w:hAnsi="Arial" w:cs="Arial"/>
          <w:sz w:val="18"/>
          <w:szCs w:val="18"/>
          <w:rPrChange w:id="24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25" w:author="JimBob" w:date="2013-07-17T12:26:00Z">
            <w:rPr>
              <w:rFonts w:ascii="Arial" w:hAnsi="Arial" w:cs="Arial"/>
            </w:rPr>
          </w:rPrChange>
        </w:rPr>
        <w:t>BodyText</w:t>
      </w:r>
      <w:ins w:id="26" w:author="JimBob" w:date="2013-07-17T12:19:00Z">
        <w:r w:rsidR="00722059" w:rsidRPr="00722059">
          <w:rPr>
            <w:rFonts w:ascii="Arial" w:hAnsi="Arial" w:cs="Arial"/>
            <w:sz w:val="18"/>
            <w:szCs w:val="18"/>
            <w:rPrChange w:id="27" w:author="JimBob" w:date="2013-07-17T12:26:00Z">
              <w:rPr>
                <w:rFonts w:ascii="Arial" w:hAnsi="Arial" w:cs="Arial"/>
              </w:rPr>
            </w:rPrChange>
          </w:rPr>
          <w:t xml:space="preserve">BodySpacePreserve</w:t>
        </w:r>
      </w:ins>
      <w:ins w:id="28" w:author="JimBob" w:date="2013-07-17T12:18:00Z">
        <w:r w:rsidR="00722059" w:rsidRPr="00722059">
          <w:rPr>
            <w:rFonts w:ascii="Arial" w:hAnsi="Arial" w:cs="Arial"/>
            <w:sz w:val="18"/>
            <w:szCs w:val="18"/>
            <w:rPrChange w:id="29" w:author="JimBob" w:date="2013-07-17T12:26:00Z">
              <w:rPr>
                <w:rFonts w:ascii="Arial" w:hAnsi="Arial" w:cs="Arial"/>
              </w:rPr>
            </w:rPrChange>
          </w:rPr>
          <w:t>BodyText</w:t>
        </w:r>
      </w:ins>
      <w:del w:id="30" w:author="JimBob" w:date="2013-07-17T12:19:00Z">
        <w:r w:rsidRPr="00722059" w:rsidDel="00722059">
          <w:rPr>
            <w:rFonts w:ascii="Arial" w:hAnsi="Arial" w:cs="Arial"/>
            <w:sz w:val="18"/>
            <w:szCs w:val="18"/>
            <w:rPrChange w:id="31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  <w:ins w:id="32" w:author="JimBob" w:date="2013-07-17T12:19:00Z">
        <w:r w:rsidR="00722059" w:rsidRPr="00722059">
          <w:rPr>
            <w:rFonts w:ascii="Arial" w:hAnsi="Arial" w:cs="Arial"/>
            <w:sz w:val="18"/>
            <w:szCs w:val="18"/>
            <w:rPrChange w:id="33" w:author="JimBob" w:date="2013-07-17T12:26:00Z">
              <w:rPr>
                <w:rFonts w:ascii="Arial" w:hAnsi="Arial" w:cs="Arial"/>
              </w:rPr>
            </w:rPrChange>
          </w:rPr>
          <w:t xml:space="preserve">BodySpacePreserve</w:t>
        </w:r>
      </w:ins>
      <w:ins w:id="34" w:author="JimBob" w:date="2013-07-17T12:15:00Z">
        <w:r w:rsidR="00722059" w:rsidRPr="00722059">
          <w:rPr>
            <w:rFonts w:ascii="Arial" w:hAnsi="Arial" w:cs="Arial"/>
            <w:sz w:val="18"/>
            <w:szCs w:val="18"/>
            <w:rPrChange w:id="35" w:author="JimBob" w:date="2013-07-17T12:26:00Z">
              <w:rPr/>
            </w:rPrChange>
          </w:rPr>
          <w:t>BodyText</w:t>
        </w:r>
      </w:ins>
      <w:del w:id="36" w:author="JimBob" w:date="2013-07-17T12:15:00Z">
        <w:r w:rsidRPr="00722059" w:rsidDel="00722059">
          <w:rPr>
            <w:rFonts w:ascii="Arial" w:hAnsi="Arial" w:cs="Arial"/>
            <w:sz w:val="18"/>
            <w:szCs w:val="18"/>
            <w:rPrChange w:id="37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E42792" w:rsidRPr="00722059" w:rsidDel="00722059">
          <w:rPr>
            <w:rFonts w:ascii="Arial" w:hAnsi="Arial" w:cs="Arial"/>
            <w:sz w:val="18"/>
            <w:szCs w:val="18"/>
            <w:rPrChange w:id="38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Pr="00722059" w:rsidDel="00722059">
          <w:rPr>
            <w:rFonts w:ascii="Arial" w:hAnsi="Arial" w:cs="Arial"/>
            <w:sz w:val="18"/>
            <w:szCs w:val="18"/>
            <w:rPrChange w:id="39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  <w:del w:id="40" w:author="JimBob" w:date="2013-07-17T12:34:00Z">
        <w:r w:rsidRPr="00722059" w:rsidDel="00722059">
          <w:rPr>
            <w:rFonts w:ascii="Arial" w:hAnsi="Arial" w:cs="Arial"/>
            <w:sz w:val="18"/>
            <w:szCs w:val="18"/>
            <w:rPrChange w:id="41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0C113D" w:rsidRPr="00722059" w:rsidRDefault="000C113D" w:rsidP="00E42792">
      <w:pPr>
        <w:spacing w:after="120"/>
        <w:ind w:left="576"/>
        <w:jc w:val="both"/>
        <w:rPr>
          <w:rFonts w:ascii="Arial" w:hAnsi="Arial" w:cs="Arial"/>
          <w:sz w:val="18"/>
          <w:szCs w:val="18"/>
          <w:rPrChange w:id="42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43" w:author="JimBob" w:date="2013-07-17T12:26:00Z">
            <w:rPr>
              <w:rFonts w:ascii="Arial" w:hAnsi="Arial" w:cs="Arial"/>
            </w:rPr>
          </w:rPrChange>
        </w:rPr>
        <w:t>BodyText</w:t>
      </w:r>
      <w:ins w:id="44" w:author="JimBob" w:date="2013-07-17T12:19:00Z">
        <w:r w:rsidR="00722059" w:rsidRPr="00722059">
          <w:rPr>
            <w:rFonts w:ascii="Arial" w:hAnsi="Arial" w:cs="Arial"/>
            <w:sz w:val="18"/>
            <w:szCs w:val="18"/>
            <w:rPrChange w:id="45" w:author="JimBob" w:date="2013-07-17T12:26:00Z">
              <w:rPr>
                <w:rFonts w:ascii="Arial" w:hAnsi="Arial" w:cs="Arial"/>
              </w:rPr>
            </w:rPrChange>
          </w:rPr>
          <w:t xml:space="preserve">BodySpacePreserve</w:t>
        </w:r>
      </w:ins>
      <w:ins w:id="46" w:author="JimBob" w:date="2013-07-17T12:20:00Z">
        <w:r w:rsidR="00722059" w:rsidRPr="00722059">
          <w:rPr>
            <w:rFonts w:ascii="Arial" w:hAnsi="Arial" w:cs="Arial"/>
            <w:sz w:val="18"/>
            <w:szCs w:val="18"/>
            <w:rPrChange w:id="47" w:author="JimBob" w:date="2013-07-17T12:26:00Z">
              <w:rPr>
                <w:rFonts w:ascii="Arial" w:hAnsi="Arial" w:cs="Arial"/>
              </w:rPr>
            </w:rPrChange>
          </w:rPr>
          <w:t xml:space="preserve">BodySpacePreserve</w:t>
        </w:r>
      </w:ins>
      <w:del w:id="48" w:author="JimBob" w:date="2013-07-17T12:19:00Z">
        <w:r w:rsidRPr="00722059" w:rsidDel="00722059">
          <w:rPr>
            <w:rFonts w:ascii="Arial" w:hAnsi="Arial" w:cs="Arial"/>
            <w:sz w:val="18"/>
            <w:szCs w:val="18"/>
            <w:rPrChange w:id="49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  <w:ins w:id="50" w:author="JimBob" w:date="2013-07-17T12:17:00Z">
        <w:r w:rsidR="00722059" w:rsidRPr="00722059">
          <w:rPr>
            <w:rFonts w:ascii="Arial" w:hAnsi="Arial" w:cs="Arial"/>
            <w:sz w:val="18"/>
            <w:szCs w:val="18"/>
            <w:rPrChange w:id="51" w:author="JimBob" w:date="2013-07-17T12:26:00Z">
              <w:rPr/>
            </w:rPrChange>
          </w:rPr>
          <w:t>BodyText</w:t>
        </w:r>
      </w:ins>
      <w:del w:id="52" w:author="JimBob" w:date="2013-07-17T12:17:00Z">
        <w:r w:rsidRPr="00722059" w:rsidDel="00722059">
          <w:rPr>
            <w:rFonts w:ascii="Arial" w:hAnsi="Arial" w:cs="Arial"/>
            <w:sz w:val="18"/>
            <w:szCs w:val="18"/>
            <w:rPrChange w:id="53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E42792" w:rsidRPr="00722059" w:rsidDel="00722059">
          <w:rPr>
            <w:rFonts w:ascii="Arial" w:hAnsi="Arial" w:cs="Arial"/>
            <w:sz w:val="18"/>
            <w:szCs w:val="18"/>
            <w:rPrChange w:id="54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Pr="00722059" w:rsidDel="00722059">
          <w:rPr>
            <w:rFonts w:ascii="Arial" w:hAnsi="Arial" w:cs="Arial"/>
            <w:sz w:val="18"/>
            <w:szCs w:val="18"/>
            <w:rPrChange w:id="55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="00E42792" w:rsidRPr="00722059" w:rsidDel="00722059">
          <w:rPr>
            <w:rFonts w:ascii="Arial" w:hAnsi="Arial" w:cs="Arial"/>
            <w:sz w:val="18"/>
            <w:szCs w:val="18"/>
            <w:rPrChange w:id="56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Pr="00722059" w:rsidDel="00722059">
          <w:rPr>
            <w:rFonts w:ascii="Arial" w:hAnsi="Arial" w:cs="Arial"/>
            <w:sz w:val="18"/>
            <w:szCs w:val="18"/>
            <w:rPrChange w:id="57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  <w:del w:id="58" w:author="JimBob" w:date="2013-07-17T12:34:00Z">
        <w:r w:rsidRPr="00722059" w:rsidDel="00722059">
          <w:rPr>
            <w:rFonts w:ascii="Arial" w:hAnsi="Arial" w:cs="Arial"/>
            <w:sz w:val="18"/>
            <w:szCs w:val="18"/>
            <w:rPrChange w:id="59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0C113D" w:rsidRPr="00722059" w:rsidRDefault="000C113D" w:rsidP="00E42792">
      <w:pPr>
        <w:spacing w:after="120"/>
        <w:ind w:left="576"/>
        <w:jc w:val="both"/>
        <w:rPr>
          <w:ins w:id="60" w:author="JimBob" w:date="2013-07-17T12:18:00Z"/>
          <w:rFonts w:ascii="Arial" w:hAnsi="Arial" w:cs="Arial"/>
          <w:sz w:val="18"/>
          <w:szCs w:val="18"/>
          <w:rPrChange w:id="61" w:author="JimBob" w:date="2013-07-17T12:26:00Z">
            <w:rPr>
              <w:ins w:id="62" w:author="JimBob" w:date="2013-07-17T12:18:00Z"/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63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ins w:id="64" w:author="JimBob" w:date="2013-07-17T12:20:00Z">
        <w:r w:rsidR="00722059" w:rsidRPr="00722059">
          <w:rPr>
            <w:rFonts w:ascii="Arial" w:hAnsi="Arial" w:cs="Arial"/>
            <w:sz w:val="18"/>
            <w:szCs w:val="18"/>
            <w:rPrChange w:id="65" w:author="JimBob" w:date="2013-07-17T12:26:00Z">
              <w:rPr>
                <w:rFonts w:ascii="Arial" w:hAnsi="Arial" w:cs="Arial"/>
              </w:rPr>
            </w:rPrChange>
          </w:rPr>
          <w:t xml:space="preserve">BodySpacePreserve</w:t>
        </w:r>
      </w:ins>
      <w:ins w:id="66" w:author="JimBob" w:date="2013-07-17T12:17:00Z">
        <w:r w:rsidR="00722059" w:rsidRPr="00722059">
          <w:rPr>
            <w:rFonts w:ascii="Arial" w:hAnsi="Arial" w:cs="Arial"/>
            <w:sz w:val="18"/>
            <w:szCs w:val="18"/>
            <w:rPrChange w:id="67" w:author="JimBob" w:date="2013-07-17T12:26:00Z">
              <w:rPr/>
            </w:rPrChange>
          </w:rPr>
          <w:t>BodyText</w:t>
        </w:r>
      </w:ins>
      <w:del w:id="68" w:author="JimBob" w:date="2013-07-17T12:17:00Z">
        <w:r w:rsidRPr="00722059" w:rsidDel="00722059">
          <w:rPr>
            <w:rFonts w:ascii="Arial" w:hAnsi="Arial" w:cs="Arial"/>
            <w:sz w:val="18"/>
            <w:szCs w:val="18"/>
            <w:rPrChange w:id="69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E42792" w:rsidRPr="00722059" w:rsidDel="00722059">
          <w:rPr>
            <w:rFonts w:ascii="Arial" w:hAnsi="Arial" w:cs="Arial"/>
            <w:sz w:val="18"/>
            <w:szCs w:val="18"/>
            <w:rPrChange w:id="70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Pr="00722059" w:rsidDel="00722059">
          <w:rPr>
            <w:rFonts w:ascii="Arial" w:hAnsi="Arial" w:cs="Arial"/>
            <w:sz w:val="18"/>
            <w:szCs w:val="18"/>
            <w:rPrChange w:id="71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E42792" w:rsidRPr="00722059" w:rsidDel="00722059">
          <w:rPr>
            <w:rFonts w:ascii="Arial" w:hAnsi="Arial" w:cs="Arial"/>
            <w:sz w:val="18"/>
            <w:szCs w:val="18"/>
            <w:rPrChange w:id="72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Pr="00722059" w:rsidDel="00722059">
          <w:rPr>
            <w:rFonts w:ascii="Arial" w:hAnsi="Arial" w:cs="Arial"/>
            <w:sz w:val="18"/>
            <w:szCs w:val="18"/>
            <w:rPrChange w:id="73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722059" w:rsidRPr="00722059" w:rsidRDefault="00722059" w:rsidP="00722059">
      <w:pPr>
        <w:spacing w:after="120"/>
        <w:ind w:left="576"/>
        <w:jc w:val="both"/>
        <w:rPr>
          <w:ins w:id="74" w:author="JimBob" w:date="2013-07-17T12:18:00Z"/>
          <w:rFonts w:ascii="Arial" w:hAnsi="Arial" w:cs="Arial"/>
          <w:sz w:val="18"/>
          <w:szCs w:val="18"/>
          <w:rPrChange w:id="75" w:author="JimBob" w:date="2013-07-17T12:26:00Z">
            <w:rPr>
              <w:ins w:id="76" w:author="JimBob" w:date="2013-07-17T12:18:00Z"/>
              <w:rFonts w:ascii="Arial" w:hAnsi="Arial" w:cs="Arial"/>
            </w:rPr>
          </w:rPrChange>
        </w:rPr>
      </w:pPr>
      <w:ins w:id="77" w:author="JimBob" w:date="2013-07-17T12:18:00Z">
        <w:r w:rsidRPr="00722059">
          <w:rPr>
            <w:rFonts w:ascii="Arial" w:hAnsi="Arial" w:cs="Arial"/>
            <w:sz w:val="18"/>
            <w:szCs w:val="18"/>
            <w:rPrChange w:id="78" w:author="JimBob" w:date="2013-07-17T12:26:00Z">
              <w:rPr>
                <w:rFonts w:ascii="Arial" w:hAnsi="Arial" w:cs="Arial"/>
              </w:rPr>
            </w:rPrChange>
          </w:rPr>
          <w:t>BodyText</w:t>
        </w:r>
        <w:r w:rsidRPr="00722059">
          <w:rPr>
            <w:rFonts w:ascii="Arial" w:hAnsi="Arial" w:cs="Arial"/>
            <w:sz w:val="18"/>
            <w:szCs w:val="18"/>
            <w:rPrChange w:id="79" w:author="JimBob" w:date="2013-07-17T12:26:00Z">
              <w:rPr>
                <w:rFonts w:ascii="Arial" w:hAnsi="Arial" w:cs="Arial"/>
              </w:rPr>
            </w:rPrChange>
          </w:rPr>
          <w:t xml:space="preserve">BodySpacePreserve</w:t>
        </w:r>
      </w:ins>
      <w:ins w:id="80" w:author="JimBob" w:date="2013-07-17T12:20:00Z">
        <w:r w:rsidRPr="00722059">
          <w:rPr>
            <w:rFonts w:ascii="Arial" w:hAnsi="Arial" w:cs="Arial"/>
            <w:sz w:val="18"/>
            <w:szCs w:val="18"/>
            <w:rPrChange w:id="81" w:author="JimBob" w:date="2013-07-17T12:26:00Z">
              <w:rPr>
                <w:rFonts w:ascii="Arial" w:hAnsi="Arial" w:cs="Arial"/>
              </w:rPr>
            </w:rPrChange>
          </w:rPr>
          <w:t xml:space="preserve">BodySpacePreserve</w:t>
        </w:r>
      </w:ins>
      <w:ins w:id="82" w:author="JimBob" w:date="2013-07-17T12:21:00Z">
        <w:r w:rsidRPr="00722059">
          <w:rPr>
            <w:rFonts w:ascii="Arial" w:hAnsi="Arial" w:cs="Arial"/>
            <w:sz w:val="18"/>
            <w:szCs w:val="18"/>
            <w:rPrChange w:id="83" w:author="JimBob" w:date="2013-07-17T12:26:00Z">
              <w:rPr/>
            </w:rPrChange>
          </w:rPr>
          <w:t>BodyText</w:t>
        </w:r>
        <w:r w:rsidRPr="00722059">
          <w:rPr>
            <w:rFonts w:ascii="Arial" w:hAnsi="Arial" w:cs="Arial"/>
            <w:sz w:val="18"/>
            <w:szCs w:val="18"/>
            <w:rPrChange w:id="84" w:author="JimBob" w:date="2013-07-17T12:26:00Z">
              <w:rPr/>
            </w:rPrChange>
          </w:rPr>
          <w:t>BodyText</w:t>
        </w:r>
      </w:ins>
      <w:ins w:id="85" w:author="JimBob" w:date="2013-07-17T12:18:00Z">
        <w:r w:rsidRPr="00722059">
          <w:rPr>
            <w:rFonts w:ascii="Arial" w:hAnsi="Arial" w:cs="Arial"/>
            <w:sz w:val="18"/>
            <w:szCs w:val="18"/>
            <w:rPrChange w:id="86" w:author="JimBob" w:date="2013-07-17T12:26:00Z">
              <w:rPr/>
            </w:rPrChange>
          </w:rPr>
          <w:t>BodyText</w:t>
        </w:r>
      </w:ins>
    </w:p>
    <w:p w:rsidR="00722059" w:rsidRPr="00722059" w:rsidDel="00722059" w:rsidRDefault="00722059" w:rsidP="00722059">
      <w:pPr>
        <w:spacing w:after="120"/>
        <w:ind w:left="576"/>
        <w:jc w:val="both"/>
        <w:rPr>
          <w:del w:id="87" w:author="JimBob" w:date="2013-07-17T12:18:00Z"/>
          <w:rFonts w:ascii="Arial" w:hAnsi="Arial" w:cs="Arial"/>
          <w:sz w:val="18"/>
          <w:szCs w:val="18"/>
          <w:rPrChange w:id="88" w:author="JimBob" w:date="2013-07-17T12:26:00Z">
            <w:rPr>
              <w:del w:id="89" w:author="JimBob" w:date="2013-07-17T12:18:00Z"/>
              <w:rFonts w:ascii="Arial" w:hAnsi="Arial" w:cs="Arial"/>
            </w:rPr>
          </w:rPrChange>
        </w:rPr>
      </w:pPr>
      <w:ins w:id="90" w:author="JimBob" w:date="2013-07-17T12:18:00Z">
        <w:r w:rsidRPr="00722059" w:rsidDel="00722059">
          <w:rPr>
            <w:rFonts w:ascii="Arial" w:hAnsi="Arial" w:cs="Arial"/>
            <w:sz w:val="18"/>
            <w:szCs w:val="18"/>
            <w:rPrChange w:id="91" w:author="JimBob" w:date="2013-07-17T12:26:00Z">
              <w:rPr>
                <w:rFonts w:ascii="Arial" w:hAnsi="Arial" w:cs="Arial"/>
              </w:rPr>
            </w:rPrChange>
          </w:rPr>
          <w:t xml:space="preserve">BodySpacePreserve</w:t>
        </w:r>
      </w:ins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92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93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</w:p>
    <w:p w:rsidR="000C113D" w:rsidRPr="00722059" w:rsidRDefault="000C113D" w:rsidP="00E42792">
      <w:pPr>
        <w:spacing w:after="120"/>
        <w:ind w:left="576"/>
        <w:jc w:val="both"/>
        <w:rPr>
          <w:rFonts w:ascii="Arial" w:hAnsi="Arial" w:cs="Arial"/>
          <w:sz w:val="18"/>
          <w:szCs w:val="18"/>
          <w:rPrChange w:id="94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95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96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97" w:author="JimBob" w:date="2013-07-17T12:26:00Z">
            <w:rPr>
              <w:rFonts w:ascii="Arial" w:hAnsi="Arial" w:cs="Arial"/>
            </w:rPr>
          </w:rPrChange>
        </w:rPr>
        <w:t>BodyText</w:t>
      </w:r>
      <w:r w:rsidR="00E42792" w:rsidRPr="00722059">
        <w:rPr>
          <w:rFonts w:ascii="Arial" w:hAnsi="Arial" w:cs="Arial"/>
          <w:sz w:val="18"/>
          <w:szCs w:val="18"/>
          <w:rPrChange w:id="98" w:author="JimBob" w:date="2013-07-17T12:26:00Z">
            <w:rPr>
              <w:rFonts w:ascii="Arial" w:hAnsi="Arial" w:cs="Arial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99" w:author="JimBob" w:date="2013-07-17T12:26:00Z">
            <w:rPr>
              <w:rFonts w:ascii="Arial" w:hAnsi="Arial" w:cs="Arial"/>
            </w:rPr>
          </w:rPrChange>
        </w:rPr>
        <w:t>BodyText</w:t>
      </w:r>
      <w:r w:rsidR="00E42792" w:rsidRPr="00722059">
        <w:rPr>
          <w:rFonts w:ascii="Arial" w:hAnsi="Arial" w:cs="Arial"/>
          <w:sz w:val="18"/>
          <w:szCs w:val="18"/>
          <w:rPrChange w:id="100" w:author="JimBob" w:date="2013-07-17T12:26:00Z">
            <w:rPr>
              <w:rFonts w:ascii="Arial" w:hAnsi="Arial" w:cs="Arial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01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102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03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</w:p>
    <w:p w:rsidR="000C113D" w:rsidRPr="00722059" w:rsidRDefault="000C113D" w:rsidP="00E42792">
      <w:pPr>
        <w:spacing w:after="120"/>
        <w:ind w:left="576"/>
        <w:jc w:val="both"/>
        <w:rPr>
          <w:rFonts w:ascii="Arial" w:hAnsi="Arial" w:cs="Arial"/>
          <w:sz w:val="18"/>
          <w:szCs w:val="18"/>
          <w:rPrChange w:id="104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105" w:author="JimBob" w:date="2013-07-17T12:26:00Z">
            <w:rPr>
              <w:rFonts w:ascii="Arial" w:hAnsi="Arial" w:cs="Arial"/>
            </w:rPr>
          </w:rPrChange>
        </w:rPr>
        <w:t>BodyText</w:t>
      </w:r>
      <w:r w:rsidR="00E42792" w:rsidRPr="00722059">
        <w:rPr>
          <w:rFonts w:ascii="Arial" w:hAnsi="Arial" w:cs="Arial"/>
          <w:sz w:val="18"/>
          <w:szCs w:val="18"/>
          <w:rPrChange w:id="106" w:author="JimBob" w:date="2013-07-17T12:26:00Z">
            <w:rPr>
              <w:rFonts w:ascii="Arial" w:hAnsi="Arial" w:cs="Arial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07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108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09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110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11" w:author="JimBob" w:date="2013-07-17T12:26:00Z">
            <w:rPr>
              <w:rFonts w:ascii="Arial" w:hAnsi="Arial" w:cs="Arial"/>
            </w:rPr>
          </w:rPrChange>
        </w:rPr>
        <w:t>BodyText</w:t>
      </w:r>
      <w:r w:rsidR="00E42792" w:rsidRPr="00722059">
        <w:rPr>
          <w:rFonts w:ascii="Arial" w:hAnsi="Arial" w:cs="Arial"/>
          <w:sz w:val="18"/>
          <w:szCs w:val="18"/>
          <w:rPrChange w:id="112" w:author="JimBob" w:date="2013-07-17T12:26:00Z">
            <w:rPr>
              <w:rFonts w:ascii="Arial" w:hAnsi="Arial" w:cs="Arial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13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114" w:author="JimBob" w:date="2013-07-17T12:26:00Z">
            <w:rPr>
              <w:rFonts w:ascii="Arial" w:hAnsi="Arial" w:cs="Arial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15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</w:p>
    <w:p w:rsidR="000C113D" w:rsidRPr="00722059" w:rsidRDefault="000C113D" w:rsidP="00E42792">
      <w:pPr>
        <w:spacing w:after="120"/>
        <w:ind w:left="576"/>
        <w:jc w:val="both"/>
        <w:rPr>
          <w:rFonts w:ascii="Arial" w:hAnsi="Arial" w:cs="Arial"/>
          <w:sz w:val="18"/>
          <w:szCs w:val="18"/>
          <w:rPrChange w:id="116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sz w:val="18"/>
          <w:szCs w:val="18"/>
          <w:rPrChange w:id="117" w:author="JimBob" w:date="2013-07-17T12:26:00Z">
            <w:rPr>
              <w:rFonts w:ascii="Arial" w:hAnsi="Arial" w:cs="Arial"/>
            </w:rPr>
          </w:rPrChange>
        </w:rPr>
        <w:t>BodyText</w:t>
      </w:r>
      <w:r w:rsidR="00E42792" w:rsidRPr="00722059">
        <w:rPr>
          <w:rFonts w:ascii="Arial" w:hAnsi="Arial" w:cs="Arial"/>
          <w:sz w:val="18"/>
          <w:szCs w:val="18"/>
          <w:rPrChange w:id="118" w:author="JimBob" w:date="2013-07-17T12:26:00Z">
            <w:rPr>
              <w:rFonts w:ascii="Arial" w:hAnsi="Arial" w:cs="Arial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19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120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21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0"/>
          <w:numId w:val="33"/>
        </w:numPr>
        <w:spacing w:after="120"/>
        <w:jc w:val="both"/>
        <w:rPr>
          <w:rFonts w:ascii="Arial" w:hAnsi="Arial" w:cs="Arial"/>
          <w:b/>
          <w:bCs/>
          <w:sz w:val="18"/>
          <w:szCs w:val="18"/>
          <w:rPrChange w:id="122" w:author="JimBob" w:date="2013-07-17T12:26:00Z">
            <w:rPr>
              <w:rFonts w:ascii="Arial" w:hAnsi="Arial" w:cs="Arial"/>
              <w:b/>
              <w:bCs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rPrChange w:id="123" w:author="JimBob" w:date="2013-07-17T12:26:00Z">
            <w:rPr>
              <w:rFonts w:ascii="Arial" w:hAnsi="Arial" w:cs="Arial"/>
              <w:b/>
              <w:bCs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124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125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26" w:author="JimBob" w:date="2013-07-17T12:26:00Z">
            <w:rPr>
              <w:rFonts w:ascii="Arial" w:hAnsi="Arial" w:cs="Arial"/>
            </w:rPr>
          </w:rPrChange>
        </w:rPr>
        <w:t>BodyText</w:t>
      </w:r>
      <w:r w:rsidR="008B4DC9" w:rsidRPr="00722059">
        <w:rPr>
          <w:rFonts w:ascii="Arial" w:hAnsi="Arial" w:cs="Arial"/>
          <w:sz w:val="18"/>
          <w:szCs w:val="18"/>
          <w:rPrChange w:id="127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28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BD0DE1" w:rsidRPr="00722059">
        <w:rPr>
          <w:rFonts w:ascii="Arial" w:hAnsi="Arial" w:cs="Arial"/>
          <w:sz w:val="18"/>
          <w:szCs w:val="18"/>
          <w:rPrChange w:id="129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30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131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132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33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134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35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136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137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38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139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40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141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142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43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E42792" w:rsidRPr="00722059">
        <w:rPr>
          <w:rFonts w:ascii="Arial" w:hAnsi="Arial" w:cs="Arial"/>
          <w:sz w:val="18"/>
          <w:szCs w:val="18"/>
          <w:rPrChange w:id="144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45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pStyle w:val="BodyTextIndent"/>
        <w:numPr>
          <w:ilvl w:val="2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146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147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48" w:author="JimBob" w:date="2013-07-17T12:26:00Z">
            <w:rPr>
              <w:rFonts w:ascii="Arial" w:hAnsi="Arial" w:cs="Arial"/>
            </w:rPr>
          </w:rPrChange>
        </w:rPr>
        <w:t>BodyText</w:t>
      </w:r>
      <w:r w:rsidR="00721F36" w:rsidRPr="00722059">
        <w:rPr>
          <w:rFonts w:ascii="Arial" w:hAnsi="Arial" w:cs="Arial"/>
          <w:sz w:val="18"/>
          <w:szCs w:val="18"/>
          <w:rPrChange w:id="149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50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151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52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bCs/>
          <w:sz w:val="18"/>
          <w:szCs w:val="18"/>
          <w:rPrChange w:id="153" w:author="JimBob" w:date="2013-07-17T12:26:00Z">
            <w:rPr>
              <w:rFonts w:ascii="Arial" w:hAnsi="Arial" w:cs="Arial"/>
              <w:bCs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54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155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56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del w:id="157" w:author="JimBob" w:date="2013-07-17T12:23:00Z">
        <w:r w:rsidRPr="00722059" w:rsidDel="00722059">
          <w:rPr>
            <w:rFonts w:ascii="Arial" w:hAnsi="Arial" w:cs="Arial"/>
            <w:bCs/>
            <w:sz w:val="18"/>
            <w:szCs w:val="18"/>
            <w:rPrChange w:id="158" w:author="JimBob" w:date="2013-07-17T12:26:00Z">
              <w:rPr>
                <w:rFonts w:ascii="Arial" w:hAnsi="Arial" w:cs="Arial"/>
                <w:bCs/>
              </w:rPr>
            </w:rPrChange>
          </w:rPr>
          <w:delText xml:space="preserve">YYYSP</w:delText>
        </w:r>
      </w:del>
      <w:ins w:id="159" w:author="JimBob" w:date="2013-07-17T12:23:00Z">
        <w:r w:rsidR="00722059" w:rsidRPr="00722059">
          <w:rPr>
            <w:rFonts w:ascii="Arial" w:hAnsi="Arial" w:cs="Arial"/>
            <w:bCs/>
            <w:sz w:val="18"/>
            <w:szCs w:val="18"/>
            <w:rPrChange w:id="160" w:author="JimBob" w:date="2013-07-17T12:26:00Z">
              <w:rPr>
                <w:rFonts w:ascii="Arial" w:hAnsi="Arial" w:cs="Arial"/>
                <w:bCs/>
              </w:rPr>
            </w:rPrChange>
          </w:rPr>
          <w:t>BodyText</w:t>
        </w:r>
        <w:r w:rsidR="00722059" w:rsidRPr="00722059">
          <w:rPr>
            <w:rFonts w:ascii="Arial" w:hAnsi="Arial" w:cs="Arial"/>
            <w:bCs/>
            <w:sz w:val="18"/>
            <w:szCs w:val="18"/>
            <w:rPrChange w:id="161" w:author="JimBob" w:date="2013-07-17T12:26:00Z">
              <w:rPr>
                <w:rFonts w:ascii="Arial" w:hAnsi="Arial" w:cs="Arial"/>
                <w:bCs/>
              </w:rPr>
            </w:rPrChange>
          </w:rPr>
          <w:t xml:space="preserve">BodySpacePreserve</w:t>
        </w:r>
      </w:ins>
      <w:r w:rsidRPr="00722059">
        <w:rPr>
          <w:rFonts w:ascii="Arial" w:hAnsi="Arial" w:cs="Arial"/>
          <w:bCs/>
          <w:sz w:val="18"/>
          <w:szCs w:val="18"/>
          <w:rPrChange w:id="162" w:author="JimBob" w:date="2013-07-17T12:26:00Z">
            <w:rPr>
              <w:rFonts w:ascii="Arial" w:hAnsi="Arial" w:cs="Arial"/>
              <w:bCs/>
            </w:rPr>
          </w:rPrChange>
        </w:rPr>
        <w:t>BodyText</w:t>
      </w:r>
      <w:ins w:id="163" w:author="JimBob" w:date="2013-07-17T12:23:00Z">
        <w:r w:rsidR="00722059" w:rsidRPr="00722059">
          <w:rPr>
            <w:rFonts w:ascii="Arial" w:hAnsi="Arial" w:cs="Arial"/>
            <w:bCs/>
            <w:sz w:val="18"/>
            <w:szCs w:val="18"/>
            <w:rPrChange w:id="164" w:author="JimBob" w:date="2013-07-17T12:26:00Z">
              <w:rPr>
                <w:rFonts w:ascii="Arial" w:hAnsi="Arial" w:cs="Arial"/>
                <w:bCs/>
              </w:rPr>
            </w:rPrChange>
          </w:rPr>
          <w:t>BodyText</w:t>
        </w:r>
      </w:ins>
      <w:del w:id="165" w:author="JimBob" w:date="2013-07-17T12:23:00Z">
        <w:r w:rsidRPr="00722059" w:rsidDel="00722059">
          <w:rPr>
            <w:rFonts w:ascii="Arial" w:hAnsi="Arial" w:cs="Arial"/>
            <w:bCs/>
            <w:sz w:val="18"/>
            <w:szCs w:val="18"/>
            <w:rPrChange w:id="166" w:author="JimBob" w:date="2013-07-17T12:26:00Z">
              <w:rPr>
                <w:rFonts w:ascii="Arial" w:hAnsi="Arial" w:cs="Arial"/>
                <w:bCs/>
              </w:rPr>
            </w:rPrChange>
          </w:rPr>
          <w:delText>XXX</w:delText>
        </w:r>
      </w:del>
      <w:r w:rsidRPr="00722059">
        <w:rPr>
          <w:rFonts w:ascii="Arial" w:hAnsi="Arial" w:cs="Arial"/>
          <w:bCs/>
          <w:sz w:val="18"/>
          <w:szCs w:val="18"/>
          <w:rPrChange w:id="167" w:author="JimBob" w:date="2013-07-17T12:26:00Z">
            <w:rPr>
              <w:rFonts w:ascii="Arial" w:hAnsi="Arial" w:cs="Arial"/>
              <w:bCs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68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del w:id="169" w:author="JimBob" w:date="2013-07-17T12:23:00Z">
        <w:r w:rsidRPr="00722059" w:rsidDel="00722059">
          <w:rPr>
            <w:rFonts w:ascii="Arial" w:hAnsi="Arial" w:cs="Arial"/>
            <w:sz w:val="18"/>
            <w:szCs w:val="18"/>
            <w:rPrChange w:id="170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  <w:r w:rsidR="00721F36" w:rsidRPr="00722059">
        <w:rPr>
          <w:rFonts w:ascii="Arial" w:hAnsi="Arial" w:cs="Arial"/>
          <w:sz w:val="18"/>
          <w:szCs w:val="18"/>
          <w:rPrChange w:id="171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172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del w:id="173" w:author="JimBob" w:date="2013-07-17T12:23:00Z">
        <w:r w:rsidRPr="00722059" w:rsidDel="00722059">
          <w:rPr>
            <w:rFonts w:ascii="Arial" w:hAnsi="Arial" w:cs="Arial"/>
            <w:bCs/>
            <w:sz w:val="18"/>
            <w:szCs w:val="18"/>
            <w:rPrChange w:id="174" w:author="JimBob" w:date="2013-07-17T12:26:00Z">
              <w:rPr>
                <w:rFonts w:ascii="Arial" w:hAnsi="Arial" w:cs="Arial"/>
                <w:bCs/>
              </w:rPr>
            </w:rPrChange>
          </w:rPr>
          <w:delText>XXX</w:delText>
        </w:r>
      </w:del>
      <w:ins w:id="175" w:author="JimBob" w:date="2013-07-17T12:23:00Z">
        <w:r w:rsidR="00722059" w:rsidRPr="00722059">
          <w:rPr>
            <w:rFonts w:ascii="Arial" w:hAnsi="Arial" w:cs="Arial"/>
            <w:bCs/>
            <w:sz w:val="18"/>
            <w:szCs w:val="18"/>
            <w:rPrChange w:id="176" w:author="JimBob" w:date="2013-07-17T12:26:00Z">
              <w:rPr>
                <w:rFonts w:ascii="Arial" w:hAnsi="Arial" w:cs="Arial"/>
                <w:bCs/>
              </w:rPr>
            </w:rPrChange>
          </w:rPr>
          <w:t>BodyText</w:t>
        </w:r>
      </w:ins>
      <w:r w:rsidRPr="00722059">
        <w:rPr>
          <w:rFonts w:ascii="Arial" w:hAnsi="Arial" w:cs="Arial"/>
          <w:bCs/>
          <w:sz w:val="18"/>
          <w:szCs w:val="18"/>
          <w:rPrChange w:id="177" w:author="JimBob" w:date="2013-07-17T12:26:00Z">
            <w:rPr>
              <w:rFonts w:ascii="Arial" w:hAnsi="Arial" w:cs="Arial"/>
              <w:bCs/>
            </w:rPr>
          </w:rPrChange>
        </w:rPr>
        <w:t xml:space="preserve">BodySpacePreserve</w:t>
      </w:r>
      <w:ins w:id="178" w:author="JimBob" w:date="2013-07-17T12:23:00Z">
        <w:r w:rsidR="00722059" w:rsidRPr="00722059">
          <w:rPr>
            <w:rFonts w:ascii="Arial" w:hAnsi="Arial" w:cs="Arial"/>
            <w:bCs/>
            <w:sz w:val="18"/>
            <w:szCs w:val="18"/>
            <w:rPrChange w:id="179" w:author="JimBob" w:date="2013-07-17T12:26:00Z">
              <w:rPr>
                <w:rFonts w:ascii="Arial" w:hAnsi="Arial" w:cs="Arial"/>
                <w:bCs/>
              </w:rPr>
            </w:rPrChange>
          </w:rPr>
          <w:t>BodyText</w:t>
        </w:r>
      </w:ins>
      <w:del w:id="180" w:author="JimBob" w:date="2013-07-17T12:23:00Z">
        <w:r w:rsidRPr="00722059" w:rsidDel="00722059">
          <w:rPr>
            <w:rFonts w:ascii="Arial" w:hAnsi="Arial" w:cs="Arial"/>
            <w:bCs/>
            <w:sz w:val="18"/>
            <w:szCs w:val="18"/>
            <w:rPrChange w:id="181" w:author="JimBob" w:date="2013-07-17T12:26:00Z">
              <w:rPr>
                <w:rFonts w:ascii="Arial" w:hAnsi="Arial" w:cs="Arial"/>
                <w:bCs/>
              </w:rPr>
            </w:rPrChange>
          </w:rPr>
          <w:delText>XXX</w:delText>
        </w:r>
      </w:del>
      <w:r w:rsidRPr="00722059">
        <w:rPr>
          <w:rFonts w:ascii="Arial" w:hAnsi="Arial" w:cs="Arial"/>
          <w:bCs/>
          <w:sz w:val="18"/>
          <w:szCs w:val="18"/>
          <w:rPrChange w:id="182" w:author="JimBob" w:date="2013-07-17T12:26:00Z">
            <w:rPr>
              <w:rFonts w:ascii="Arial" w:hAnsi="Arial" w:cs="Arial"/>
              <w:bCs/>
            </w:rPr>
          </w:rPrChange>
        </w:rPr>
        <w:t>BodyText</w:t>
      </w:r>
      <w:ins w:id="183" w:author="JimBob" w:date="2013-07-17T12:24:00Z">
        <w:r w:rsidR="00722059" w:rsidRPr="00722059">
          <w:rPr>
            <w:rFonts w:ascii="Arial" w:hAnsi="Arial" w:cs="Arial"/>
            <w:bCs/>
            <w:sz w:val="18"/>
            <w:szCs w:val="18"/>
            <w:rPrChange w:id="184" w:author="JimBob" w:date="2013-07-17T12:26:00Z">
              <w:rPr>
                <w:rFonts w:ascii="Arial" w:hAnsi="Arial" w:cs="Arial"/>
                <w:bCs/>
              </w:rPr>
            </w:rPrChange>
          </w:rPr>
          <w:t>BodyText</w:t>
        </w:r>
      </w:ins>
      <w:r w:rsidRPr="00722059">
        <w:rPr>
          <w:rFonts w:ascii="Arial" w:hAnsi="Arial" w:cs="Arial"/>
          <w:sz w:val="18"/>
          <w:szCs w:val="18"/>
          <w:rPrChange w:id="185" w:author="JimBob" w:date="2013-07-17T12:26:00Z">
            <w:rPr>
              <w:rFonts w:ascii="Arial" w:hAnsi="Arial" w:cs="Arial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86" w:author="JimBob" w:date="2013-07-17T12:26:00Z">
            <w:rPr>
              <w:rFonts w:ascii="Arial" w:hAnsi="Arial" w:cs="Arial"/>
            </w:rPr>
          </w:rPrChange>
        </w:rPr>
        <w:tab/>
      </w:r>
    </w:p>
    <w:p w:rsidR="000C113D" w:rsidRPr="00722059" w:rsidRDefault="000C113D">
      <w:pPr>
        <w:numPr>
          <w:ilvl w:val="2"/>
          <w:numId w:val="33"/>
        </w:numPr>
        <w:spacing w:after="120"/>
        <w:jc w:val="both"/>
        <w:rPr>
          <w:rFonts w:ascii="Arial" w:hAnsi="Arial" w:cs="Arial"/>
          <w:sz w:val="18"/>
          <w:szCs w:val="18"/>
          <w:highlight w:val="yellow"/>
          <w:rPrChange w:id="187" w:author="JimBob" w:date="2013-07-17T12:28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188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189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highlight w:val="yellow"/>
          <w:rPrChange w:id="190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highlight w:val="yellow"/>
          <w:rPrChange w:id="191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highlight w:val="yellow"/>
          <w:rPrChange w:id="192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highlight w:val="yellow"/>
          <w:rPrChange w:id="193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highlight w:val="yellow"/>
          <w:rPrChange w:id="194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bCs/>
          <w:sz w:val="18"/>
          <w:szCs w:val="18"/>
          <w:highlight w:val="yellow"/>
          <w:rPrChange w:id="195" w:author="JimBob" w:date="2013-07-17T12:28:00Z">
            <w:rPr>
              <w:rFonts w:ascii="Arial" w:hAnsi="Arial" w:cs="Arial"/>
              <w:bCs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highlight w:val="yellow"/>
          <w:rPrChange w:id="196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bCs/>
          <w:sz w:val="18"/>
          <w:szCs w:val="18"/>
          <w:highlight w:val="yellow"/>
          <w:rPrChange w:id="197" w:author="JimBob" w:date="2013-07-17T12:28:00Z">
            <w:rPr>
              <w:rFonts w:ascii="Arial" w:hAnsi="Arial" w:cs="Arial"/>
              <w:bCs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highlight w:val="yellow"/>
          <w:rPrChange w:id="198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bCs/>
          <w:sz w:val="18"/>
          <w:szCs w:val="18"/>
          <w:highlight w:val="yellow"/>
          <w:rPrChange w:id="199" w:author="JimBob" w:date="2013-07-17T12:28:00Z">
            <w:rPr>
              <w:rFonts w:ascii="Arial" w:hAnsi="Arial" w:cs="Arial"/>
              <w:bCs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highlight w:val="yellow"/>
          <w:rPrChange w:id="200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bCs/>
          <w:sz w:val="18"/>
          <w:szCs w:val="18"/>
          <w:highlight w:val="yellow"/>
          <w:rPrChange w:id="201" w:author="JimBob" w:date="2013-07-17T12:28:00Z">
            <w:rPr>
              <w:rFonts w:ascii="Arial" w:hAnsi="Arial" w:cs="Arial"/>
              <w:bCs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highlight w:val="yellow"/>
          <w:rPrChange w:id="202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bCs/>
          <w:sz w:val="18"/>
          <w:szCs w:val="18"/>
          <w:highlight w:val="yellow"/>
          <w:rPrChange w:id="203" w:author="JimBob" w:date="2013-07-17T12:28:00Z">
            <w:rPr>
              <w:rFonts w:ascii="Arial" w:hAnsi="Arial" w:cs="Arial"/>
              <w:bCs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highlight w:val="yellow"/>
          <w:rPrChange w:id="204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bCs/>
          <w:sz w:val="18"/>
          <w:szCs w:val="18"/>
          <w:highlight w:val="yellow"/>
          <w:rPrChange w:id="205" w:author="JimBob" w:date="2013-07-17T12:28:00Z">
            <w:rPr>
              <w:rFonts w:ascii="Arial" w:hAnsi="Arial" w:cs="Arial"/>
              <w:bCs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highlight w:val="yellow"/>
          <w:rPrChange w:id="206" w:author="JimBob" w:date="2013-07-17T12:28:00Z">
            <w:rPr>
              <w:rFonts w:ascii="Arial" w:hAnsi="Arial" w:cs="Arial"/>
            </w:rPr>
          </w:rPrChange>
        </w:rPr>
        <w:t xml:space="preserve">BodySpacePreserve</w:t>
      </w:r>
      <w:ins w:id="207" w:author="JimBob" w:date="2013-07-17T12:42:00Z">
        <w:r w:rsidR="00E811B5">
          <w:rPr>
            <w:rFonts w:ascii="Arial" w:hAnsi="Arial" w:cs="Arial"/>
            <w:sz w:val="18"/>
            <w:szCs w:val="18"/>
            <w:highlight w:val="yellow"/>
          </w:rPr>
          <w:t xml:space="preserve">BodySpacePreserve</w:t>
        </w:r>
      </w:ins>
      <w:r w:rsidRPr="00722059">
        <w:rPr>
          <w:rFonts w:ascii="Arial" w:hAnsi="Arial" w:cs="Arial"/>
          <w:sz w:val="18"/>
          <w:szCs w:val="18"/>
          <w:highlight w:val="yellow"/>
          <w:rPrChange w:id="208" w:author="JimBob" w:date="2013-07-17T12:28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09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210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211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12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213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14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215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16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Pr="00722059">
        <w:rPr>
          <w:rFonts w:ascii="Arial" w:hAnsi="Arial" w:cs="Arial"/>
          <w:sz w:val="18"/>
          <w:szCs w:val="18"/>
          <w:rPrChange w:id="217" w:author="JimBob" w:date="2013-07-17T12:26:00Z">
            <w:rPr>
              <w:rFonts w:ascii="Arial" w:hAnsi="Arial" w:cs="Arial"/>
            </w:rPr>
          </w:rPrChange>
        </w:rPr>
        <w:t>BodyText</w:t>
      </w:r>
      <w:ins w:id="218" w:author="JimBob" w:date="2013-07-17T12:31:00Z">
        <w:r w:rsidR="00722059">
          <w:rPr>
            <w:rFonts w:ascii="Arial" w:hAnsi="Arial" w:cs="Arial"/>
            <w:sz w:val="18"/>
            <w:szCs w:val="18"/>
          </w:rPr>
          <w:t xml:space="preserve">BodySpacePreserve</w:t>
        </w:r>
      </w:ins>
      <w:del w:id="219" w:author="JimBob" w:date="2013-07-17T12:31:00Z">
        <w:r w:rsidRPr="00722059" w:rsidDel="00722059">
          <w:rPr>
            <w:rFonts w:ascii="Arial" w:hAnsi="Arial" w:cs="Arial"/>
            <w:sz w:val="18"/>
            <w:szCs w:val="18"/>
            <w:rPrChange w:id="220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  <w:ins w:id="221" w:author="JimBob" w:date="2013-07-17T12:28:00Z">
        <w:r w:rsidR="00722059">
          <w:rPr>
            <w:rFonts w:ascii="Arial" w:hAnsi="Arial" w:cs="Arial"/>
            <w:sz w:val="18"/>
            <w:szCs w:val="18"/>
          </w:rPr>
          <w:t>BodyText</w:t>
        </w:r>
      </w:ins>
      <w:ins w:id="222" w:author="JimBob" w:date="2013-07-17T12:31:00Z">
        <w:r w:rsidR="00722059">
          <w:rPr>
            <w:rFonts w:ascii="Arial" w:hAnsi="Arial" w:cs="Arial"/>
            <w:sz w:val="18"/>
            <w:szCs w:val="18"/>
          </w:rPr>
          <w:t>BodyText</w:t>
        </w:r>
      </w:ins>
      <w:ins w:id="223" w:author="JimBob" w:date="2013-07-17T12:28:00Z">
        <w:r w:rsidR="00722059">
          <w:rPr>
            <w:rFonts w:ascii="Arial" w:hAnsi="Arial" w:cs="Arial"/>
            <w:sz w:val="18"/>
            <w:szCs w:val="18"/>
          </w:rPr>
          <w:t xml:space="preserve">BodySpacePreserve</w:t>
        </w:r>
      </w:ins>
      <w:del w:id="224" w:author="JimBob" w:date="2013-07-17T12:29:00Z">
        <w:r w:rsidRPr="00722059" w:rsidDel="00722059">
          <w:rPr>
            <w:rFonts w:ascii="Arial" w:hAnsi="Arial" w:cs="Arial"/>
            <w:sz w:val="18"/>
            <w:szCs w:val="18"/>
            <w:rPrChange w:id="225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  <w:ins w:id="226" w:author="JimBob" w:date="2013-07-17T12:29:00Z">
        <w:r w:rsidR="00722059">
          <w:rPr>
            <w:rFonts w:ascii="Arial" w:hAnsi="Arial" w:cs="Arial"/>
            <w:sz w:val="18"/>
            <w:szCs w:val="18"/>
          </w:rPr>
          <w:t>BodyText</w:t>
        </w:r>
      </w:ins>
      <w:r w:rsidRPr="00722059">
        <w:rPr>
          <w:rFonts w:ascii="Arial" w:hAnsi="Arial" w:cs="Arial"/>
          <w:sz w:val="18"/>
          <w:szCs w:val="18"/>
          <w:rPrChange w:id="227" w:author="JimBob" w:date="2013-07-17T12:26:00Z">
            <w:rPr>
              <w:rFonts w:ascii="Arial" w:hAnsi="Arial" w:cs="Arial"/>
            </w:rPr>
          </w:rPrChange>
        </w:rPr>
        <w:t>BodyText</w:t>
      </w:r>
      <w:ins w:id="228" w:author="JimBob" w:date="2013-07-17T12:31:00Z">
        <w:r w:rsidR="00722059">
          <w:rPr>
            <w:rFonts w:ascii="Arial" w:hAnsi="Arial" w:cs="Arial"/>
            <w:sz w:val="18"/>
            <w:szCs w:val="18"/>
          </w:rPr>
          <w:t xml:space="preserve">BodySpacePreserve</w:t>
        </w:r>
      </w:ins>
      <w:del w:id="229" w:author="JimBob" w:date="2013-07-17T12:31:00Z">
        <w:r w:rsidRPr="00722059" w:rsidDel="00722059">
          <w:rPr>
            <w:rFonts w:ascii="Arial" w:hAnsi="Arial" w:cs="Arial"/>
            <w:sz w:val="18"/>
            <w:szCs w:val="18"/>
            <w:rPrChange w:id="230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  <w:del w:id="231" w:author="JimBob" w:date="2013-07-17T12:29:00Z">
        <w:r w:rsidRPr="00722059" w:rsidDel="00722059">
          <w:rPr>
            <w:rFonts w:ascii="Arial" w:hAnsi="Arial" w:cs="Arial"/>
            <w:sz w:val="18"/>
            <w:szCs w:val="18"/>
            <w:rPrChange w:id="232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  <w:del w:id="233" w:author="JimBob" w:date="2013-07-17T12:31:00Z">
        <w:r w:rsidRPr="00722059" w:rsidDel="00722059">
          <w:rPr>
            <w:rFonts w:ascii="Arial" w:hAnsi="Arial" w:cs="Arial"/>
            <w:sz w:val="18"/>
            <w:szCs w:val="18"/>
            <w:rPrChange w:id="234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  <w:del w:id="235" w:author="JimBob" w:date="2013-07-17T12:29:00Z">
        <w:r w:rsidRPr="00722059" w:rsidDel="00722059">
          <w:rPr>
            <w:rFonts w:ascii="Arial" w:hAnsi="Arial" w:cs="Arial"/>
            <w:sz w:val="18"/>
            <w:szCs w:val="18"/>
            <w:rPrChange w:id="236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  <w:del w:id="237" w:author="JimBob" w:date="2013-07-17T12:31:00Z">
        <w:r w:rsidRPr="00722059" w:rsidDel="00722059">
          <w:rPr>
            <w:rFonts w:ascii="Arial" w:hAnsi="Arial" w:cs="Arial"/>
            <w:sz w:val="18"/>
            <w:szCs w:val="18"/>
            <w:rPrChange w:id="238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  <w:ins w:id="239" w:author="JimBob" w:date="2013-07-17T12:30:00Z">
        <w:r w:rsidR="00722059">
          <w:rPr>
            <w:rFonts w:ascii="Arial" w:hAnsi="Arial" w:cs="Arial"/>
            <w:sz w:val="18"/>
            <w:szCs w:val="18"/>
          </w:rPr>
          <w:t xml:space="preserve">BodySpacePreserve</w:t>
        </w:r>
      </w:ins>
      <w:ins w:id="240" w:author="JimBob" w:date="2013-07-17T12:29:00Z">
        <w:r w:rsidR="00722059">
          <w:rPr>
            <w:rFonts w:ascii="Arial" w:hAnsi="Arial" w:cs="Arial"/>
            <w:sz w:val="18"/>
            <w:szCs w:val="18"/>
          </w:rPr>
          <w:t>BodyText</w:t>
        </w:r>
      </w:ins>
      <w:del w:id="241" w:author="JimBob" w:date="2013-07-17T12:29:00Z">
        <w:r w:rsidRPr="00722059" w:rsidDel="00722059">
          <w:rPr>
            <w:rFonts w:ascii="Arial" w:hAnsi="Arial" w:cs="Arial"/>
            <w:sz w:val="18"/>
            <w:szCs w:val="18"/>
            <w:rPrChange w:id="242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  <w:r w:rsidRPr="00722059">
        <w:rPr>
          <w:rFonts w:ascii="Arial" w:hAnsi="Arial" w:cs="Arial"/>
          <w:sz w:val="18"/>
          <w:szCs w:val="18"/>
          <w:rPrChange w:id="243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44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245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246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47" w:author="JimBob" w:date="2013-07-17T12:26:00Z">
            <w:rPr>
              <w:rFonts w:ascii="Arial" w:hAnsi="Arial" w:cs="Arial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248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49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250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251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8B6A9E" w:rsidRPr="00722059">
        <w:rPr>
          <w:rFonts w:ascii="Arial" w:hAnsi="Arial" w:cs="Arial"/>
          <w:sz w:val="18"/>
          <w:szCs w:val="18"/>
          <w:rPrChange w:id="252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53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721F36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54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255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="00BB1DCA" w:rsidRPr="00722059">
        <w:rPr>
          <w:rFonts w:ascii="Arial" w:hAnsi="Arial" w:cs="Arial"/>
          <w:sz w:val="18"/>
          <w:szCs w:val="18"/>
          <w:rPrChange w:id="256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AE010A" w:rsidRPr="00722059">
        <w:rPr>
          <w:rFonts w:ascii="Arial" w:hAnsi="Arial" w:cs="Arial"/>
          <w:sz w:val="18"/>
          <w:szCs w:val="18"/>
          <w:rPrChange w:id="257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BB1DCA" w:rsidRPr="00722059">
        <w:rPr>
          <w:rFonts w:ascii="Arial" w:hAnsi="Arial" w:cs="Arial"/>
          <w:sz w:val="18"/>
          <w:szCs w:val="18"/>
          <w:rPrChange w:id="258" w:author="JimBob" w:date="2013-07-17T12:26:00Z">
            <w:rPr>
              <w:rFonts w:ascii="Arial" w:hAnsi="Arial" w:cs="Arial"/>
            </w:rPr>
          </w:rPrChange>
        </w:rPr>
        <w:t>BodyText</w:t>
      </w:r>
      <w:r w:rsidR="00AE010A" w:rsidRPr="00722059">
        <w:rPr>
          <w:rFonts w:ascii="Arial" w:hAnsi="Arial" w:cs="Arial"/>
          <w:sz w:val="18"/>
          <w:szCs w:val="18"/>
          <w:rPrChange w:id="259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60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261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262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63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64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265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266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67" w:author="JimBob" w:date="2013-07-17T12:26:00Z">
            <w:rPr>
              <w:rFonts w:ascii="Arial" w:hAnsi="Arial" w:cs="Arial"/>
            </w:rPr>
          </w:rPrChange>
        </w:rPr>
        <w:t>BodyText</w:t>
      </w:r>
      <w:r w:rsidR="000A647E" w:rsidRPr="00722059">
        <w:rPr>
          <w:rFonts w:ascii="Arial" w:hAnsi="Arial" w:cs="Arial"/>
          <w:sz w:val="18"/>
          <w:szCs w:val="18"/>
          <w:rPrChange w:id="268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69" w:author="JimBob" w:date="2013-07-17T12:26:00Z">
            <w:rPr>
              <w:rFonts w:ascii="Arial" w:hAnsi="Arial" w:cs="Arial"/>
            </w:rPr>
          </w:rPrChange>
        </w:rPr>
        <w:t>BodyText</w:t>
      </w:r>
    </w:p>
    <w:p w:rsidR="000C113D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70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271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272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73" w:author="JimBob" w:date="2013-07-17T12:26:00Z">
            <w:rPr>
              <w:rFonts w:ascii="Arial" w:hAnsi="Arial" w:cs="Arial"/>
            </w:rPr>
          </w:rPrChange>
        </w:rPr>
        <w:t>BodyText</w:t>
      </w:r>
    </w:p>
    <w:p w:rsidR="00721F36" w:rsidRPr="00722059" w:rsidRDefault="000C113D">
      <w:pPr>
        <w:numPr>
          <w:ilvl w:val="1"/>
          <w:numId w:val="33"/>
        </w:numPr>
        <w:spacing w:after="120"/>
        <w:jc w:val="both"/>
        <w:rPr>
          <w:rFonts w:ascii="Arial" w:hAnsi="Arial" w:cs="Arial"/>
          <w:sz w:val="18"/>
          <w:szCs w:val="18"/>
          <w:rPrChange w:id="274" w:author="JimBob" w:date="2013-07-17T12:26:00Z">
            <w:rPr>
              <w:rFonts w:ascii="Arial" w:hAnsi="Arial" w:cs="Arial"/>
            </w:rPr>
          </w:rPrChange>
        </w:rPr>
      </w:pPr>
      <w:r w:rsidRPr="00722059">
        <w:rPr>
          <w:rFonts w:ascii="Arial" w:hAnsi="Arial" w:cs="Arial"/>
          <w:b/>
          <w:bCs/>
          <w:sz w:val="18"/>
          <w:szCs w:val="18"/>
          <w:u w:val="single"/>
          <w:rPrChange w:id="275" w:author="JimBob" w:date="2013-07-17T12:26:00Z">
            <w:rPr>
              <w:rFonts w:ascii="Arial" w:hAnsi="Arial" w:cs="Arial"/>
              <w:b/>
              <w:bCs/>
              <w:u w:val="single"/>
            </w:rPr>
          </w:rPrChange>
        </w:rPr>
        <w:t>BodyText</w:t>
      </w:r>
      <w:r w:rsidRPr="00722059">
        <w:rPr>
          <w:rFonts w:ascii="Arial" w:hAnsi="Arial" w:cs="Arial"/>
          <w:sz w:val="18"/>
          <w:szCs w:val="18"/>
          <w:rPrChange w:id="276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r w:rsidR="00721F36" w:rsidRPr="00722059">
        <w:rPr>
          <w:rFonts w:ascii="Arial" w:hAnsi="Arial" w:cs="Arial"/>
          <w:sz w:val="18"/>
          <w:szCs w:val="18"/>
          <w:rPrChange w:id="277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proofErr w:type="gramStart"/>
      <w:r w:rsidR="00721F36" w:rsidRPr="00722059">
        <w:rPr>
          <w:rFonts w:ascii="Arial" w:hAnsi="Arial" w:cs="Arial"/>
          <w:sz w:val="18"/>
          <w:szCs w:val="18"/>
          <w:rPrChange w:id="278" w:author="JimBob" w:date="2013-07-17T12:26:00Z">
            <w:rPr>
              <w:rFonts w:ascii="Arial" w:hAnsi="Arial" w:cs="Arial"/>
            </w:rPr>
          </w:rPrChange>
        </w:rPr>
        <w:t>BodyText</w:t>
      </w:r>
      <w:proofErr w:type="gramEnd"/>
      <w:r w:rsidR="00721F36" w:rsidRPr="00722059">
        <w:rPr>
          <w:rFonts w:ascii="Arial" w:hAnsi="Arial" w:cs="Arial"/>
          <w:sz w:val="18"/>
          <w:szCs w:val="18"/>
          <w:rPrChange w:id="279" w:author="JimBob" w:date="2013-07-17T12:26:00Z">
            <w:rPr>
              <w:rFonts w:ascii="Arial" w:hAnsi="Arial" w:cs="Arial"/>
            </w:rPr>
          </w:rPrChange>
        </w:rPr>
        <w:t xml:space="preserve">BodySpacePreserve</w:t>
      </w:r>
      <w:del w:id="280" w:author="JimBob" w:date="2013-07-17T12:43:00Z">
        <w:r w:rsidRPr="00722059" w:rsidDel="00E811B5">
          <w:rPr>
            <w:rFonts w:ascii="Arial" w:hAnsi="Arial" w:cs="Arial"/>
            <w:sz w:val="18"/>
            <w:szCs w:val="18"/>
            <w:rPrChange w:id="281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</w:p>
    <w:p w:rsidR="000C113D" w:rsidRPr="00722059" w:rsidDel="00E811B5" w:rsidRDefault="000C113D" w:rsidP="00721F36">
      <w:pPr>
        <w:spacing w:after="120"/>
        <w:ind w:left="216"/>
        <w:jc w:val="both"/>
        <w:rPr>
          <w:del w:id="282" w:author="JimBob" w:date="2013-07-17T12:40:00Z"/>
          <w:rFonts w:ascii="Arial" w:hAnsi="Arial" w:cs="Arial"/>
          <w:sz w:val="18"/>
          <w:szCs w:val="18"/>
          <w:rPrChange w:id="283" w:author="JimBob" w:date="2013-07-17T12:26:00Z">
            <w:rPr>
              <w:del w:id="284" w:author="JimBob" w:date="2013-07-17T12:40:00Z"/>
              <w:rFonts w:ascii="Arial" w:hAnsi="Arial" w:cs="Arial"/>
            </w:rPr>
          </w:rPrChange>
        </w:rPr>
        <w:sectPr w:rsidR="000C113D" w:rsidRPr="00722059" w:rsidDel="00E811B5" w:rsidSect="00E811B5">
          <w:type w:val="continuous"/>
          <w:pgSz w:w="12240" w:h="15840" w:code="1"/>
          <w:pgMar w:top="1440" w:right="1440" w:bottom="1440" w:left="1440" w:header="720" w:footer="720" w:gutter="0"/>
          <w:cols w:num="1" w:space="288"/>
          <w:sectPrChange w:id="285" w:author="JimBob" w:date="2013-07-17T12:36:00Z">
            <w:sectPr w:rsidR="000C113D" w:rsidRPr="00722059" w:rsidDel="00E811B5" w:rsidSect="00E811B5">
              <w:pgMar w:top="1440" w:right="1440" w:bottom="1440" w:left="1440" w:header="720" w:footer="720" w:gutter="0"/>
              <w:cols w:num="2"/>
            </w:sectPr>
          </w:sectPrChange>
        </w:sectPr>
      </w:pPr>
    </w:p>
    <w:p w:rsidR="000C113D" w:rsidRPr="00722059" w:rsidDel="00E811B5" w:rsidRDefault="000C113D">
      <w:pPr>
        <w:jc w:val="center"/>
        <w:rPr>
          <w:del w:id="286" w:author="JimBob" w:date="2013-07-17T12:41:00Z"/>
          <w:rFonts w:ascii="Arial" w:hAnsi="Arial" w:cs="Arial"/>
          <w:b/>
          <w:sz w:val="18"/>
          <w:szCs w:val="18"/>
          <w:rPrChange w:id="287" w:author="JimBob" w:date="2013-07-17T12:26:00Z">
            <w:rPr>
              <w:del w:id="288" w:author="JimBob" w:date="2013-07-17T12:41:00Z"/>
              <w:rFonts w:ascii="Arial" w:hAnsi="Arial" w:cs="Arial"/>
              <w:b/>
            </w:rPr>
          </w:rPrChange>
        </w:rPr>
        <w:sectPr w:rsidR="000C113D" w:rsidRPr="00722059" w:rsidDel="00E811B5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C113D" w:rsidRPr="00722059" w:rsidDel="00722059" w:rsidRDefault="000C113D" w:rsidP="0094749D">
      <w:pPr>
        <w:jc w:val="center"/>
        <w:rPr>
          <w:del w:id="289" w:author="JimBob" w:date="2013-07-17T12:32:00Z"/>
          <w:rFonts w:ascii="Arial" w:hAnsi="Arial" w:cs="Arial"/>
          <w:b/>
          <w:sz w:val="18"/>
          <w:szCs w:val="18"/>
          <w:rPrChange w:id="290" w:author="JimBob" w:date="2013-07-17T12:26:00Z">
            <w:rPr>
              <w:del w:id="291" w:author="JimBob" w:date="2013-07-17T12:32:00Z"/>
              <w:rFonts w:ascii="Arial" w:hAnsi="Arial" w:cs="Arial"/>
              <w:b/>
            </w:rPr>
          </w:rPrChange>
        </w:rPr>
      </w:pPr>
      <w:del w:id="292" w:author="JimBob" w:date="2013-07-17T12:32:00Z">
        <w:r w:rsidRPr="00722059" w:rsidDel="00722059">
          <w:rPr>
            <w:rFonts w:ascii="Arial" w:hAnsi="Arial" w:cs="Arial"/>
            <w:b/>
            <w:sz w:val="18"/>
            <w:szCs w:val="18"/>
            <w:rPrChange w:id="293" w:author="JimBob" w:date="2013-07-17T12:26:00Z">
              <w:rPr>
                <w:rFonts w:ascii="Arial" w:hAnsi="Arial" w:cs="Arial"/>
                <w:b/>
              </w:rPr>
            </w:rPrChange>
          </w:rPr>
          <w:delText>XXX</w:delText>
        </w:r>
      </w:del>
    </w:p>
    <w:p w:rsidR="000C113D" w:rsidRPr="00722059" w:rsidDel="00722059" w:rsidRDefault="000C113D" w:rsidP="00722059">
      <w:pPr>
        <w:jc w:val="center"/>
        <w:rPr>
          <w:del w:id="294" w:author="JimBob" w:date="2013-07-17T12:32:00Z"/>
          <w:rFonts w:ascii="Arial" w:hAnsi="Arial" w:cs="Arial"/>
          <w:sz w:val="18"/>
          <w:szCs w:val="18"/>
          <w:rPrChange w:id="295" w:author="JimBob" w:date="2013-07-17T12:26:00Z">
            <w:rPr>
              <w:del w:id="296" w:author="JimBob" w:date="2013-07-17T12:32:00Z"/>
              <w:rFonts w:ascii="Arial" w:hAnsi="Arial" w:cs="Arial"/>
            </w:rPr>
          </w:rPrChange>
        </w:rPr>
        <w:pPrChange w:id="297" w:author="JimBob" w:date="2013-07-17T12:32:00Z">
          <w:pPr>
            <w:jc w:val="center"/>
          </w:pPr>
        </w:pPrChange>
      </w:pPr>
      <w:del w:id="298" w:author="JimBob" w:date="2013-07-17T12:32:00Z">
        <w:r w:rsidRPr="00722059" w:rsidDel="00722059">
          <w:rPr>
            <w:rFonts w:ascii="Arial" w:hAnsi="Arial" w:cs="Arial"/>
            <w:sz w:val="18"/>
            <w:szCs w:val="18"/>
            <w:rPrChange w:id="299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0C113D" w:rsidRPr="00722059" w:rsidDel="00722059" w:rsidRDefault="000C113D" w:rsidP="00722059">
      <w:pPr>
        <w:jc w:val="center"/>
        <w:rPr>
          <w:del w:id="300" w:author="JimBob" w:date="2013-07-17T12:32:00Z"/>
          <w:rFonts w:ascii="Arial" w:hAnsi="Arial" w:cs="Arial"/>
          <w:sz w:val="18"/>
          <w:szCs w:val="18"/>
          <w:rPrChange w:id="301" w:author="JimBob" w:date="2013-07-17T12:26:00Z">
            <w:rPr>
              <w:del w:id="302" w:author="JimBob" w:date="2013-07-17T12:32:00Z"/>
              <w:rFonts w:ascii="Arial" w:hAnsi="Arial" w:cs="Arial"/>
            </w:rPr>
          </w:rPrChange>
        </w:rPr>
        <w:pPrChange w:id="303" w:author="JimBob" w:date="2013-07-17T12:32:00Z">
          <w:pPr/>
        </w:pPrChange>
      </w:pPr>
    </w:p>
    <w:p w:rsidR="00721F36" w:rsidRPr="00722059" w:rsidDel="00722059" w:rsidRDefault="00721F36" w:rsidP="00722059">
      <w:pPr>
        <w:jc w:val="center"/>
        <w:rPr>
          <w:del w:id="304" w:author="JimBob" w:date="2013-07-17T12:32:00Z"/>
          <w:rFonts w:ascii="Arial" w:hAnsi="Arial" w:cs="Arial"/>
          <w:sz w:val="18"/>
          <w:szCs w:val="18"/>
          <w:rPrChange w:id="305" w:author="JimBob" w:date="2013-07-17T12:26:00Z">
            <w:rPr>
              <w:del w:id="306" w:author="JimBob" w:date="2013-07-17T12:32:00Z"/>
              <w:rFonts w:ascii="Arial" w:hAnsi="Arial" w:cs="Arial"/>
            </w:rPr>
          </w:rPrChange>
        </w:rPr>
        <w:pPrChange w:id="307" w:author="JimBob" w:date="2013-07-17T12:32:00Z">
          <w:pPr>
            <w:numPr>
              <w:numId w:val="34"/>
            </w:numPr>
            <w:ind w:left="216" w:hanging="216"/>
            <w:jc w:val="both"/>
          </w:pPr>
        </w:pPrChange>
      </w:pPr>
      <w:del w:id="308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309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10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721F36" w:rsidRPr="00722059" w:rsidDel="00722059" w:rsidRDefault="00721F36" w:rsidP="00722059">
      <w:pPr>
        <w:jc w:val="center"/>
        <w:rPr>
          <w:del w:id="311" w:author="JimBob" w:date="2013-07-17T12:32:00Z"/>
          <w:rFonts w:ascii="Arial" w:hAnsi="Arial" w:cs="Arial"/>
          <w:sz w:val="18"/>
          <w:szCs w:val="18"/>
          <w:rPrChange w:id="312" w:author="JimBob" w:date="2013-07-17T12:26:00Z">
            <w:rPr>
              <w:del w:id="313" w:author="JimBob" w:date="2013-07-17T12:32:00Z"/>
              <w:rFonts w:ascii="Arial" w:hAnsi="Arial" w:cs="Arial"/>
            </w:rPr>
          </w:rPrChange>
        </w:rPr>
        <w:pPrChange w:id="314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315" w:author="JimBob" w:date="2013-07-17T12:32:00Z"/>
          <w:rFonts w:ascii="Arial" w:hAnsi="Arial" w:cs="Arial"/>
          <w:sz w:val="18"/>
          <w:szCs w:val="18"/>
          <w:rPrChange w:id="316" w:author="JimBob" w:date="2013-07-17T12:26:00Z">
            <w:rPr>
              <w:del w:id="317" w:author="JimBob" w:date="2013-07-17T12:32:00Z"/>
              <w:rFonts w:ascii="Arial" w:hAnsi="Arial" w:cs="Arial"/>
            </w:rPr>
          </w:rPrChange>
        </w:rPr>
        <w:pPrChange w:id="318" w:author="JimBob" w:date="2013-07-17T12:32:00Z">
          <w:pPr>
            <w:numPr>
              <w:numId w:val="34"/>
            </w:numPr>
            <w:ind w:left="216" w:hanging="216"/>
            <w:jc w:val="both"/>
          </w:pPr>
        </w:pPrChange>
      </w:pPr>
      <w:del w:id="319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320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21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721F36" w:rsidRPr="00722059" w:rsidDel="00722059" w:rsidRDefault="00721F36" w:rsidP="00722059">
      <w:pPr>
        <w:jc w:val="center"/>
        <w:rPr>
          <w:del w:id="322" w:author="JimBob" w:date="2013-07-17T12:32:00Z"/>
          <w:rFonts w:ascii="Arial" w:hAnsi="Arial" w:cs="Arial"/>
          <w:sz w:val="18"/>
          <w:szCs w:val="18"/>
          <w:rPrChange w:id="323" w:author="JimBob" w:date="2013-07-17T12:26:00Z">
            <w:rPr>
              <w:del w:id="324" w:author="JimBob" w:date="2013-07-17T12:32:00Z"/>
              <w:rFonts w:ascii="Arial" w:hAnsi="Arial" w:cs="Arial"/>
            </w:rPr>
          </w:rPrChange>
        </w:rPr>
        <w:pPrChange w:id="325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326" w:author="JimBob" w:date="2013-07-17T12:32:00Z"/>
          <w:rFonts w:ascii="Arial" w:hAnsi="Arial" w:cs="Arial"/>
          <w:sz w:val="18"/>
          <w:szCs w:val="18"/>
          <w:rPrChange w:id="327" w:author="JimBob" w:date="2013-07-17T12:26:00Z">
            <w:rPr>
              <w:del w:id="328" w:author="JimBob" w:date="2013-07-17T12:32:00Z"/>
              <w:rFonts w:ascii="Arial" w:hAnsi="Arial" w:cs="Arial"/>
            </w:rPr>
          </w:rPrChange>
        </w:rPr>
        <w:pPrChange w:id="329" w:author="JimBob" w:date="2013-07-17T12:32:00Z">
          <w:pPr>
            <w:numPr>
              <w:numId w:val="34"/>
            </w:numPr>
            <w:ind w:left="216" w:hanging="216"/>
            <w:jc w:val="both"/>
          </w:pPr>
        </w:pPrChange>
      </w:pPr>
      <w:del w:id="330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331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32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721F36" w:rsidRPr="00722059" w:rsidDel="00722059" w:rsidRDefault="00721F36" w:rsidP="00722059">
      <w:pPr>
        <w:jc w:val="center"/>
        <w:rPr>
          <w:del w:id="333" w:author="JimBob" w:date="2013-07-17T12:32:00Z"/>
          <w:rFonts w:ascii="Arial" w:hAnsi="Arial" w:cs="Arial"/>
          <w:sz w:val="18"/>
          <w:szCs w:val="18"/>
          <w:rPrChange w:id="334" w:author="JimBob" w:date="2013-07-17T12:26:00Z">
            <w:rPr>
              <w:del w:id="335" w:author="JimBob" w:date="2013-07-17T12:32:00Z"/>
              <w:rFonts w:ascii="Arial" w:hAnsi="Arial" w:cs="Arial"/>
            </w:rPr>
          </w:rPrChange>
        </w:rPr>
        <w:pPrChange w:id="336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337" w:author="JimBob" w:date="2013-07-17T12:32:00Z"/>
          <w:rFonts w:ascii="Arial" w:hAnsi="Arial" w:cs="Arial"/>
          <w:sz w:val="18"/>
          <w:szCs w:val="18"/>
          <w:rPrChange w:id="338" w:author="JimBob" w:date="2013-07-17T12:26:00Z">
            <w:rPr>
              <w:del w:id="339" w:author="JimBob" w:date="2013-07-17T12:32:00Z"/>
              <w:rFonts w:ascii="Arial" w:hAnsi="Arial" w:cs="Arial"/>
            </w:rPr>
          </w:rPrChange>
        </w:rPr>
        <w:pPrChange w:id="340" w:author="JimBob" w:date="2013-07-17T12:32:00Z">
          <w:pPr>
            <w:numPr>
              <w:numId w:val="34"/>
            </w:numPr>
            <w:ind w:left="216" w:hanging="216"/>
            <w:jc w:val="both"/>
          </w:pPr>
        </w:pPrChange>
      </w:pPr>
      <w:del w:id="341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342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43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941C78" w:rsidRPr="00722059" w:rsidDel="00722059">
          <w:rPr>
            <w:rFonts w:ascii="Arial" w:hAnsi="Arial" w:cs="Arial"/>
            <w:sz w:val="18"/>
            <w:szCs w:val="18"/>
            <w:rPrChange w:id="344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45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</w:p>
    <w:p w:rsidR="00721F36" w:rsidRPr="00722059" w:rsidDel="00722059" w:rsidRDefault="00721F36" w:rsidP="00722059">
      <w:pPr>
        <w:jc w:val="center"/>
        <w:rPr>
          <w:del w:id="346" w:author="JimBob" w:date="2013-07-17T12:32:00Z"/>
          <w:rFonts w:ascii="Arial" w:hAnsi="Arial" w:cs="Arial"/>
          <w:sz w:val="18"/>
          <w:szCs w:val="18"/>
          <w:rPrChange w:id="347" w:author="JimBob" w:date="2013-07-17T12:26:00Z">
            <w:rPr>
              <w:del w:id="348" w:author="JimBob" w:date="2013-07-17T12:32:00Z"/>
              <w:rFonts w:ascii="Arial" w:hAnsi="Arial" w:cs="Arial"/>
            </w:rPr>
          </w:rPrChange>
        </w:rPr>
        <w:pPrChange w:id="349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350" w:author="JimBob" w:date="2013-07-17T12:32:00Z"/>
          <w:rFonts w:ascii="Arial" w:hAnsi="Arial" w:cs="Arial"/>
          <w:sz w:val="18"/>
          <w:szCs w:val="18"/>
          <w:rPrChange w:id="351" w:author="JimBob" w:date="2013-07-17T12:26:00Z">
            <w:rPr>
              <w:del w:id="352" w:author="JimBob" w:date="2013-07-17T12:32:00Z"/>
              <w:rFonts w:ascii="Arial" w:hAnsi="Arial" w:cs="Arial"/>
            </w:rPr>
          </w:rPrChange>
        </w:rPr>
        <w:pPrChange w:id="353" w:author="JimBob" w:date="2013-07-17T12:32:00Z">
          <w:pPr>
            <w:numPr>
              <w:numId w:val="34"/>
            </w:numPr>
            <w:ind w:left="216" w:hanging="216"/>
            <w:jc w:val="both"/>
          </w:pPr>
        </w:pPrChange>
      </w:pPr>
      <w:del w:id="354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355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56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i/>
            <w:iCs/>
            <w:sz w:val="18"/>
            <w:szCs w:val="18"/>
            <w:rPrChange w:id="357" w:author="JimBob" w:date="2013-07-17T12:26:00Z">
              <w:rPr>
                <w:rFonts w:ascii="Arial" w:hAnsi="Arial" w:cs="Arial"/>
                <w:i/>
                <w:iCs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58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721F36" w:rsidRPr="00722059" w:rsidDel="00722059" w:rsidRDefault="00721F36" w:rsidP="00722059">
      <w:pPr>
        <w:jc w:val="center"/>
        <w:rPr>
          <w:del w:id="359" w:author="JimBob" w:date="2013-07-17T12:32:00Z"/>
          <w:rFonts w:ascii="Arial" w:hAnsi="Arial" w:cs="Arial"/>
          <w:sz w:val="18"/>
          <w:szCs w:val="18"/>
          <w:rPrChange w:id="360" w:author="JimBob" w:date="2013-07-17T12:26:00Z">
            <w:rPr>
              <w:del w:id="361" w:author="JimBob" w:date="2013-07-17T12:32:00Z"/>
              <w:rFonts w:ascii="Arial" w:hAnsi="Arial" w:cs="Arial"/>
            </w:rPr>
          </w:rPrChange>
        </w:rPr>
        <w:pPrChange w:id="362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363" w:author="JimBob" w:date="2013-07-17T12:32:00Z"/>
          <w:rFonts w:ascii="Arial" w:hAnsi="Arial" w:cs="Arial"/>
          <w:sz w:val="18"/>
          <w:szCs w:val="18"/>
          <w:rPrChange w:id="364" w:author="JimBob" w:date="2013-07-17T12:26:00Z">
            <w:rPr>
              <w:del w:id="365" w:author="JimBob" w:date="2013-07-17T12:32:00Z"/>
              <w:rFonts w:ascii="Arial" w:hAnsi="Arial" w:cs="Arial"/>
            </w:rPr>
          </w:rPrChange>
        </w:rPr>
        <w:pPrChange w:id="366" w:author="JimBob" w:date="2013-07-17T12:32:00Z">
          <w:pPr>
            <w:numPr>
              <w:numId w:val="34"/>
            </w:numPr>
            <w:ind w:left="216" w:hanging="216"/>
            <w:jc w:val="both"/>
          </w:pPr>
        </w:pPrChange>
      </w:pPr>
      <w:del w:id="367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368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69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AB0349" w:rsidRPr="00722059" w:rsidDel="00722059">
          <w:rPr>
            <w:rFonts w:ascii="Arial" w:hAnsi="Arial" w:cs="Arial"/>
            <w:sz w:val="18"/>
            <w:szCs w:val="18"/>
            <w:rPrChange w:id="370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71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</w:p>
    <w:p w:rsidR="00721F36" w:rsidRPr="00722059" w:rsidDel="00722059" w:rsidRDefault="00721F36" w:rsidP="00722059">
      <w:pPr>
        <w:jc w:val="center"/>
        <w:rPr>
          <w:del w:id="372" w:author="JimBob" w:date="2013-07-17T12:32:00Z"/>
          <w:rFonts w:ascii="Arial" w:hAnsi="Arial" w:cs="Arial"/>
          <w:sz w:val="18"/>
          <w:szCs w:val="18"/>
          <w:rPrChange w:id="373" w:author="JimBob" w:date="2013-07-17T12:26:00Z">
            <w:rPr>
              <w:del w:id="374" w:author="JimBob" w:date="2013-07-17T12:32:00Z"/>
              <w:rFonts w:ascii="Arial" w:hAnsi="Arial" w:cs="Arial"/>
            </w:rPr>
          </w:rPrChange>
        </w:rPr>
        <w:pPrChange w:id="375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376" w:author="JimBob" w:date="2013-07-17T12:32:00Z"/>
          <w:rFonts w:ascii="Arial" w:hAnsi="Arial" w:cs="Arial"/>
          <w:sz w:val="18"/>
          <w:szCs w:val="18"/>
          <w:rPrChange w:id="377" w:author="JimBob" w:date="2013-07-17T12:26:00Z">
            <w:rPr>
              <w:del w:id="378" w:author="JimBob" w:date="2013-07-17T12:32:00Z"/>
              <w:rFonts w:ascii="Arial" w:hAnsi="Arial" w:cs="Arial"/>
            </w:rPr>
          </w:rPrChange>
        </w:rPr>
        <w:pPrChange w:id="379" w:author="JimBob" w:date="2013-07-17T12:32:00Z">
          <w:pPr>
            <w:numPr>
              <w:numId w:val="34"/>
            </w:numPr>
            <w:ind w:left="216" w:hanging="216"/>
            <w:jc w:val="both"/>
          </w:pPr>
        </w:pPrChange>
      </w:pPr>
      <w:del w:id="380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381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82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AB0349" w:rsidRPr="00722059" w:rsidDel="00722059">
          <w:rPr>
            <w:rFonts w:ascii="Arial" w:hAnsi="Arial" w:cs="Arial"/>
            <w:sz w:val="18"/>
            <w:szCs w:val="18"/>
            <w:rPrChange w:id="383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84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721F36" w:rsidRPr="00722059" w:rsidDel="00722059" w:rsidRDefault="00721F36" w:rsidP="00722059">
      <w:pPr>
        <w:jc w:val="center"/>
        <w:rPr>
          <w:del w:id="385" w:author="JimBob" w:date="2013-07-17T12:32:00Z"/>
          <w:rFonts w:ascii="Arial" w:hAnsi="Arial" w:cs="Arial"/>
          <w:sz w:val="18"/>
          <w:szCs w:val="18"/>
          <w:rPrChange w:id="386" w:author="JimBob" w:date="2013-07-17T12:26:00Z">
            <w:rPr>
              <w:del w:id="387" w:author="JimBob" w:date="2013-07-17T12:32:00Z"/>
              <w:rFonts w:ascii="Arial" w:hAnsi="Arial" w:cs="Arial"/>
            </w:rPr>
          </w:rPrChange>
        </w:rPr>
        <w:pPrChange w:id="388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389" w:author="JimBob" w:date="2013-07-17T12:32:00Z"/>
          <w:rFonts w:ascii="Arial" w:hAnsi="Arial" w:cs="Arial"/>
          <w:sz w:val="18"/>
          <w:szCs w:val="18"/>
          <w:rPrChange w:id="390" w:author="JimBob" w:date="2013-07-17T12:26:00Z">
            <w:rPr>
              <w:del w:id="391" w:author="JimBob" w:date="2013-07-17T12:32:00Z"/>
              <w:rFonts w:ascii="Arial" w:hAnsi="Arial" w:cs="Arial"/>
            </w:rPr>
          </w:rPrChange>
        </w:rPr>
        <w:pPrChange w:id="392" w:author="JimBob" w:date="2013-07-17T12:32:00Z">
          <w:pPr>
            <w:numPr>
              <w:ilvl w:val="1"/>
              <w:numId w:val="34"/>
            </w:numPr>
            <w:ind w:left="576" w:hanging="360"/>
            <w:jc w:val="both"/>
          </w:pPr>
        </w:pPrChange>
      </w:pPr>
      <w:del w:id="393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394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95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AB0349" w:rsidRPr="00722059" w:rsidDel="00722059">
          <w:rPr>
            <w:rFonts w:ascii="Arial" w:hAnsi="Arial" w:cs="Arial"/>
            <w:sz w:val="18"/>
            <w:szCs w:val="18"/>
            <w:rPrChange w:id="396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397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</w:p>
    <w:p w:rsidR="00721F36" w:rsidRPr="00722059" w:rsidDel="00722059" w:rsidRDefault="00721F36" w:rsidP="00722059">
      <w:pPr>
        <w:jc w:val="center"/>
        <w:rPr>
          <w:del w:id="398" w:author="JimBob" w:date="2013-07-17T12:32:00Z"/>
          <w:rFonts w:ascii="Arial" w:hAnsi="Arial" w:cs="Arial"/>
          <w:sz w:val="18"/>
          <w:szCs w:val="18"/>
          <w:rPrChange w:id="399" w:author="JimBob" w:date="2013-07-17T12:26:00Z">
            <w:rPr>
              <w:del w:id="400" w:author="JimBob" w:date="2013-07-17T12:32:00Z"/>
              <w:rFonts w:ascii="Arial" w:hAnsi="Arial" w:cs="Arial"/>
            </w:rPr>
          </w:rPrChange>
        </w:rPr>
        <w:pPrChange w:id="401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402" w:author="JimBob" w:date="2013-07-17T12:32:00Z"/>
          <w:rFonts w:ascii="Arial" w:hAnsi="Arial" w:cs="Arial"/>
          <w:sz w:val="18"/>
          <w:szCs w:val="18"/>
          <w:rPrChange w:id="403" w:author="JimBob" w:date="2013-07-17T12:26:00Z">
            <w:rPr>
              <w:del w:id="404" w:author="JimBob" w:date="2013-07-17T12:32:00Z"/>
              <w:rFonts w:ascii="Arial" w:hAnsi="Arial" w:cs="Arial"/>
            </w:rPr>
          </w:rPrChange>
        </w:rPr>
        <w:pPrChange w:id="405" w:author="JimBob" w:date="2013-07-17T12:32:00Z">
          <w:pPr>
            <w:numPr>
              <w:ilvl w:val="1"/>
              <w:numId w:val="34"/>
            </w:numPr>
            <w:ind w:left="576" w:hanging="360"/>
            <w:jc w:val="both"/>
          </w:pPr>
        </w:pPrChange>
      </w:pPr>
      <w:del w:id="406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407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408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721F36" w:rsidRPr="00722059" w:rsidDel="00722059" w:rsidRDefault="00721F36" w:rsidP="00722059">
      <w:pPr>
        <w:jc w:val="center"/>
        <w:rPr>
          <w:del w:id="409" w:author="JimBob" w:date="2013-07-17T12:32:00Z"/>
          <w:rFonts w:ascii="Arial" w:hAnsi="Arial" w:cs="Arial"/>
          <w:sz w:val="18"/>
          <w:szCs w:val="18"/>
          <w:rPrChange w:id="410" w:author="JimBob" w:date="2013-07-17T12:26:00Z">
            <w:rPr>
              <w:del w:id="411" w:author="JimBob" w:date="2013-07-17T12:32:00Z"/>
              <w:rFonts w:ascii="Arial" w:hAnsi="Arial" w:cs="Arial"/>
            </w:rPr>
          </w:rPrChange>
        </w:rPr>
        <w:pPrChange w:id="412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413" w:author="JimBob" w:date="2013-07-17T12:32:00Z"/>
          <w:rFonts w:ascii="Arial" w:hAnsi="Arial" w:cs="Arial"/>
          <w:sz w:val="18"/>
          <w:szCs w:val="18"/>
          <w:rPrChange w:id="414" w:author="JimBob" w:date="2013-07-17T12:26:00Z">
            <w:rPr>
              <w:del w:id="415" w:author="JimBob" w:date="2013-07-17T12:32:00Z"/>
              <w:rFonts w:ascii="Arial" w:hAnsi="Arial" w:cs="Arial"/>
            </w:rPr>
          </w:rPrChange>
        </w:rPr>
        <w:pPrChange w:id="416" w:author="JimBob" w:date="2013-07-17T12:32:00Z">
          <w:pPr>
            <w:numPr>
              <w:ilvl w:val="1"/>
              <w:numId w:val="34"/>
            </w:numPr>
            <w:ind w:left="576" w:hanging="360"/>
            <w:jc w:val="both"/>
          </w:pPr>
        </w:pPrChange>
      </w:pPr>
      <w:del w:id="417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418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419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AB0349" w:rsidRPr="00722059" w:rsidDel="00722059">
          <w:rPr>
            <w:rFonts w:ascii="Arial" w:hAnsi="Arial" w:cs="Arial"/>
            <w:sz w:val="18"/>
            <w:szCs w:val="18"/>
            <w:rPrChange w:id="420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421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</w:p>
    <w:p w:rsidR="00721F36" w:rsidRPr="00722059" w:rsidDel="00722059" w:rsidRDefault="00721F36" w:rsidP="00722059">
      <w:pPr>
        <w:jc w:val="center"/>
        <w:rPr>
          <w:del w:id="422" w:author="JimBob" w:date="2013-07-17T12:32:00Z"/>
          <w:rFonts w:ascii="Arial" w:hAnsi="Arial" w:cs="Arial"/>
          <w:sz w:val="18"/>
          <w:szCs w:val="18"/>
          <w:rPrChange w:id="423" w:author="JimBob" w:date="2013-07-17T12:26:00Z">
            <w:rPr>
              <w:del w:id="424" w:author="JimBob" w:date="2013-07-17T12:32:00Z"/>
              <w:rFonts w:ascii="Arial" w:hAnsi="Arial" w:cs="Arial"/>
            </w:rPr>
          </w:rPrChange>
        </w:rPr>
        <w:pPrChange w:id="425" w:author="JimBob" w:date="2013-07-17T12:32:00Z">
          <w:pPr>
            <w:jc w:val="both"/>
          </w:pPr>
        </w:pPrChange>
      </w:pPr>
    </w:p>
    <w:p w:rsidR="00721F36" w:rsidRPr="00722059" w:rsidDel="00722059" w:rsidRDefault="00721F36" w:rsidP="00722059">
      <w:pPr>
        <w:jc w:val="center"/>
        <w:rPr>
          <w:del w:id="426" w:author="JimBob" w:date="2013-07-17T12:32:00Z"/>
          <w:rFonts w:ascii="Arial" w:hAnsi="Arial" w:cs="Arial"/>
          <w:sz w:val="18"/>
          <w:szCs w:val="18"/>
          <w:rPrChange w:id="427" w:author="JimBob" w:date="2013-07-17T12:26:00Z">
            <w:rPr>
              <w:del w:id="428" w:author="JimBob" w:date="2013-07-17T12:32:00Z"/>
              <w:rFonts w:ascii="Arial" w:hAnsi="Arial" w:cs="Arial"/>
            </w:rPr>
          </w:rPrChange>
        </w:rPr>
        <w:pPrChange w:id="429" w:author="JimBob" w:date="2013-07-17T12:32:00Z">
          <w:pPr>
            <w:numPr>
              <w:numId w:val="34"/>
            </w:numPr>
            <w:ind w:left="216" w:hanging="216"/>
            <w:jc w:val="both"/>
          </w:pPr>
        </w:pPrChange>
      </w:pPr>
      <w:del w:id="430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431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432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="00AB0349" w:rsidRPr="00722059" w:rsidDel="00722059">
          <w:rPr>
            <w:rFonts w:ascii="Arial" w:hAnsi="Arial" w:cs="Arial"/>
            <w:sz w:val="18"/>
            <w:szCs w:val="18"/>
            <w:rPrChange w:id="433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Pr="00722059" w:rsidDel="00722059">
          <w:rPr>
            <w:rFonts w:ascii="Arial" w:hAnsi="Arial" w:cs="Arial"/>
            <w:sz w:val="18"/>
            <w:szCs w:val="18"/>
            <w:rPrChange w:id="434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AB0349" w:rsidRPr="00722059" w:rsidDel="00722059">
          <w:rPr>
            <w:rFonts w:ascii="Arial" w:hAnsi="Arial" w:cs="Arial"/>
            <w:sz w:val="18"/>
            <w:szCs w:val="18"/>
            <w:rPrChange w:id="435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436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</w:p>
    <w:p w:rsidR="00721F36" w:rsidRPr="00722059" w:rsidDel="00722059" w:rsidRDefault="00721F36" w:rsidP="00722059">
      <w:pPr>
        <w:jc w:val="center"/>
        <w:rPr>
          <w:del w:id="437" w:author="JimBob" w:date="2013-07-17T12:32:00Z"/>
          <w:rFonts w:ascii="Arial" w:hAnsi="Arial" w:cs="Arial"/>
          <w:sz w:val="18"/>
          <w:szCs w:val="18"/>
          <w:rPrChange w:id="438" w:author="JimBob" w:date="2013-07-17T12:26:00Z">
            <w:rPr>
              <w:del w:id="439" w:author="JimBob" w:date="2013-07-17T12:32:00Z"/>
              <w:rFonts w:ascii="Arial" w:hAnsi="Arial" w:cs="Arial"/>
            </w:rPr>
          </w:rPrChange>
        </w:rPr>
        <w:pPrChange w:id="440" w:author="JimBob" w:date="2013-07-17T12:32:00Z">
          <w:pPr/>
        </w:pPrChange>
      </w:pPr>
    </w:p>
    <w:p w:rsidR="00721F36" w:rsidRPr="00722059" w:rsidDel="00722059" w:rsidRDefault="00721F36" w:rsidP="00722059">
      <w:pPr>
        <w:jc w:val="center"/>
        <w:rPr>
          <w:del w:id="441" w:author="JimBob" w:date="2013-07-17T12:32:00Z"/>
          <w:rFonts w:ascii="Arial" w:hAnsi="Arial" w:cs="Arial"/>
          <w:sz w:val="18"/>
          <w:szCs w:val="18"/>
          <w:rPrChange w:id="442" w:author="JimBob" w:date="2013-07-17T12:26:00Z">
            <w:rPr>
              <w:del w:id="443" w:author="JimBob" w:date="2013-07-17T12:32:00Z"/>
              <w:rFonts w:ascii="Arial" w:hAnsi="Arial" w:cs="Arial"/>
            </w:rPr>
          </w:rPrChange>
        </w:rPr>
        <w:pPrChange w:id="444" w:author="JimBob" w:date="2013-07-17T12:32:00Z">
          <w:pPr/>
        </w:pPrChange>
      </w:pPr>
      <w:del w:id="445" w:author="JimBob" w:date="2013-07-17T12:32:00Z">
        <w:r w:rsidRPr="00722059" w:rsidDel="00722059">
          <w:rPr>
            <w:rFonts w:ascii="Arial" w:hAnsi="Arial" w:cs="Arial"/>
            <w:sz w:val="18"/>
            <w:szCs w:val="18"/>
            <w:rPrChange w:id="446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="00AB0349" w:rsidRPr="00722059" w:rsidDel="00722059">
          <w:rPr>
            <w:rFonts w:ascii="Arial" w:hAnsi="Arial" w:cs="Arial"/>
            <w:sz w:val="18"/>
            <w:szCs w:val="18"/>
            <w:rPrChange w:id="447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448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="00AB0349" w:rsidRPr="00722059" w:rsidDel="00722059">
          <w:rPr>
            <w:rFonts w:ascii="Arial" w:hAnsi="Arial" w:cs="Arial"/>
            <w:sz w:val="18"/>
            <w:szCs w:val="18"/>
            <w:rPrChange w:id="449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Pr="00722059" w:rsidDel="00722059">
          <w:rPr>
            <w:rFonts w:ascii="Arial" w:hAnsi="Arial" w:cs="Arial"/>
            <w:sz w:val="18"/>
            <w:szCs w:val="18"/>
            <w:rPrChange w:id="450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36"/>
      </w:tblGrid>
      <w:tr w:rsidR="00721F36" w:rsidRPr="00722059" w:rsidDel="00722059">
        <w:tblPrEx>
          <w:tblCellMar>
            <w:top w:w="0" w:type="dxa"/>
            <w:bottom w:w="0" w:type="dxa"/>
          </w:tblCellMar>
        </w:tblPrEx>
        <w:trPr>
          <w:jc w:val="center"/>
          <w:del w:id="451" w:author="JimBob" w:date="2013-07-17T12:32:00Z"/>
        </w:trPr>
        <w:tc>
          <w:tcPr>
            <w:tcW w:w="0" w:type="auto"/>
          </w:tcPr>
          <w:p w:rsidR="00721F36" w:rsidRPr="00722059" w:rsidDel="00722059" w:rsidRDefault="00721F36" w:rsidP="00722059">
            <w:pPr>
              <w:jc w:val="center"/>
              <w:rPr>
                <w:del w:id="452" w:author="JimBob" w:date="2013-07-17T12:32:00Z"/>
                <w:rFonts w:ascii="Arial" w:hAnsi="Arial" w:cs="Arial"/>
                <w:sz w:val="18"/>
                <w:szCs w:val="18"/>
                <w:rPrChange w:id="453" w:author="JimBob" w:date="2013-07-17T12:26:00Z">
                  <w:rPr>
                    <w:del w:id="454" w:author="JimBob" w:date="2013-07-17T12:32:00Z"/>
                    <w:sz w:val="20"/>
                  </w:rPr>
                </w:rPrChange>
              </w:rPr>
              <w:pPrChange w:id="455" w:author="JimBob" w:date="2013-07-17T12:32:00Z">
                <w:pPr>
                  <w:pStyle w:val="Heading2"/>
                  <w:keepNext w:val="0"/>
                </w:pPr>
              </w:pPrChange>
            </w:pPr>
          </w:p>
          <w:p w:rsidR="00721F36" w:rsidRPr="00722059" w:rsidDel="00722059" w:rsidRDefault="00721F36" w:rsidP="00722059">
            <w:pPr>
              <w:jc w:val="center"/>
              <w:rPr>
                <w:del w:id="456" w:author="JimBob" w:date="2013-07-17T12:32:00Z"/>
                <w:rFonts w:ascii="Arial" w:hAnsi="Arial" w:cs="Arial"/>
                <w:sz w:val="18"/>
                <w:szCs w:val="18"/>
                <w:rPrChange w:id="457" w:author="JimBob" w:date="2013-07-17T12:26:00Z">
                  <w:rPr>
                    <w:del w:id="458" w:author="JimBob" w:date="2013-07-17T12:32:00Z"/>
                    <w:sz w:val="20"/>
                  </w:rPr>
                </w:rPrChange>
              </w:rPr>
              <w:pPrChange w:id="459" w:author="JimBob" w:date="2013-07-17T12:32:00Z">
                <w:pPr>
                  <w:pStyle w:val="Heading2"/>
                  <w:keepNext w:val="0"/>
                  <w:jc w:val="center"/>
                </w:pPr>
              </w:pPrChange>
            </w:pPr>
            <w:del w:id="460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461" w:author="JimBob" w:date="2013-07-17T12:26:00Z">
                    <w:rPr>
                      <w:sz w:val="20"/>
                    </w:rPr>
                  </w:rPrChange>
                </w:rPr>
                <w:delText>XXX</w:delText>
              </w:r>
            </w:del>
          </w:p>
        </w:tc>
      </w:tr>
      <w:tr w:rsidR="00721F36" w:rsidRPr="00722059" w:rsidDel="00722059">
        <w:tblPrEx>
          <w:tblCellMar>
            <w:top w:w="0" w:type="dxa"/>
            <w:bottom w:w="0" w:type="dxa"/>
          </w:tblCellMar>
        </w:tblPrEx>
        <w:trPr>
          <w:jc w:val="center"/>
          <w:del w:id="462" w:author="JimBob" w:date="2013-07-17T12:32:00Z"/>
        </w:trPr>
        <w:tc>
          <w:tcPr>
            <w:tcW w:w="0" w:type="auto"/>
          </w:tcPr>
          <w:p w:rsidR="00721F36" w:rsidRPr="00722059" w:rsidDel="00722059" w:rsidRDefault="00721F36" w:rsidP="00722059">
            <w:pPr>
              <w:jc w:val="center"/>
              <w:rPr>
                <w:del w:id="463" w:author="JimBob" w:date="2013-07-17T12:32:00Z"/>
                <w:rFonts w:ascii="Arial" w:hAnsi="Arial" w:cs="Arial"/>
                <w:sz w:val="18"/>
                <w:szCs w:val="18"/>
                <w:rPrChange w:id="464" w:author="JimBob" w:date="2013-07-17T12:26:00Z">
                  <w:rPr>
                    <w:del w:id="465" w:author="JimBob" w:date="2013-07-17T12:32:00Z"/>
                    <w:rFonts w:ascii="Arial" w:hAnsi="Arial" w:cs="Arial"/>
                  </w:rPr>
                </w:rPrChange>
              </w:rPr>
              <w:pPrChange w:id="466" w:author="JimBob" w:date="2013-07-17T12:32:00Z">
                <w:pPr/>
              </w:pPrChange>
            </w:pPr>
          </w:p>
          <w:p w:rsidR="00721F36" w:rsidRPr="00722059" w:rsidDel="00722059" w:rsidRDefault="00721F36" w:rsidP="00722059">
            <w:pPr>
              <w:jc w:val="center"/>
              <w:rPr>
                <w:del w:id="467" w:author="JimBob" w:date="2013-07-17T12:32:00Z"/>
                <w:rFonts w:ascii="Arial" w:hAnsi="Arial" w:cs="Arial"/>
                <w:sz w:val="18"/>
                <w:szCs w:val="18"/>
                <w:u w:val="single"/>
                <w:rPrChange w:id="468" w:author="JimBob" w:date="2013-07-17T12:26:00Z">
                  <w:rPr>
                    <w:del w:id="469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470" w:author="JimBob" w:date="2013-07-17T12:32:00Z">
                <w:pPr/>
              </w:pPrChange>
            </w:pPr>
            <w:del w:id="471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472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7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7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7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7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7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7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721F36" w:rsidRPr="00722059" w:rsidDel="00722059">
        <w:tblPrEx>
          <w:tblCellMar>
            <w:top w:w="0" w:type="dxa"/>
            <w:bottom w:w="0" w:type="dxa"/>
          </w:tblCellMar>
        </w:tblPrEx>
        <w:trPr>
          <w:jc w:val="center"/>
          <w:del w:id="479" w:author="JimBob" w:date="2013-07-17T12:32:00Z"/>
        </w:trPr>
        <w:tc>
          <w:tcPr>
            <w:tcW w:w="0" w:type="auto"/>
          </w:tcPr>
          <w:p w:rsidR="00721F36" w:rsidRPr="00722059" w:rsidDel="00722059" w:rsidRDefault="00721F36" w:rsidP="00722059">
            <w:pPr>
              <w:jc w:val="center"/>
              <w:rPr>
                <w:del w:id="480" w:author="JimBob" w:date="2013-07-17T12:32:00Z"/>
                <w:rFonts w:ascii="Arial" w:hAnsi="Arial" w:cs="Arial"/>
                <w:sz w:val="18"/>
                <w:szCs w:val="18"/>
                <w:rPrChange w:id="481" w:author="JimBob" w:date="2013-07-17T12:26:00Z">
                  <w:rPr>
                    <w:del w:id="482" w:author="JimBob" w:date="2013-07-17T12:32:00Z"/>
                    <w:rFonts w:ascii="Arial" w:hAnsi="Arial" w:cs="Arial"/>
                  </w:rPr>
                </w:rPrChange>
              </w:rPr>
              <w:pPrChange w:id="483" w:author="JimBob" w:date="2013-07-17T12:32:00Z">
                <w:pPr/>
              </w:pPrChange>
            </w:pPr>
          </w:p>
          <w:p w:rsidR="00721F36" w:rsidRPr="00722059" w:rsidDel="00722059" w:rsidRDefault="00721F36" w:rsidP="00722059">
            <w:pPr>
              <w:jc w:val="center"/>
              <w:rPr>
                <w:del w:id="484" w:author="JimBob" w:date="2013-07-17T12:32:00Z"/>
                <w:rFonts w:ascii="Arial" w:hAnsi="Arial" w:cs="Arial"/>
                <w:sz w:val="18"/>
                <w:szCs w:val="18"/>
                <w:u w:val="single"/>
                <w:rPrChange w:id="485" w:author="JimBob" w:date="2013-07-17T12:26:00Z">
                  <w:rPr>
                    <w:del w:id="486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487" w:author="JimBob" w:date="2013-07-17T12:32:00Z">
                <w:pPr/>
              </w:pPrChange>
            </w:pPr>
            <w:del w:id="488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489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9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9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9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9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9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49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721F36" w:rsidRPr="00722059" w:rsidDel="00722059">
        <w:tblPrEx>
          <w:tblCellMar>
            <w:top w:w="0" w:type="dxa"/>
            <w:bottom w:w="0" w:type="dxa"/>
          </w:tblCellMar>
        </w:tblPrEx>
        <w:trPr>
          <w:jc w:val="center"/>
          <w:del w:id="496" w:author="JimBob" w:date="2013-07-17T12:32:00Z"/>
        </w:trPr>
        <w:tc>
          <w:tcPr>
            <w:tcW w:w="0" w:type="auto"/>
          </w:tcPr>
          <w:p w:rsidR="00721F36" w:rsidRPr="00722059" w:rsidDel="00722059" w:rsidRDefault="00721F36" w:rsidP="00722059">
            <w:pPr>
              <w:jc w:val="center"/>
              <w:rPr>
                <w:del w:id="497" w:author="JimBob" w:date="2013-07-17T12:32:00Z"/>
                <w:rFonts w:ascii="Arial" w:hAnsi="Arial" w:cs="Arial"/>
                <w:sz w:val="18"/>
                <w:szCs w:val="18"/>
                <w:rPrChange w:id="498" w:author="JimBob" w:date="2013-07-17T12:26:00Z">
                  <w:rPr>
                    <w:del w:id="499" w:author="JimBob" w:date="2013-07-17T12:32:00Z"/>
                    <w:rFonts w:ascii="Arial" w:hAnsi="Arial" w:cs="Arial"/>
                  </w:rPr>
                </w:rPrChange>
              </w:rPr>
              <w:pPrChange w:id="500" w:author="JimBob" w:date="2013-07-17T12:32:00Z">
                <w:pPr/>
              </w:pPrChange>
            </w:pPr>
          </w:p>
          <w:p w:rsidR="00721F36" w:rsidRPr="00722059" w:rsidDel="00722059" w:rsidRDefault="00721F36" w:rsidP="00722059">
            <w:pPr>
              <w:jc w:val="center"/>
              <w:rPr>
                <w:del w:id="501" w:author="JimBob" w:date="2013-07-17T12:32:00Z"/>
                <w:rFonts w:ascii="Arial" w:hAnsi="Arial" w:cs="Arial"/>
                <w:sz w:val="18"/>
                <w:szCs w:val="18"/>
                <w:u w:val="single"/>
                <w:rPrChange w:id="502" w:author="JimBob" w:date="2013-07-17T12:26:00Z">
                  <w:rPr>
                    <w:del w:id="503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504" w:author="JimBob" w:date="2013-07-17T12:32:00Z">
                <w:pPr/>
              </w:pPrChange>
            </w:pPr>
            <w:del w:id="505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506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0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0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0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1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1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1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721F36" w:rsidRPr="00722059" w:rsidDel="00722059">
        <w:tblPrEx>
          <w:tblCellMar>
            <w:top w:w="0" w:type="dxa"/>
            <w:bottom w:w="0" w:type="dxa"/>
          </w:tblCellMar>
        </w:tblPrEx>
        <w:trPr>
          <w:jc w:val="center"/>
          <w:del w:id="513" w:author="JimBob" w:date="2013-07-17T12:32:00Z"/>
        </w:trPr>
        <w:tc>
          <w:tcPr>
            <w:tcW w:w="0" w:type="auto"/>
          </w:tcPr>
          <w:p w:rsidR="00721F36" w:rsidRPr="00722059" w:rsidDel="00722059" w:rsidRDefault="00721F36" w:rsidP="00722059">
            <w:pPr>
              <w:jc w:val="center"/>
              <w:rPr>
                <w:del w:id="514" w:author="JimBob" w:date="2013-07-17T12:32:00Z"/>
                <w:rFonts w:ascii="Arial" w:hAnsi="Arial" w:cs="Arial"/>
                <w:sz w:val="18"/>
                <w:szCs w:val="18"/>
                <w:rPrChange w:id="515" w:author="JimBob" w:date="2013-07-17T12:26:00Z">
                  <w:rPr>
                    <w:del w:id="516" w:author="JimBob" w:date="2013-07-17T12:32:00Z"/>
                    <w:rFonts w:ascii="Arial" w:hAnsi="Arial" w:cs="Arial"/>
                  </w:rPr>
                </w:rPrChange>
              </w:rPr>
              <w:pPrChange w:id="517" w:author="JimBob" w:date="2013-07-17T12:32:00Z">
                <w:pPr/>
              </w:pPrChange>
            </w:pPr>
          </w:p>
          <w:p w:rsidR="00721F36" w:rsidRPr="00722059" w:rsidDel="00722059" w:rsidRDefault="00721F36" w:rsidP="00722059">
            <w:pPr>
              <w:jc w:val="center"/>
              <w:rPr>
                <w:del w:id="518" w:author="JimBob" w:date="2013-07-17T12:32:00Z"/>
                <w:rFonts w:ascii="Arial" w:hAnsi="Arial" w:cs="Arial"/>
                <w:sz w:val="18"/>
                <w:szCs w:val="18"/>
                <w:u w:val="single"/>
                <w:rPrChange w:id="519" w:author="JimBob" w:date="2013-07-17T12:26:00Z">
                  <w:rPr>
                    <w:del w:id="520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521" w:author="JimBob" w:date="2013-07-17T12:32:00Z">
                <w:pPr/>
              </w:pPrChange>
            </w:pPr>
            <w:del w:id="522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523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2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2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2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2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2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52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</w:tbl>
    <w:p w:rsidR="000C113D" w:rsidRPr="00722059" w:rsidDel="00722059" w:rsidRDefault="000C113D" w:rsidP="00722059">
      <w:pPr>
        <w:jc w:val="center"/>
        <w:rPr>
          <w:del w:id="530" w:author="JimBob" w:date="2013-07-17T12:32:00Z"/>
          <w:rFonts w:ascii="Arial" w:hAnsi="Arial" w:cs="Arial"/>
          <w:sz w:val="18"/>
          <w:szCs w:val="18"/>
          <w:rPrChange w:id="531" w:author="JimBob" w:date="2013-07-17T12:26:00Z">
            <w:rPr>
              <w:del w:id="532" w:author="JimBob" w:date="2013-07-17T12:32:00Z"/>
              <w:rFonts w:ascii="Arial" w:hAnsi="Arial" w:cs="Arial"/>
            </w:rPr>
          </w:rPrChange>
        </w:rPr>
        <w:sectPr w:rsidR="000C113D" w:rsidRPr="00722059" w:rsidDel="00722059">
          <w:foot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</w:sectPr>
        <w:pPrChange w:id="533" w:author="JimBob" w:date="2013-07-17T12:32:00Z">
          <w:pPr/>
        </w:pPrChange>
      </w:pPr>
    </w:p>
    <w:p w:rsidR="000C113D" w:rsidRPr="00722059" w:rsidDel="00722059" w:rsidRDefault="000C113D" w:rsidP="0094749D">
      <w:pPr>
        <w:jc w:val="center"/>
        <w:rPr>
          <w:del w:id="534" w:author="JimBob" w:date="2013-07-17T12:32:00Z"/>
          <w:rFonts w:ascii="Arial" w:hAnsi="Arial" w:cs="Arial"/>
          <w:b/>
          <w:sz w:val="18"/>
          <w:szCs w:val="18"/>
          <w:rPrChange w:id="535" w:author="JimBob" w:date="2013-07-17T12:26:00Z">
            <w:rPr>
              <w:del w:id="536" w:author="JimBob" w:date="2013-07-17T12:32:00Z"/>
              <w:rFonts w:ascii="Arial" w:hAnsi="Arial" w:cs="Arial"/>
              <w:b/>
            </w:rPr>
          </w:rPrChange>
        </w:rPr>
        <w:sectPr w:rsidR="000C113D" w:rsidRPr="00722059" w:rsidDel="00722059">
          <w:footerReference w:type="default" r:id="rId10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C113D" w:rsidRPr="00722059" w:rsidDel="00722059" w:rsidRDefault="000C113D" w:rsidP="0094749D">
      <w:pPr>
        <w:jc w:val="center"/>
        <w:rPr>
          <w:del w:id="537" w:author="JimBob" w:date="2013-07-17T12:32:00Z"/>
          <w:rFonts w:ascii="Arial" w:hAnsi="Arial" w:cs="Arial"/>
          <w:b/>
          <w:sz w:val="18"/>
          <w:szCs w:val="18"/>
          <w:rPrChange w:id="538" w:author="JimBob" w:date="2013-07-17T12:26:00Z">
            <w:rPr>
              <w:del w:id="539" w:author="JimBob" w:date="2013-07-17T12:32:00Z"/>
              <w:rFonts w:ascii="Arial" w:hAnsi="Arial" w:cs="Arial"/>
              <w:b/>
            </w:rPr>
          </w:rPrChange>
        </w:rPr>
      </w:pPr>
      <w:del w:id="540" w:author="JimBob" w:date="2013-07-17T12:32:00Z">
        <w:r w:rsidRPr="00722059" w:rsidDel="00722059">
          <w:rPr>
            <w:rFonts w:ascii="Arial" w:hAnsi="Arial" w:cs="Arial"/>
            <w:b/>
            <w:sz w:val="18"/>
            <w:szCs w:val="18"/>
            <w:rPrChange w:id="541" w:author="JimBob" w:date="2013-07-17T12:26:00Z">
              <w:rPr>
                <w:rFonts w:ascii="Arial" w:hAnsi="Arial" w:cs="Arial"/>
                <w:b/>
              </w:rPr>
            </w:rPrChange>
          </w:rPr>
          <w:delText>XXX</w:delText>
        </w:r>
      </w:del>
    </w:p>
    <w:p w:rsidR="000C113D" w:rsidRPr="00722059" w:rsidDel="00722059" w:rsidRDefault="000C113D" w:rsidP="00722059">
      <w:pPr>
        <w:jc w:val="center"/>
        <w:rPr>
          <w:del w:id="542" w:author="JimBob" w:date="2013-07-17T12:32:00Z"/>
          <w:rFonts w:ascii="Arial" w:hAnsi="Arial" w:cs="Arial"/>
          <w:bCs/>
          <w:sz w:val="18"/>
          <w:szCs w:val="18"/>
          <w:rPrChange w:id="543" w:author="JimBob" w:date="2013-07-17T12:26:00Z">
            <w:rPr>
              <w:del w:id="544" w:author="JimBob" w:date="2013-07-17T12:32:00Z"/>
              <w:rFonts w:ascii="Arial" w:hAnsi="Arial" w:cs="Arial"/>
              <w:bCs/>
            </w:rPr>
          </w:rPrChange>
        </w:rPr>
        <w:pPrChange w:id="545" w:author="JimBob" w:date="2013-07-17T12:32:00Z">
          <w:pPr>
            <w:jc w:val="center"/>
          </w:pPr>
        </w:pPrChange>
      </w:pPr>
      <w:del w:id="546" w:author="JimBob" w:date="2013-07-17T12:32:00Z">
        <w:r w:rsidRPr="00722059" w:rsidDel="00722059">
          <w:rPr>
            <w:rFonts w:ascii="Arial" w:hAnsi="Arial" w:cs="Arial"/>
            <w:bCs/>
            <w:sz w:val="18"/>
            <w:szCs w:val="18"/>
            <w:rPrChange w:id="547" w:author="JimBob" w:date="2013-07-17T12:26:00Z">
              <w:rPr>
                <w:rFonts w:ascii="Arial" w:hAnsi="Arial" w:cs="Arial"/>
                <w:bCs/>
              </w:rPr>
            </w:rPrChange>
          </w:rPr>
          <w:delText>XXX</w:delText>
        </w:r>
      </w:del>
    </w:p>
    <w:p w:rsidR="000C113D" w:rsidRPr="00722059" w:rsidDel="00722059" w:rsidRDefault="000C113D" w:rsidP="00722059">
      <w:pPr>
        <w:jc w:val="center"/>
        <w:rPr>
          <w:del w:id="548" w:author="JimBob" w:date="2013-07-17T12:32:00Z"/>
          <w:rFonts w:ascii="Arial" w:hAnsi="Arial" w:cs="Arial"/>
          <w:sz w:val="18"/>
          <w:szCs w:val="18"/>
          <w:rPrChange w:id="549" w:author="JimBob" w:date="2013-07-17T12:26:00Z">
            <w:rPr>
              <w:del w:id="550" w:author="JimBob" w:date="2013-07-17T12:32:00Z"/>
              <w:rFonts w:ascii="Arial" w:hAnsi="Arial" w:cs="Arial"/>
            </w:rPr>
          </w:rPrChange>
        </w:rPr>
        <w:pPrChange w:id="551" w:author="JimBob" w:date="2013-07-17T12:32:00Z">
          <w:pPr/>
        </w:pPrChange>
      </w:pPr>
    </w:p>
    <w:p w:rsidR="000C113D" w:rsidRPr="00722059" w:rsidDel="00722059" w:rsidRDefault="000C113D" w:rsidP="00722059">
      <w:pPr>
        <w:jc w:val="center"/>
        <w:rPr>
          <w:del w:id="552" w:author="JimBob" w:date="2013-07-17T12:32:00Z"/>
          <w:rFonts w:ascii="Arial" w:hAnsi="Arial" w:cs="Arial"/>
          <w:sz w:val="18"/>
          <w:szCs w:val="18"/>
          <w:rPrChange w:id="553" w:author="JimBob" w:date="2013-07-17T12:26:00Z">
            <w:rPr>
              <w:del w:id="554" w:author="JimBob" w:date="2013-07-17T12:32:00Z"/>
              <w:rFonts w:ascii="Arial" w:hAnsi="Arial" w:cs="Arial"/>
            </w:rPr>
          </w:rPrChange>
        </w:rPr>
        <w:pPrChange w:id="555" w:author="JimBob" w:date="2013-07-17T12:32:00Z">
          <w:pPr/>
        </w:pPrChange>
      </w:pPr>
      <w:del w:id="556" w:author="JimBob" w:date="2013-07-17T12:32:00Z">
        <w:r w:rsidRPr="00722059" w:rsidDel="00722059">
          <w:rPr>
            <w:rFonts w:ascii="Arial" w:hAnsi="Arial" w:cs="Arial"/>
            <w:b/>
            <w:bCs/>
            <w:sz w:val="18"/>
            <w:szCs w:val="18"/>
            <w:u w:val="single"/>
            <w:rPrChange w:id="557" w:author="JimBob" w:date="2013-07-17T12:26:00Z">
              <w:rPr>
                <w:rFonts w:ascii="Arial" w:hAnsi="Arial" w:cs="Arial"/>
                <w:b/>
                <w:bCs/>
                <w:u w:val="single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558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559" w:author="JimBob" w:date="2013-07-17T12:26:00Z">
              <w:rPr>
                <w:rFonts w:ascii="Arial" w:hAnsi="Arial" w:cs="Arial"/>
              </w:rPr>
            </w:rPrChange>
          </w:rPr>
          <w:tab/>
        </w:r>
        <w:r w:rsidRPr="00722059" w:rsidDel="00722059">
          <w:rPr>
            <w:rFonts w:ascii="Arial" w:hAnsi="Arial" w:cs="Arial"/>
            <w:sz w:val="18"/>
            <w:szCs w:val="18"/>
            <w:shd w:val="clear" w:color="auto" w:fill="E6E6E6"/>
            <w:rPrChange w:id="560" w:author="JimBob" w:date="2013-07-17T12:26:00Z">
              <w:rPr>
                <w:rFonts w:ascii="Arial" w:hAnsi="Arial" w:cs="Arial"/>
                <w:shd w:val="clear" w:color="auto" w:fill="E6E6E6"/>
              </w:rPr>
            </w:rPrChange>
          </w:rPr>
          <w:tab/>
        </w:r>
        <w:r w:rsidRPr="00722059" w:rsidDel="00722059">
          <w:rPr>
            <w:rFonts w:ascii="Arial" w:hAnsi="Arial" w:cs="Arial"/>
            <w:sz w:val="18"/>
            <w:szCs w:val="18"/>
            <w:shd w:val="clear" w:color="auto" w:fill="E6E6E6"/>
            <w:rPrChange w:id="561" w:author="JimBob" w:date="2013-07-17T12:26:00Z">
              <w:rPr>
                <w:rFonts w:ascii="Arial" w:hAnsi="Arial" w:cs="Arial"/>
                <w:shd w:val="clear" w:color="auto" w:fill="E6E6E6"/>
              </w:rPr>
            </w:rPrChange>
          </w:rPr>
          <w:tab/>
        </w:r>
        <w:r w:rsidRPr="00722059" w:rsidDel="00722059">
          <w:rPr>
            <w:rFonts w:ascii="Arial" w:hAnsi="Arial" w:cs="Arial"/>
            <w:sz w:val="18"/>
            <w:szCs w:val="18"/>
            <w:shd w:val="clear" w:color="auto" w:fill="E6E6E6"/>
            <w:rPrChange w:id="562" w:author="JimBob" w:date="2013-07-17T12:26:00Z">
              <w:rPr>
                <w:rFonts w:ascii="Arial" w:hAnsi="Arial" w:cs="Arial"/>
                <w:shd w:val="clear" w:color="auto" w:fill="E6E6E6"/>
              </w:rPr>
            </w:rPrChange>
          </w:rPr>
          <w:tab/>
        </w:r>
        <w:r w:rsidRPr="00722059" w:rsidDel="00722059">
          <w:rPr>
            <w:rFonts w:ascii="Arial" w:hAnsi="Arial" w:cs="Arial"/>
            <w:sz w:val="18"/>
            <w:szCs w:val="18"/>
            <w:shd w:val="clear" w:color="auto" w:fill="E6E6E6"/>
            <w:rPrChange w:id="563" w:author="JimBob" w:date="2013-07-17T12:26:00Z">
              <w:rPr>
                <w:rFonts w:ascii="Arial" w:hAnsi="Arial" w:cs="Arial"/>
                <w:shd w:val="clear" w:color="auto" w:fill="E6E6E6"/>
              </w:rPr>
            </w:rPrChange>
          </w:rPr>
          <w:tab/>
        </w:r>
      </w:del>
    </w:p>
    <w:p w:rsidR="000C113D" w:rsidRPr="00722059" w:rsidDel="00722059" w:rsidRDefault="000C113D" w:rsidP="00722059">
      <w:pPr>
        <w:jc w:val="center"/>
        <w:rPr>
          <w:del w:id="564" w:author="JimBob" w:date="2013-07-17T12:32:00Z"/>
          <w:rFonts w:ascii="Arial" w:hAnsi="Arial" w:cs="Arial"/>
          <w:sz w:val="18"/>
          <w:szCs w:val="18"/>
          <w:rPrChange w:id="565" w:author="JimBob" w:date="2013-07-17T12:26:00Z">
            <w:rPr>
              <w:del w:id="566" w:author="JimBob" w:date="2013-07-17T12:32:00Z"/>
              <w:rFonts w:ascii="Arial" w:hAnsi="Arial" w:cs="Arial"/>
            </w:rPr>
          </w:rPrChange>
        </w:rPr>
        <w:pPrChange w:id="567" w:author="JimBob" w:date="2013-07-17T12:32:00Z">
          <w:pPr/>
        </w:pPrChange>
      </w:pPr>
    </w:p>
    <w:p w:rsidR="000C113D" w:rsidRPr="00722059" w:rsidDel="00722059" w:rsidRDefault="000C113D" w:rsidP="00722059">
      <w:pPr>
        <w:jc w:val="center"/>
        <w:rPr>
          <w:del w:id="568" w:author="JimBob" w:date="2013-07-17T12:32:00Z"/>
          <w:rFonts w:ascii="Arial" w:hAnsi="Arial" w:cs="Arial"/>
          <w:sz w:val="18"/>
          <w:szCs w:val="18"/>
          <w:rPrChange w:id="569" w:author="JimBob" w:date="2013-07-17T12:26:00Z">
            <w:rPr>
              <w:del w:id="570" w:author="JimBob" w:date="2013-07-17T12:32:00Z"/>
              <w:rFonts w:ascii="Arial" w:hAnsi="Arial" w:cs="Arial"/>
            </w:rPr>
          </w:rPrChange>
        </w:rPr>
        <w:pPrChange w:id="571" w:author="JimBob" w:date="2013-07-17T12:32:00Z">
          <w:pPr>
            <w:jc w:val="both"/>
          </w:pPr>
        </w:pPrChange>
      </w:pPr>
      <w:del w:id="572" w:author="JimBob" w:date="2013-07-17T12:32:00Z">
        <w:r w:rsidRPr="00722059" w:rsidDel="00722059">
          <w:rPr>
            <w:rFonts w:ascii="Arial" w:hAnsi="Arial" w:cs="Arial"/>
            <w:sz w:val="18"/>
            <w:szCs w:val="18"/>
            <w:rPrChange w:id="573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CE05C8" w:rsidRPr="00722059" w:rsidDel="00722059">
          <w:rPr>
            <w:rFonts w:ascii="Arial" w:hAnsi="Arial" w:cs="Arial"/>
            <w:sz w:val="18"/>
            <w:szCs w:val="18"/>
            <w:rPrChange w:id="574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575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CE05C8" w:rsidRPr="00722059" w:rsidDel="00722059">
          <w:rPr>
            <w:rFonts w:ascii="Arial" w:hAnsi="Arial" w:cs="Arial"/>
            <w:sz w:val="18"/>
            <w:szCs w:val="18"/>
            <w:rPrChange w:id="576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577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  <w:r w:rsidR="00CE05C8" w:rsidRPr="00722059" w:rsidDel="00722059">
          <w:rPr>
            <w:rFonts w:ascii="Arial" w:hAnsi="Arial" w:cs="Arial"/>
            <w:sz w:val="18"/>
            <w:szCs w:val="18"/>
            <w:rPrChange w:id="578" w:author="JimBob" w:date="2013-07-17T12:26:00Z">
              <w:rPr>
                <w:rFonts w:ascii="Arial" w:hAnsi="Arial" w:cs="Arial"/>
              </w:rPr>
            </w:rPrChange>
          </w:rPr>
          <w:delText>XXX</w:delText>
        </w:r>
        <w:r w:rsidRPr="00722059" w:rsidDel="00722059">
          <w:rPr>
            <w:rFonts w:ascii="Arial" w:hAnsi="Arial" w:cs="Arial"/>
            <w:sz w:val="18"/>
            <w:szCs w:val="18"/>
            <w:rPrChange w:id="579" w:author="JimBob" w:date="2013-07-17T12:26:00Z">
              <w:rPr>
                <w:rFonts w:ascii="Arial" w:hAnsi="Arial" w:cs="Arial"/>
              </w:rPr>
            </w:rPrChange>
          </w:rPr>
          <w:delText xml:space="preserve">YYYSP</w:delText>
        </w:r>
      </w:del>
    </w:p>
    <w:p w:rsidR="000C113D" w:rsidRPr="00722059" w:rsidDel="00722059" w:rsidRDefault="000C113D" w:rsidP="00722059">
      <w:pPr>
        <w:jc w:val="center"/>
        <w:rPr>
          <w:del w:id="580" w:author="JimBob" w:date="2013-07-17T12:32:00Z"/>
          <w:rFonts w:ascii="Arial" w:hAnsi="Arial" w:cs="Arial"/>
          <w:sz w:val="18"/>
          <w:szCs w:val="18"/>
          <w:rPrChange w:id="581" w:author="JimBob" w:date="2013-07-17T12:26:00Z">
            <w:rPr>
              <w:del w:id="582" w:author="JimBob" w:date="2013-07-17T12:32:00Z"/>
              <w:rFonts w:ascii="Arial" w:hAnsi="Arial" w:cs="Arial"/>
            </w:rPr>
          </w:rPrChange>
        </w:rPr>
        <w:pPrChange w:id="583" w:author="JimBob" w:date="2013-07-17T12:32:00Z">
          <w:pPr>
            <w:jc w:val="both"/>
          </w:pPr>
        </w:pPrChange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584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585" w:author="JimBob" w:date="2013-07-17T12:32:00Z"/>
                <w:rFonts w:ascii="Arial" w:hAnsi="Arial" w:cs="Arial"/>
                <w:b/>
                <w:bCs/>
                <w:sz w:val="18"/>
                <w:szCs w:val="18"/>
                <w:rPrChange w:id="586" w:author="JimBob" w:date="2013-07-17T12:26:00Z">
                  <w:rPr>
                    <w:del w:id="587" w:author="JimBob" w:date="2013-07-17T12:32:00Z"/>
                    <w:rFonts w:ascii="Arial" w:hAnsi="Arial" w:cs="Arial"/>
                    <w:b/>
                    <w:bCs/>
                  </w:rPr>
                </w:rPrChange>
              </w:rPr>
              <w:pPrChange w:id="588" w:author="JimBob" w:date="2013-07-17T12:32:00Z">
                <w:pPr>
                  <w:spacing w:before="120" w:after="120"/>
                  <w:jc w:val="center"/>
                </w:pPr>
              </w:pPrChange>
            </w:pPr>
            <w:del w:id="589" w:author="JimBob" w:date="2013-07-17T12:32:00Z">
              <w:r w:rsidRPr="00722059" w:rsidDel="00722059">
                <w:rPr>
                  <w:rFonts w:ascii="Arial" w:hAnsi="Arial" w:cs="Arial"/>
                  <w:b/>
                  <w:bCs/>
                  <w:sz w:val="18"/>
                  <w:szCs w:val="18"/>
                  <w:rPrChange w:id="590" w:author="JimBob" w:date="2013-07-17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XXX</w:delText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591" w:author="JimBob" w:date="2013-07-17T12:32:00Z"/>
                <w:rFonts w:ascii="Arial" w:hAnsi="Arial" w:cs="Arial"/>
                <w:b/>
                <w:bCs/>
                <w:sz w:val="18"/>
                <w:szCs w:val="18"/>
                <w:rPrChange w:id="592" w:author="JimBob" w:date="2013-07-17T12:26:00Z">
                  <w:rPr>
                    <w:del w:id="593" w:author="JimBob" w:date="2013-07-17T12:32:00Z"/>
                    <w:rFonts w:ascii="Arial" w:hAnsi="Arial" w:cs="Arial"/>
                    <w:b/>
                    <w:bCs/>
                  </w:rPr>
                </w:rPrChange>
              </w:rPr>
              <w:pPrChange w:id="594" w:author="JimBob" w:date="2013-07-17T12:32:00Z">
                <w:pPr>
                  <w:spacing w:before="120" w:after="120"/>
                  <w:jc w:val="center"/>
                </w:pPr>
              </w:pPrChange>
            </w:pPr>
            <w:del w:id="595" w:author="JimBob" w:date="2013-07-17T12:32:00Z">
              <w:r w:rsidRPr="00722059" w:rsidDel="00722059">
                <w:rPr>
                  <w:rFonts w:ascii="Arial" w:hAnsi="Arial" w:cs="Arial"/>
                  <w:b/>
                  <w:bCs/>
                  <w:sz w:val="18"/>
                  <w:szCs w:val="18"/>
                  <w:rPrChange w:id="596" w:author="JimBob" w:date="2013-07-17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XXX</w:delText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597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598" w:author="JimBob" w:date="2013-07-17T12:32:00Z"/>
                <w:rFonts w:ascii="Arial" w:hAnsi="Arial" w:cs="Arial"/>
                <w:sz w:val="18"/>
                <w:szCs w:val="18"/>
                <w:u w:val="single"/>
                <w:rPrChange w:id="599" w:author="JimBob" w:date="2013-07-17T12:26:00Z">
                  <w:rPr>
                    <w:del w:id="600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601" w:author="JimBob" w:date="2013-07-17T12:32:00Z">
                <w:pPr>
                  <w:spacing w:before="120" w:after="120"/>
                </w:pPr>
              </w:pPrChange>
            </w:pPr>
            <w:del w:id="602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603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0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0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0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0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608" w:author="JimBob" w:date="2013-07-17T12:32:00Z"/>
                <w:rFonts w:ascii="Arial" w:hAnsi="Arial" w:cs="Arial"/>
                <w:sz w:val="18"/>
                <w:szCs w:val="18"/>
                <w:u w:val="single"/>
                <w:rPrChange w:id="609" w:author="JimBob" w:date="2013-07-17T12:26:00Z">
                  <w:rPr>
                    <w:del w:id="610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611" w:author="JimBob" w:date="2013-07-17T12:32:00Z">
                <w:pPr>
                  <w:spacing w:before="120" w:after="120"/>
                </w:pPr>
              </w:pPrChange>
            </w:pPr>
            <w:del w:id="612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613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1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1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1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1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618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619" w:author="JimBob" w:date="2013-07-17T12:32:00Z"/>
                <w:rFonts w:ascii="Arial" w:hAnsi="Arial" w:cs="Arial"/>
                <w:sz w:val="18"/>
                <w:szCs w:val="18"/>
                <w:u w:val="single"/>
                <w:rPrChange w:id="620" w:author="JimBob" w:date="2013-07-17T12:26:00Z">
                  <w:rPr>
                    <w:del w:id="621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622" w:author="JimBob" w:date="2013-07-17T12:32:00Z">
                <w:pPr>
                  <w:spacing w:before="120" w:after="120"/>
                </w:pPr>
              </w:pPrChange>
            </w:pPr>
            <w:del w:id="623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624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2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2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2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2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2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3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3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3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3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3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3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636" w:author="JimBob" w:date="2013-07-17T12:32:00Z"/>
                <w:rFonts w:ascii="Arial" w:hAnsi="Arial" w:cs="Arial"/>
                <w:sz w:val="18"/>
                <w:szCs w:val="18"/>
                <w:u w:val="single"/>
                <w:rPrChange w:id="637" w:author="JimBob" w:date="2013-07-17T12:26:00Z">
                  <w:rPr>
                    <w:del w:id="638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639" w:author="JimBob" w:date="2013-07-17T12:32:00Z">
                <w:pPr>
                  <w:spacing w:before="120" w:after="120"/>
                </w:pPr>
              </w:pPrChange>
            </w:pPr>
            <w:del w:id="640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641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4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4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4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4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4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4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4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4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5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5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5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653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654" w:author="JimBob" w:date="2013-07-17T12:32:00Z"/>
                <w:rFonts w:ascii="Arial" w:hAnsi="Arial" w:cs="Arial"/>
                <w:sz w:val="18"/>
                <w:szCs w:val="18"/>
                <w:u w:val="single"/>
                <w:rPrChange w:id="655" w:author="JimBob" w:date="2013-07-17T12:26:00Z">
                  <w:rPr>
                    <w:del w:id="656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657" w:author="JimBob" w:date="2013-07-17T12:32:00Z">
                <w:pPr>
                  <w:spacing w:before="120" w:after="120"/>
                </w:pPr>
              </w:pPrChange>
            </w:pPr>
            <w:del w:id="658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659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6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6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6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6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6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665" w:author="JimBob" w:date="2013-07-17T12:32:00Z"/>
                <w:rFonts w:ascii="Arial" w:hAnsi="Arial" w:cs="Arial"/>
                <w:sz w:val="18"/>
                <w:szCs w:val="18"/>
                <w:u w:val="single"/>
                <w:rPrChange w:id="666" w:author="JimBob" w:date="2013-07-17T12:26:00Z">
                  <w:rPr>
                    <w:del w:id="667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668" w:author="JimBob" w:date="2013-07-17T12:32:00Z">
                <w:pPr>
                  <w:spacing w:before="120" w:after="120"/>
                </w:pPr>
              </w:pPrChange>
            </w:pPr>
            <w:del w:id="669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670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7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7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7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7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7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676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677" w:author="JimBob" w:date="2013-07-17T12:32:00Z"/>
                <w:rFonts w:ascii="Arial" w:hAnsi="Arial" w:cs="Arial"/>
                <w:sz w:val="18"/>
                <w:szCs w:val="18"/>
                <w:u w:val="single"/>
                <w:rPrChange w:id="678" w:author="JimBob" w:date="2013-07-17T12:26:00Z">
                  <w:rPr>
                    <w:del w:id="679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680" w:author="JimBob" w:date="2013-07-17T12:32:00Z">
                <w:pPr>
                  <w:spacing w:before="120" w:after="120"/>
                </w:pPr>
              </w:pPrChange>
            </w:pPr>
            <w:del w:id="681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682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8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8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8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8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8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688" w:author="JimBob" w:date="2013-07-17T12:32:00Z"/>
                <w:rFonts w:ascii="Arial" w:hAnsi="Arial" w:cs="Arial"/>
                <w:sz w:val="18"/>
                <w:szCs w:val="18"/>
                <w:u w:val="single"/>
                <w:rPrChange w:id="689" w:author="JimBob" w:date="2013-07-17T12:26:00Z">
                  <w:rPr>
                    <w:del w:id="690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691" w:author="JimBob" w:date="2013-07-17T12:32:00Z">
                <w:pPr>
                  <w:spacing w:before="120" w:after="120"/>
                </w:pPr>
              </w:pPrChange>
            </w:pPr>
            <w:del w:id="692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693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9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9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9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9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69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699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700" w:author="JimBob" w:date="2013-07-17T12:32:00Z"/>
                <w:rFonts w:ascii="Arial" w:hAnsi="Arial" w:cs="Arial"/>
                <w:sz w:val="18"/>
                <w:szCs w:val="18"/>
                <w:u w:val="single"/>
                <w:rPrChange w:id="701" w:author="JimBob" w:date="2013-07-17T12:26:00Z">
                  <w:rPr>
                    <w:del w:id="702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703" w:author="JimBob" w:date="2013-07-17T12:32:00Z">
                <w:pPr>
                  <w:spacing w:before="120" w:after="120"/>
                </w:pPr>
              </w:pPrChange>
            </w:pPr>
            <w:del w:id="704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705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0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0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0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0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1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1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712" w:author="JimBob" w:date="2013-07-17T12:32:00Z"/>
                <w:rFonts w:ascii="Arial" w:hAnsi="Arial" w:cs="Arial"/>
                <w:sz w:val="18"/>
                <w:szCs w:val="18"/>
                <w:u w:val="single"/>
                <w:rPrChange w:id="713" w:author="JimBob" w:date="2013-07-17T12:26:00Z">
                  <w:rPr>
                    <w:del w:id="714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715" w:author="JimBob" w:date="2013-07-17T12:32:00Z">
                <w:pPr>
                  <w:spacing w:before="120" w:after="120"/>
                </w:pPr>
              </w:pPrChange>
            </w:pPr>
            <w:del w:id="716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717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1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1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2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2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2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2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724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725" w:author="JimBob" w:date="2013-07-17T12:32:00Z"/>
                <w:rFonts w:ascii="Arial" w:hAnsi="Arial" w:cs="Arial"/>
                <w:sz w:val="18"/>
                <w:szCs w:val="18"/>
                <w:u w:val="single"/>
                <w:rPrChange w:id="726" w:author="JimBob" w:date="2013-07-17T12:26:00Z">
                  <w:rPr>
                    <w:del w:id="727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728" w:author="JimBob" w:date="2013-07-17T12:32:00Z">
                <w:pPr>
                  <w:spacing w:before="120" w:after="120"/>
                </w:pPr>
              </w:pPrChange>
            </w:pPr>
            <w:del w:id="729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730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3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3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3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3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3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736" w:author="JimBob" w:date="2013-07-17T12:32:00Z"/>
                <w:rFonts w:ascii="Arial" w:hAnsi="Arial" w:cs="Arial"/>
                <w:sz w:val="18"/>
                <w:szCs w:val="18"/>
                <w:u w:val="single"/>
                <w:rPrChange w:id="737" w:author="JimBob" w:date="2013-07-17T12:26:00Z">
                  <w:rPr>
                    <w:del w:id="738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739" w:author="JimBob" w:date="2013-07-17T12:32:00Z">
                <w:pPr>
                  <w:spacing w:before="120" w:after="120"/>
                </w:pPr>
              </w:pPrChange>
            </w:pPr>
            <w:del w:id="740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741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4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4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4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4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4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4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</w:tbl>
    <w:p w:rsidR="000C113D" w:rsidRPr="00722059" w:rsidDel="00722059" w:rsidRDefault="000C113D" w:rsidP="00722059">
      <w:pPr>
        <w:jc w:val="center"/>
        <w:rPr>
          <w:del w:id="748" w:author="JimBob" w:date="2013-07-17T12:32:00Z"/>
          <w:rFonts w:ascii="Arial" w:hAnsi="Arial" w:cs="Arial"/>
          <w:b/>
          <w:sz w:val="18"/>
          <w:szCs w:val="18"/>
          <w:rPrChange w:id="749" w:author="JimBob" w:date="2013-07-17T12:26:00Z">
            <w:rPr>
              <w:del w:id="750" w:author="JimBob" w:date="2013-07-17T12:32:00Z"/>
              <w:rFonts w:ascii="Arial" w:hAnsi="Arial" w:cs="Arial"/>
              <w:b/>
            </w:rPr>
          </w:rPrChange>
        </w:rPr>
        <w:pPrChange w:id="751" w:author="JimBob" w:date="2013-07-17T12:32:00Z">
          <w:pPr/>
        </w:pPrChange>
      </w:pPr>
    </w:p>
    <w:p w:rsidR="000C113D" w:rsidRPr="00722059" w:rsidDel="00722059" w:rsidRDefault="000C113D" w:rsidP="00722059">
      <w:pPr>
        <w:jc w:val="center"/>
        <w:rPr>
          <w:del w:id="752" w:author="JimBob" w:date="2013-07-17T12:32:00Z"/>
          <w:rFonts w:ascii="Arial" w:hAnsi="Arial" w:cs="Arial"/>
          <w:b/>
          <w:sz w:val="18"/>
          <w:szCs w:val="18"/>
          <w:rPrChange w:id="753" w:author="JimBob" w:date="2013-07-17T12:26:00Z">
            <w:rPr>
              <w:del w:id="754" w:author="JimBob" w:date="2013-07-17T12:32:00Z"/>
              <w:rFonts w:ascii="Arial" w:hAnsi="Arial" w:cs="Arial"/>
              <w:b/>
            </w:rPr>
          </w:rPrChange>
        </w:rPr>
        <w:pPrChange w:id="755" w:author="JimBob" w:date="2013-07-17T12:32:00Z">
          <w:pPr/>
        </w:pPrChange>
      </w:pPr>
      <w:del w:id="756" w:author="JimBob" w:date="2013-07-17T12:32:00Z">
        <w:r w:rsidRPr="00722059" w:rsidDel="00722059">
          <w:rPr>
            <w:rFonts w:ascii="Arial" w:hAnsi="Arial" w:cs="Arial"/>
            <w:b/>
            <w:sz w:val="18"/>
            <w:szCs w:val="18"/>
            <w:rPrChange w:id="757" w:author="JimBob" w:date="2013-07-17T12:26:00Z">
              <w:rPr>
                <w:rFonts w:ascii="Arial" w:hAnsi="Arial" w:cs="Arial"/>
                <w:b/>
              </w:rPr>
            </w:rPrChange>
          </w:rPr>
          <w:delText>XXX</w:delText>
        </w:r>
      </w:del>
    </w:p>
    <w:p w:rsidR="000C113D" w:rsidRPr="00722059" w:rsidDel="00722059" w:rsidRDefault="000C113D" w:rsidP="00722059">
      <w:pPr>
        <w:jc w:val="center"/>
        <w:rPr>
          <w:del w:id="758" w:author="JimBob" w:date="2013-07-17T12:32:00Z"/>
          <w:rFonts w:ascii="Arial" w:hAnsi="Arial" w:cs="Arial"/>
          <w:b/>
          <w:sz w:val="18"/>
          <w:szCs w:val="18"/>
          <w:rPrChange w:id="759" w:author="JimBob" w:date="2013-07-17T12:26:00Z">
            <w:rPr>
              <w:del w:id="760" w:author="JimBob" w:date="2013-07-17T12:32:00Z"/>
              <w:rFonts w:ascii="Arial" w:hAnsi="Arial" w:cs="Arial"/>
              <w:b/>
            </w:rPr>
          </w:rPrChange>
        </w:rPr>
        <w:pPrChange w:id="761" w:author="JimBob" w:date="2013-07-17T12:32:00Z">
          <w:pPr/>
        </w:pPrChange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4788"/>
      </w:tblGrid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762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94749D">
            <w:pPr>
              <w:jc w:val="center"/>
              <w:rPr>
                <w:del w:id="763" w:author="JimBob" w:date="2013-07-17T12:32:00Z"/>
                <w:rFonts w:ascii="Arial" w:hAnsi="Arial" w:cs="Arial"/>
                <w:b/>
                <w:bCs/>
                <w:sz w:val="18"/>
                <w:szCs w:val="18"/>
                <w:rPrChange w:id="764" w:author="JimBob" w:date="2013-07-17T12:26:00Z">
                  <w:rPr>
                    <w:del w:id="765" w:author="JimBob" w:date="2013-07-17T12:32:00Z"/>
                    <w:rFonts w:ascii="Arial" w:hAnsi="Arial" w:cs="Arial"/>
                    <w:b/>
                    <w:bCs/>
                  </w:rPr>
                </w:rPrChange>
              </w:rPr>
            </w:pPr>
            <w:del w:id="766" w:author="JimBob" w:date="2013-07-17T12:32:00Z">
              <w:r w:rsidRPr="00722059" w:rsidDel="00722059">
                <w:rPr>
                  <w:rFonts w:ascii="Arial" w:hAnsi="Arial" w:cs="Arial"/>
                  <w:b/>
                  <w:bCs/>
                  <w:sz w:val="18"/>
                  <w:szCs w:val="18"/>
                  <w:rPrChange w:id="767" w:author="JimBob" w:date="2013-07-17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XXX</w:delText>
              </w:r>
            </w:del>
          </w:p>
        </w:tc>
        <w:tc>
          <w:tcPr>
            <w:tcW w:w="4788" w:type="dxa"/>
          </w:tcPr>
          <w:p w:rsidR="000C113D" w:rsidRPr="00722059" w:rsidDel="00722059" w:rsidRDefault="00CE05C8" w:rsidP="00722059">
            <w:pPr>
              <w:jc w:val="center"/>
              <w:rPr>
                <w:del w:id="768" w:author="JimBob" w:date="2013-07-17T12:32:00Z"/>
                <w:rFonts w:ascii="Arial" w:hAnsi="Arial" w:cs="Arial"/>
                <w:b/>
                <w:bCs/>
                <w:sz w:val="18"/>
                <w:szCs w:val="18"/>
                <w:rPrChange w:id="769" w:author="JimBob" w:date="2013-07-17T12:26:00Z">
                  <w:rPr>
                    <w:del w:id="770" w:author="JimBob" w:date="2013-07-17T12:32:00Z"/>
                    <w:rFonts w:ascii="Arial" w:hAnsi="Arial" w:cs="Arial"/>
                    <w:b/>
                    <w:bCs/>
                  </w:rPr>
                </w:rPrChange>
              </w:rPr>
              <w:pPrChange w:id="771" w:author="JimBob" w:date="2013-07-17T12:32:00Z">
                <w:pPr>
                  <w:jc w:val="center"/>
                </w:pPr>
              </w:pPrChange>
            </w:pPr>
            <w:del w:id="772" w:author="JimBob" w:date="2013-07-17T12:32:00Z">
              <w:r w:rsidRPr="00722059" w:rsidDel="00722059">
                <w:rPr>
                  <w:rFonts w:ascii="Arial" w:hAnsi="Arial" w:cs="Arial"/>
                  <w:b/>
                  <w:bCs/>
                  <w:sz w:val="18"/>
                  <w:szCs w:val="18"/>
                  <w:rPrChange w:id="773" w:author="JimBob" w:date="2013-07-17T12:26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delText>XXX</w:delText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774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775" w:author="JimBob" w:date="2013-07-17T12:32:00Z"/>
                <w:rFonts w:ascii="Arial" w:hAnsi="Arial" w:cs="Arial"/>
                <w:sz w:val="18"/>
                <w:szCs w:val="18"/>
                <w:rPrChange w:id="776" w:author="JimBob" w:date="2013-07-17T12:26:00Z">
                  <w:rPr>
                    <w:del w:id="777" w:author="JimBob" w:date="2013-07-17T12:32:00Z"/>
                    <w:rFonts w:ascii="Arial" w:hAnsi="Arial" w:cs="Arial"/>
                  </w:rPr>
                </w:rPrChange>
              </w:rPr>
              <w:pPrChange w:id="778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779" w:author="JimBob" w:date="2013-07-17T12:32:00Z"/>
                <w:rFonts w:ascii="Arial" w:hAnsi="Arial" w:cs="Arial"/>
                <w:sz w:val="18"/>
                <w:szCs w:val="18"/>
                <w:u w:val="single"/>
                <w:rPrChange w:id="780" w:author="JimBob" w:date="2013-07-17T12:26:00Z">
                  <w:rPr>
                    <w:del w:id="781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782" w:author="JimBob" w:date="2013-07-17T12:32:00Z">
                <w:pPr/>
              </w:pPrChange>
            </w:pPr>
            <w:del w:id="783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784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8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8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8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8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8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79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791" w:author="JimBob" w:date="2013-07-17T12:32:00Z"/>
                <w:rFonts w:ascii="Arial" w:hAnsi="Arial" w:cs="Arial"/>
                <w:sz w:val="18"/>
                <w:szCs w:val="18"/>
                <w:rPrChange w:id="792" w:author="JimBob" w:date="2013-07-17T12:26:00Z">
                  <w:rPr>
                    <w:del w:id="793" w:author="JimBob" w:date="2013-07-17T12:32:00Z"/>
                    <w:rFonts w:ascii="Arial" w:hAnsi="Arial" w:cs="Arial"/>
                  </w:rPr>
                </w:rPrChange>
              </w:rPr>
              <w:pPrChange w:id="794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795" w:author="JimBob" w:date="2013-07-17T12:32:00Z"/>
                <w:rFonts w:ascii="Arial" w:hAnsi="Arial" w:cs="Arial"/>
                <w:sz w:val="18"/>
                <w:szCs w:val="18"/>
                <w:u w:val="single"/>
                <w:rPrChange w:id="796" w:author="JimBob" w:date="2013-07-17T12:26:00Z">
                  <w:rPr>
                    <w:del w:id="797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798" w:author="JimBob" w:date="2013-07-17T12:32:00Z">
                <w:pPr/>
              </w:pPrChange>
            </w:pPr>
            <w:del w:id="799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800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0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0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0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0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0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0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807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808" w:author="JimBob" w:date="2013-07-17T12:32:00Z"/>
                <w:rFonts w:ascii="Arial" w:hAnsi="Arial" w:cs="Arial"/>
                <w:sz w:val="18"/>
                <w:szCs w:val="18"/>
                <w:rPrChange w:id="809" w:author="JimBob" w:date="2013-07-17T12:26:00Z">
                  <w:rPr>
                    <w:del w:id="810" w:author="JimBob" w:date="2013-07-17T12:32:00Z"/>
                    <w:rFonts w:ascii="Arial" w:hAnsi="Arial" w:cs="Arial"/>
                  </w:rPr>
                </w:rPrChange>
              </w:rPr>
              <w:pPrChange w:id="811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812" w:author="JimBob" w:date="2013-07-17T12:32:00Z"/>
                <w:rFonts w:ascii="Arial" w:hAnsi="Arial" w:cs="Arial"/>
                <w:sz w:val="18"/>
                <w:szCs w:val="18"/>
                <w:u w:val="single"/>
                <w:rPrChange w:id="813" w:author="JimBob" w:date="2013-07-17T12:26:00Z">
                  <w:rPr>
                    <w:del w:id="814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815" w:author="JimBob" w:date="2013-07-17T12:32:00Z">
                <w:pPr/>
              </w:pPrChange>
            </w:pPr>
            <w:del w:id="816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817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1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1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2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2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2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2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824" w:author="JimBob" w:date="2013-07-17T12:32:00Z"/>
                <w:rFonts w:ascii="Arial" w:hAnsi="Arial" w:cs="Arial"/>
                <w:sz w:val="18"/>
                <w:szCs w:val="18"/>
                <w:rPrChange w:id="825" w:author="JimBob" w:date="2013-07-17T12:26:00Z">
                  <w:rPr>
                    <w:del w:id="826" w:author="JimBob" w:date="2013-07-17T12:32:00Z"/>
                    <w:rFonts w:ascii="Arial" w:hAnsi="Arial" w:cs="Arial"/>
                  </w:rPr>
                </w:rPrChange>
              </w:rPr>
              <w:pPrChange w:id="827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828" w:author="JimBob" w:date="2013-07-17T12:32:00Z"/>
                <w:rFonts w:ascii="Arial" w:hAnsi="Arial" w:cs="Arial"/>
                <w:sz w:val="18"/>
                <w:szCs w:val="18"/>
                <w:u w:val="single"/>
                <w:rPrChange w:id="829" w:author="JimBob" w:date="2013-07-17T12:26:00Z">
                  <w:rPr>
                    <w:del w:id="830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831" w:author="JimBob" w:date="2013-07-17T12:32:00Z">
                <w:pPr/>
              </w:pPrChange>
            </w:pPr>
            <w:del w:id="832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833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3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3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3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3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3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3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840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841" w:author="JimBob" w:date="2013-07-17T12:32:00Z"/>
                <w:rFonts w:ascii="Arial" w:hAnsi="Arial" w:cs="Arial"/>
                <w:sz w:val="18"/>
                <w:szCs w:val="18"/>
                <w:rPrChange w:id="842" w:author="JimBob" w:date="2013-07-17T12:26:00Z">
                  <w:rPr>
                    <w:del w:id="843" w:author="JimBob" w:date="2013-07-17T12:32:00Z"/>
                    <w:rFonts w:ascii="Arial" w:hAnsi="Arial" w:cs="Arial"/>
                  </w:rPr>
                </w:rPrChange>
              </w:rPr>
              <w:pPrChange w:id="844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845" w:author="JimBob" w:date="2013-07-17T12:32:00Z"/>
                <w:rFonts w:ascii="Arial" w:hAnsi="Arial" w:cs="Arial"/>
                <w:sz w:val="18"/>
                <w:szCs w:val="18"/>
                <w:u w:val="single"/>
                <w:rPrChange w:id="846" w:author="JimBob" w:date="2013-07-17T12:26:00Z">
                  <w:rPr>
                    <w:del w:id="847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848" w:author="JimBob" w:date="2013-07-17T12:32:00Z">
                <w:pPr/>
              </w:pPrChange>
            </w:pPr>
            <w:del w:id="849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850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5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5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5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5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5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5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857" w:author="JimBob" w:date="2013-07-17T12:32:00Z"/>
                <w:rFonts w:ascii="Arial" w:hAnsi="Arial" w:cs="Arial"/>
                <w:sz w:val="18"/>
                <w:szCs w:val="18"/>
                <w:rPrChange w:id="858" w:author="JimBob" w:date="2013-07-17T12:26:00Z">
                  <w:rPr>
                    <w:del w:id="859" w:author="JimBob" w:date="2013-07-17T12:32:00Z"/>
                    <w:rFonts w:ascii="Arial" w:hAnsi="Arial" w:cs="Arial"/>
                  </w:rPr>
                </w:rPrChange>
              </w:rPr>
              <w:pPrChange w:id="860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861" w:author="JimBob" w:date="2013-07-17T12:32:00Z"/>
                <w:rFonts w:ascii="Arial" w:hAnsi="Arial" w:cs="Arial"/>
                <w:sz w:val="18"/>
                <w:szCs w:val="18"/>
                <w:u w:val="single"/>
                <w:rPrChange w:id="862" w:author="JimBob" w:date="2013-07-17T12:26:00Z">
                  <w:rPr>
                    <w:del w:id="863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864" w:author="JimBob" w:date="2013-07-17T12:32:00Z">
                <w:pPr/>
              </w:pPrChange>
            </w:pPr>
            <w:del w:id="865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866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6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6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6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7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7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7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873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874" w:author="JimBob" w:date="2013-07-17T12:32:00Z"/>
                <w:rFonts w:ascii="Arial" w:hAnsi="Arial" w:cs="Arial"/>
                <w:sz w:val="18"/>
                <w:szCs w:val="18"/>
                <w:rPrChange w:id="875" w:author="JimBob" w:date="2013-07-17T12:26:00Z">
                  <w:rPr>
                    <w:del w:id="876" w:author="JimBob" w:date="2013-07-17T12:32:00Z"/>
                    <w:rFonts w:ascii="Arial" w:hAnsi="Arial" w:cs="Arial"/>
                  </w:rPr>
                </w:rPrChange>
              </w:rPr>
              <w:pPrChange w:id="877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878" w:author="JimBob" w:date="2013-07-17T12:32:00Z"/>
                <w:rFonts w:ascii="Arial" w:hAnsi="Arial" w:cs="Arial"/>
                <w:sz w:val="18"/>
                <w:szCs w:val="18"/>
                <w:u w:val="single"/>
                <w:rPrChange w:id="879" w:author="JimBob" w:date="2013-07-17T12:26:00Z">
                  <w:rPr>
                    <w:del w:id="880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881" w:author="JimBob" w:date="2013-07-17T12:32:00Z">
                <w:pPr/>
              </w:pPrChange>
            </w:pPr>
            <w:del w:id="882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883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8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8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8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8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8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88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890" w:author="JimBob" w:date="2013-07-17T12:32:00Z"/>
                <w:rFonts w:ascii="Arial" w:hAnsi="Arial" w:cs="Arial"/>
                <w:sz w:val="18"/>
                <w:szCs w:val="18"/>
                <w:rPrChange w:id="891" w:author="JimBob" w:date="2013-07-17T12:26:00Z">
                  <w:rPr>
                    <w:del w:id="892" w:author="JimBob" w:date="2013-07-17T12:32:00Z"/>
                    <w:rFonts w:ascii="Arial" w:hAnsi="Arial" w:cs="Arial"/>
                  </w:rPr>
                </w:rPrChange>
              </w:rPr>
              <w:pPrChange w:id="893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894" w:author="JimBob" w:date="2013-07-17T12:32:00Z"/>
                <w:rFonts w:ascii="Arial" w:hAnsi="Arial" w:cs="Arial"/>
                <w:sz w:val="18"/>
                <w:szCs w:val="18"/>
                <w:u w:val="single"/>
                <w:rPrChange w:id="895" w:author="JimBob" w:date="2013-07-17T12:26:00Z">
                  <w:rPr>
                    <w:del w:id="896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897" w:author="JimBob" w:date="2013-07-17T12:32:00Z">
                <w:pPr/>
              </w:pPrChange>
            </w:pPr>
            <w:del w:id="898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899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0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01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0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0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0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0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906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07" w:author="JimBob" w:date="2013-07-17T12:32:00Z"/>
                <w:rFonts w:ascii="Arial" w:hAnsi="Arial" w:cs="Arial"/>
                <w:sz w:val="18"/>
                <w:szCs w:val="18"/>
                <w:rPrChange w:id="908" w:author="JimBob" w:date="2013-07-17T12:26:00Z">
                  <w:rPr>
                    <w:del w:id="909" w:author="JimBob" w:date="2013-07-17T12:32:00Z"/>
                    <w:sz w:val="20"/>
                  </w:rPr>
                </w:rPrChange>
              </w:rPr>
              <w:pPrChange w:id="910" w:author="JimBob" w:date="2013-07-17T12:32:00Z">
                <w:pPr>
                  <w:pStyle w:val="Heading3"/>
                  <w:keepNext w:val="0"/>
                </w:pPr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911" w:author="JimBob" w:date="2013-07-17T12:32:00Z"/>
                <w:rFonts w:ascii="Arial" w:hAnsi="Arial" w:cs="Arial"/>
                <w:sz w:val="18"/>
                <w:szCs w:val="18"/>
                <w:rPrChange w:id="912" w:author="JimBob" w:date="2013-07-17T12:26:00Z">
                  <w:rPr>
                    <w:del w:id="913" w:author="JimBob" w:date="2013-07-17T12:32:00Z"/>
                    <w:sz w:val="20"/>
                  </w:rPr>
                </w:rPrChange>
              </w:rPr>
              <w:pPrChange w:id="914" w:author="JimBob" w:date="2013-07-17T12:32:00Z">
                <w:pPr>
                  <w:pStyle w:val="Heading3"/>
                  <w:keepNext w:val="0"/>
                </w:pPr>
              </w:pPrChange>
            </w:pPr>
            <w:del w:id="915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916" w:author="JimBob" w:date="2013-07-17T12:26:00Z">
                    <w:rPr>
                      <w:sz w:val="20"/>
                    </w:rPr>
                  </w:rPrChange>
                </w:rPr>
                <w:delText>XXX</w:delText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17" w:author="JimBob" w:date="2013-07-17T12:32:00Z"/>
                <w:rFonts w:ascii="Arial" w:hAnsi="Arial" w:cs="Arial"/>
                <w:sz w:val="18"/>
                <w:szCs w:val="18"/>
                <w:rPrChange w:id="918" w:author="JimBob" w:date="2013-07-17T12:26:00Z">
                  <w:rPr>
                    <w:del w:id="919" w:author="JimBob" w:date="2013-07-17T12:32:00Z"/>
                    <w:rFonts w:ascii="Arial" w:hAnsi="Arial" w:cs="Arial"/>
                  </w:rPr>
                </w:rPrChange>
              </w:rPr>
              <w:pPrChange w:id="920" w:author="JimBob" w:date="2013-07-17T12:32:00Z">
                <w:pPr/>
              </w:pPrChange>
            </w:pPr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921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22" w:author="JimBob" w:date="2013-07-17T12:32:00Z"/>
                <w:rFonts w:ascii="Arial" w:hAnsi="Arial" w:cs="Arial"/>
                <w:sz w:val="18"/>
                <w:szCs w:val="18"/>
                <w:rPrChange w:id="923" w:author="JimBob" w:date="2013-07-17T12:26:00Z">
                  <w:rPr>
                    <w:del w:id="924" w:author="JimBob" w:date="2013-07-17T12:32:00Z"/>
                    <w:rFonts w:ascii="Arial" w:hAnsi="Arial" w:cs="Arial"/>
                  </w:rPr>
                </w:rPrChange>
              </w:rPr>
              <w:pPrChange w:id="925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926" w:author="JimBob" w:date="2013-07-17T12:32:00Z"/>
                <w:rFonts w:ascii="Arial" w:hAnsi="Arial" w:cs="Arial"/>
                <w:sz w:val="18"/>
                <w:szCs w:val="18"/>
                <w:u w:val="single"/>
                <w:rPrChange w:id="927" w:author="JimBob" w:date="2013-07-17T12:26:00Z">
                  <w:rPr>
                    <w:del w:id="928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929" w:author="JimBob" w:date="2013-07-17T12:32:00Z">
                <w:pPr/>
              </w:pPrChange>
            </w:pPr>
            <w:del w:id="930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931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32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3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3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3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3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3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38" w:author="JimBob" w:date="2013-07-17T12:32:00Z"/>
                <w:rFonts w:ascii="Arial" w:hAnsi="Arial" w:cs="Arial"/>
                <w:sz w:val="18"/>
                <w:szCs w:val="18"/>
                <w:rPrChange w:id="939" w:author="JimBob" w:date="2013-07-17T12:26:00Z">
                  <w:rPr>
                    <w:del w:id="940" w:author="JimBob" w:date="2013-07-17T12:32:00Z"/>
                    <w:rFonts w:ascii="Arial" w:hAnsi="Arial" w:cs="Arial"/>
                  </w:rPr>
                </w:rPrChange>
              </w:rPr>
              <w:pPrChange w:id="941" w:author="JimBob" w:date="2013-07-17T12:32:00Z">
                <w:pPr/>
              </w:pPrChange>
            </w:pPr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942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43" w:author="JimBob" w:date="2013-07-17T12:32:00Z"/>
                <w:rFonts w:ascii="Arial" w:hAnsi="Arial" w:cs="Arial"/>
                <w:sz w:val="18"/>
                <w:szCs w:val="18"/>
                <w:rPrChange w:id="944" w:author="JimBob" w:date="2013-07-17T12:26:00Z">
                  <w:rPr>
                    <w:del w:id="945" w:author="JimBob" w:date="2013-07-17T12:32:00Z"/>
                    <w:rFonts w:ascii="Arial" w:hAnsi="Arial" w:cs="Arial"/>
                  </w:rPr>
                </w:rPrChange>
              </w:rPr>
              <w:pPrChange w:id="946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947" w:author="JimBob" w:date="2013-07-17T12:32:00Z"/>
                <w:rFonts w:ascii="Arial" w:hAnsi="Arial" w:cs="Arial"/>
                <w:sz w:val="18"/>
                <w:szCs w:val="18"/>
                <w:u w:val="single"/>
                <w:rPrChange w:id="948" w:author="JimBob" w:date="2013-07-17T12:26:00Z">
                  <w:rPr>
                    <w:del w:id="949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950" w:author="JimBob" w:date="2013-07-17T12:32:00Z">
                <w:pPr/>
              </w:pPrChange>
            </w:pPr>
            <w:del w:id="951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952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53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5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5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5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5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5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59" w:author="JimBob" w:date="2013-07-17T12:32:00Z"/>
                <w:rFonts w:ascii="Arial" w:hAnsi="Arial" w:cs="Arial"/>
                <w:sz w:val="18"/>
                <w:szCs w:val="18"/>
                <w:rPrChange w:id="960" w:author="JimBob" w:date="2013-07-17T12:26:00Z">
                  <w:rPr>
                    <w:del w:id="961" w:author="JimBob" w:date="2013-07-17T12:32:00Z"/>
                    <w:rFonts w:ascii="Arial" w:hAnsi="Arial" w:cs="Arial"/>
                  </w:rPr>
                </w:rPrChange>
              </w:rPr>
              <w:pPrChange w:id="962" w:author="JimBob" w:date="2013-07-17T12:32:00Z">
                <w:pPr/>
              </w:pPrChange>
            </w:pPr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963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64" w:author="JimBob" w:date="2013-07-17T12:32:00Z"/>
                <w:rFonts w:ascii="Arial" w:hAnsi="Arial" w:cs="Arial"/>
                <w:sz w:val="18"/>
                <w:szCs w:val="18"/>
                <w:rPrChange w:id="965" w:author="JimBob" w:date="2013-07-17T12:26:00Z">
                  <w:rPr>
                    <w:del w:id="966" w:author="JimBob" w:date="2013-07-17T12:32:00Z"/>
                    <w:rFonts w:ascii="Arial" w:hAnsi="Arial" w:cs="Arial"/>
                  </w:rPr>
                </w:rPrChange>
              </w:rPr>
              <w:pPrChange w:id="967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968" w:author="JimBob" w:date="2013-07-17T12:32:00Z"/>
                <w:rFonts w:ascii="Arial" w:hAnsi="Arial" w:cs="Arial"/>
                <w:sz w:val="18"/>
                <w:szCs w:val="18"/>
                <w:u w:val="single"/>
                <w:rPrChange w:id="969" w:author="JimBob" w:date="2013-07-17T12:26:00Z">
                  <w:rPr>
                    <w:del w:id="970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971" w:author="JimBob" w:date="2013-07-17T12:32:00Z">
                <w:pPr/>
              </w:pPrChange>
            </w:pPr>
            <w:del w:id="972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973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74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7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7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7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7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7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80" w:author="JimBob" w:date="2013-07-17T12:32:00Z"/>
                <w:rFonts w:ascii="Arial" w:hAnsi="Arial" w:cs="Arial"/>
                <w:sz w:val="18"/>
                <w:szCs w:val="18"/>
                <w:rPrChange w:id="981" w:author="JimBob" w:date="2013-07-17T12:26:00Z">
                  <w:rPr>
                    <w:del w:id="982" w:author="JimBob" w:date="2013-07-17T12:32:00Z"/>
                    <w:rFonts w:ascii="Arial" w:hAnsi="Arial" w:cs="Arial"/>
                  </w:rPr>
                </w:rPrChange>
              </w:rPr>
              <w:pPrChange w:id="983" w:author="JimBob" w:date="2013-07-17T12:32:00Z">
                <w:pPr/>
              </w:pPrChange>
            </w:pPr>
          </w:p>
        </w:tc>
      </w:tr>
      <w:tr w:rsidR="000C113D" w:rsidRPr="00722059" w:rsidDel="00722059">
        <w:tblPrEx>
          <w:tblCellMar>
            <w:top w:w="0" w:type="dxa"/>
            <w:bottom w:w="0" w:type="dxa"/>
          </w:tblCellMar>
        </w:tblPrEx>
        <w:trPr>
          <w:del w:id="984" w:author="JimBob" w:date="2013-07-17T12:32:00Z"/>
        </w:trPr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985" w:author="JimBob" w:date="2013-07-17T12:32:00Z"/>
                <w:rFonts w:ascii="Arial" w:hAnsi="Arial" w:cs="Arial"/>
                <w:sz w:val="18"/>
                <w:szCs w:val="18"/>
                <w:rPrChange w:id="986" w:author="JimBob" w:date="2013-07-17T12:26:00Z">
                  <w:rPr>
                    <w:del w:id="987" w:author="JimBob" w:date="2013-07-17T12:32:00Z"/>
                    <w:rFonts w:ascii="Arial" w:hAnsi="Arial" w:cs="Arial"/>
                  </w:rPr>
                </w:rPrChange>
              </w:rPr>
              <w:pPrChange w:id="988" w:author="JimBob" w:date="2013-07-17T12:32:00Z">
                <w:pPr/>
              </w:pPrChange>
            </w:pPr>
          </w:p>
          <w:p w:rsidR="000C113D" w:rsidRPr="00722059" w:rsidDel="00722059" w:rsidRDefault="000C113D" w:rsidP="00722059">
            <w:pPr>
              <w:jc w:val="center"/>
              <w:rPr>
                <w:del w:id="989" w:author="JimBob" w:date="2013-07-17T12:32:00Z"/>
                <w:rFonts w:ascii="Arial" w:hAnsi="Arial" w:cs="Arial"/>
                <w:sz w:val="18"/>
                <w:szCs w:val="18"/>
                <w:u w:val="single"/>
                <w:rPrChange w:id="990" w:author="JimBob" w:date="2013-07-17T12:26:00Z">
                  <w:rPr>
                    <w:del w:id="991" w:author="JimBob" w:date="2013-07-17T12:32:00Z"/>
                    <w:rFonts w:ascii="Arial" w:hAnsi="Arial" w:cs="Arial"/>
                    <w:u w:val="single"/>
                  </w:rPr>
                </w:rPrChange>
              </w:rPr>
              <w:pPrChange w:id="992" w:author="JimBob" w:date="2013-07-17T12:32:00Z">
                <w:pPr/>
              </w:pPrChange>
            </w:pPr>
            <w:del w:id="993" w:author="JimBob" w:date="2013-07-17T12:32:00Z">
              <w:r w:rsidRPr="00722059" w:rsidDel="00722059">
                <w:rPr>
                  <w:rFonts w:ascii="Arial" w:hAnsi="Arial" w:cs="Arial"/>
                  <w:sz w:val="18"/>
                  <w:szCs w:val="18"/>
                  <w:rPrChange w:id="994" w:author="JimBob" w:date="2013-07-17T12:26:00Z">
                    <w:rPr>
                      <w:rFonts w:ascii="Arial" w:hAnsi="Arial" w:cs="Arial"/>
                    </w:rPr>
                  </w:rPrChange>
                </w:rPr>
                <w:delText xml:space="preserve">YYYSP</w:delText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95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96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97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98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999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  <w:r w:rsidRPr="00722059" w:rsidDel="00722059">
                <w:rPr>
                  <w:rFonts w:ascii="Arial" w:hAnsi="Arial" w:cs="Arial"/>
                  <w:sz w:val="18"/>
                  <w:szCs w:val="18"/>
                  <w:u w:val="single"/>
                  <w:rPrChange w:id="1000" w:author="JimBob" w:date="2013-07-17T12:26:00Z">
                    <w:rPr>
                      <w:rFonts w:ascii="Arial" w:hAnsi="Arial" w:cs="Arial"/>
                      <w:u w:val="single"/>
                    </w:rPr>
                  </w:rPrChange>
                </w:rPr>
                <w:tab/>
              </w:r>
            </w:del>
          </w:p>
        </w:tc>
        <w:tc>
          <w:tcPr>
            <w:tcW w:w="4788" w:type="dxa"/>
          </w:tcPr>
          <w:p w:rsidR="000C113D" w:rsidRPr="00722059" w:rsidDel="00722059" w:rsidRDefault="000C113D" w:rsidP="00722059">
            <w:pPr>
              <w:jc w:val="center"/>
              <w:rPr>
                <w:del w:id="1001" w:author="JimBob" w:date="2013-07-17T12:32:00Z"/>
                <w:rFonts w:ascii="Arial" w:hAnsi="Arial" w:cs="Arial"/>
                <w:sz w:val="18"/>
                <w:szCs w:val="18"/>
                <w:rPrChange w:id="1002" w:author="JimBob" w:date="2013-07-17T12:26:00Z">
                  <w:rPr>
                    <w:del w:id="1003" w:author="JimBob" w:date="2013-07-17T12:32:00Z"/>
                    <w:rFonts w:ascii="Arial" w:hAnsi="Arial" w:cs="Arial"/>
                  </w:rPr>
                </w:rPrChange>
              </w:rPr>
              <w:pPrChange w:id="1004" w:author="JimBob" w:date="2013-07-17T12:32:00Z">
                <w:pPr/>
              </w:pPrChange>
            </w:pPr>
          </w:p>
        </w:tc>
      </w:tr>
    </w:tbl>
    <w:p w:rsidR="007F3DED" w:rsidRPr="00722059" w:rsidDel="00722059" w:rsidRDefault="007F3DED" w:rsidP="00722059">
      <w:pPr>
        <w:jc w:val="center"/>
        <w:rPr>
          <w:del w:id="1005" w:author="JimBob" w:date="2013-07-17T12:32:00Z"/>
          <w:rFonts w:ascii="Arial" w:hAnsi="Arial" w:cs="Arial"/>
          <w:sz w:val="18"/>
          <w:szCs w:val="18"/>
          <w:rPrChange w:id="1006" w:author="JimBob" w:date="2013-07-17T12:26:00Z">
            <w:rPr>
              <w:del w:id="1007" w:author="JimBob" w:date="2013-07-17T12:32:00Z"/>
              <w:rFonts w:ascii="Arial" w:hAnsi="Arial" w:cs="Arial"/>
              <w:sz w:val="22"/>
            </w:rPr>
          </w:rPrChange>
        </w:rPr>
        <w:pPrChange w:id="1008" w:author="JimBob" w:date="2013-07-17T12:32:00Z">
          <w:pPr/>
        </w:pPrChange>
      </w:pPr>
    </w:p>
    <w:p w:rsidR="000308E9" w:rsidRPr="00722059" w:rsidDel="00722059" w:rsidRDefault="000308E9" w:rsidP="00722059">
      <w:pPr>
        <w:jc w:val="center"/>
        <w:rPr>
          <w:del w:id="1009" w:author="JimBob" w:date="2013-07-17T12:32:00Z"/>
          <w:rFonts w:ascii="Arial" w:hAnsi="Arial" w:cs="Arial"/>
          <w:sz w:val="18"/>
          <w:szCs w:val="18"/>
          <w:rPrChange w:id="1010" w:author="JimBob" w:date="2013-07-17T12:26:00Z">
            <w:rPr>
              <w:del w:id="1011" w:author="JimBob" w:date="2013-07-17T12:32:00Z"/>
              <w:rFonts w:ascii="Arial" w:hAnsi="Arial" w:cs="Arial"/>
              <w:sz w:val="22"/>
            </w:rPr>
          </w:rPrChange>
        </w:rPr>
        <w:sectPr w:rsidR="000308E9" w:rsidRPr="00722059" w:rsidDel="00722059">
          <w:pgSz w:w="12240" w:h="15840" w:code="1"/>
          <w:pgMar w:top="1440" w:right="1440" w:bottom="1440" w:left="1440" w:header="720" w:footer="720" w:gutter="0"/>
          <w:pgNumType w:start="1"/>
          <w:cols w:space="720"/>
        </w:sectPr>
        <w:pPrChange w:id="1012" w:author="JimBob" w:date="2013-07-17T12:32:00Z">
          <w:pPr>
            <w:jc w:val="center"/>
          </w:pPr>
        </w:pPrChange>
      </w:pPr>
    </w:p>
    <w:p w:rsidR="007F3DED" w:rsidRPr="00722059" w:rsidDel="00722059" w:rsidRDefault="007F3DED" w:rsidP="00722059">
      <w:pPr>
        <w:jc w:val="center"/>
        <w:rPr>
          <w:del w:id="1013" w:author="JimBob" w:date="2013-07-17T12:32:00Z"/>
          <w:rFonts w:ascii="Arial" w:hAnsi="Arial" w:cs="Arial"/>
          <w:b/>
          <w:sz w:val="18"/>
          <w:szCs w:val="18"/>
          <w:rPrChange w:id="1014" w:author="JimBob" w:date="2013-07-17T12:26:00Z">
            <w:rPr>
              <w:del w:id="1015" w:author="JimBob" w:date="2013-07-17T12:32:00Z"/>
              <w:rFonts w:ascii="Arial" w:hAnsi="Arial" w:cs="Arial"/>
              <w:b/>
            </w:rPr>
          </w:rPrChange>
        </w:rPr>
        <w:pPrChange w:id="1016" w:author="JimBob" w:date="2013-07-17T12:32:00Z">
          <w:pPr>
            <w:jc w:val="center"/>
          </w:pPr>
        </w:pPrChange>
      </w:pPr>
      <w:del w:id="1017" w:author="JimBob" w:date="2013-07-17T12:32:00Z">
        <w:r w:rsidRPr="00722059" w:rsidDel="00722059">
          <w:rPr>
            <w:rFonts w:ascii="Arial" w:hAnsi="Arial" w:cs="Arial"/>
            <w:b/>
            <w:sz w:val="18"/>
            <w:szCs w:val="18"/>
            <w:rPrChange w:id="1018" w:author="JimBob" w:date="2013-07-17T12:26:00Z">
              <w:rPr>
                <w:rFonts w:ascii="Arial" w:hAnsi="Arial" w:cs="Arial"/>
                <w:b/>
              </w:rPr>
            </w:rPrChange>
          </w:rPr>
          <w:delText>XXX</w:delText>
        </w:r>
      </w:del>
    </w:p>
    <w:p w:rsidR="007F3DED" w:rsidRPr="00722059" w:rsidDel="00722059" w:rsidRDefault="007F3DED" w:rsidP="00722059">
      <w:pPr>
        <w:jc w:val="center"/>
        <w:rPr>
          <w:del w:id="1019" w:author="JimBob" w:date="2013-07-17T12:32:00Z"/>
          <w:rFonts w:ascii="Arial" w:hAnsi="Arial" w:cs="Arial"/>
          <w:sz w:val="18"/>
          <w:szCs w:val="18"/>
          <w:rPrChange w:id="1020" w:author="JimBob" w:date="2013-07-17T12:26:00Z">
            <w:rPr>
              <w:del w:id="1021" w:author="JimBob" w:date="2013-07-17T12:32:00Z"/>
              <w:rFonts w:ascii="Arial" w:hAnsi="Arial" w:cs="Arial"/>
            </w:rPr>
          </w:rPrChange>
        </w:rPr>
        <w:pPrChange w:id="1022" w:author="JimBob" w:date="2013-07-17T12:32:00Z">
          <w:pPr>
            <w:jc w:val="center"/>
          </w:pPr>
        </w:pPrChange>
      </w:pPr>
      <w:del w:id="1023" w:author="JimBob" w:date="2013-07-17T12:32:00Z">
        <w:r w:rsidRPr="00722059" w:rsidDel="00722059">
          <w:rPr>
            <w:rFonts w:ascii="Arial" w:hAnsi="Arial" w:cs="Arial"/>
            <w:sz w:val="18"/>
            <w:szCs w:val="18"/>
            <w:rPrChange w:id="1024" w:author="JimBob" w:date="2013-07-17T12:26:00Z">
              <w:rPr>
                <w:rFonts w:ascii="Arial" w:hAnsi="Arial" w:cs="Arial"/>
              </w:rPr>
            </w:rPrChange>
          </w:rPr>
          <w:delText>XXX</w:delText>
        </w:r>
      </w:del>
    </w:p>
    <w:p w:rsidR="000C113D" w:rsidRPr="00722059" w:rsidRDefault="000C113D" w:rsidP="00E811B5">
      <w:pPr>
        <w:jc w:val="center"/>
        <w:rPr>
          <w:rFonts w:ascii="Arial" w:hAnsi="Arial" w:cs="Arial"/>
          <w:sz w:val="18"/>
          <w:szCs w:val="18"/>
          <w:rPrChange w:id="1025" w:author="JimBob" w:date="2013-07-17T12:26:00Z">
            <w:rPr>
              <w:rFonts w:ascii="Arial" w:hAnsi="Arial" w:cs="Arial"/>
              <w:sz w:val="22"/>
            </w:rPr>
          </w:rPrChange>
        </w:rPr>
        <w:pPrChange w:id="1026" w:author="JimBob" w:date="2013-07-17T12:41:00Z">
          <w:pPr/>
        </w:pPrChange>
      </w:pPr>
    </w:p>
    <w:sectPr w:rsidR="000C113D" w:rsidRPr="00722059">
      <w:head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6D0" w:rsidRDefault="00D646D0">
      <w:r>
        <w:separator/>
      </w:r>
    </w:p>
  </w:endnote>
  <w:endnote w:type="continuationSeparator" w:id="0">
    <w:p w:rsidR="00D646D0" w:rsidRDefault="00D64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D95" w:rsidRDefault="001B5D95">
    <w:pPr>
      <w:pStyle w:val="Footer"/>
      <w:framePr w:wrap="around" w:vAnchor="text" w:hAnchor="margin" w:y="1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t>Someone</w:t>
    </w:r>
  </w:p>
  <w:p w:rsidR="001B5D95" w:rsidRDefault="001B5D95">
    <w:pPr>
      <w:pStyle w:val="Footer"/>
      <w:framePr w:wrap="around" w:vAnchor="text" w:hAnchor="margin" w:y="1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t>ExhibitB</w:t>
    </w:r>
  </w:p>
  <w:p w:rsidR="001B5D95" w:rsidRDefault="001B5D95">
    <w:pPr>
      <w:pStyle w:val="Footer"/>
      <w:framePr w:wrap="around" w:vAnchor="text" w:hAnchor="margin" w:y="1"/>
      <w:jc w:val="center"/>
      <w:rPr>
        <w:rStyle w:val="PageNumber"/>
        <w:rFonts w:ascii="Arial" w:hAnsi="Arial" w:cs="Arial"/>
        <w:sz w:val="18"/>
      </w:rPr>
    </w:pPr>
    <w:r>
      <w:rPr>
        <w:rStyle w:val="PageNumber"/>
        <w:rFonts w:ascii="Arial" w:hAnsi="Arial" w:cs="Arial"/>
        <w:sz w:val="18"/>
      </w:rPr>
      <w:t xml:space="preserve">Page </w:t>
    </w:r>
    <w:r>
      <w:rPr>
        <w:rStyle w:val="PageNumber"/>
        <w:rFonts w:ascii="Arial" w:hAnsi="Arial" w:cs="Arial"/>
        <w:sz w:val="18"/>
      </w:rPr>
      <w:fldChar w:fldCharType="begin"/>
    </w:r>
    <w:r>
      <w:rPr>
        <w:rStyle w:val="PageNumber"/>
        <w:rFonts w:ascii="Arial" w:hAnsi="Arial" w:cs="Arial"/>
        <w:sz w:val="18"/>
      </w:rPr>
      <w:instrText xml:space="preserve"> PAGE </w:instrText>
    </w:r>
    <w:r>
      <w:rPr>
        <w:rStyle w:val="PageNumber"/>
        <w:rFonts w:ascii="Arial" w:hAnsi="Arial" w:cs="Arial"/>
        <w:sz w:val="18"/>
      </w:rPr>
      <w:fldChar w:fldCharType="separate"/>
    </w:r>
    <w:r w:rsidR="0094749D">
      <w:rPr>
        <w:rStyle w:val="PageNumber"/>
        <w:rFonts w:ascii="Arial" w:hAnsi="Arial" w:cs="Arial"/>
        <w:noProof/>
        <w:sz w:val="18"/>
      </w:rPr>
      <w:t>2</w:t>
    </w:r>
    <w:r>
      <w:rPr>
        <w:rStyle w:val="PageNumber"/>
        <w:rFonts w:ascii="Arial" w:hAnsi="Arial" w:cs="Arial"/>
        <w:sz w:val="18"/>
      </w:rPr>
      <w:fldChar w:fldCharType="end"/>
    </w:r>
  </w:p>
  <w:p w:rsidR="001B5D95" w:rsidRDefault="001B5D95">
    <w:pPr>
      <w:pStyle w:val="Footer"/>
      <w:ind w:right="360" w:firstLine="360"/>
      <w:jc w:val="right"/>
    </w:pPr>
  </w:p>
  <w:p w:rsidR="001B5D95" w:rsidRDefault="001B5D95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D95" w:rsidRDefault="001B5D95">
    <w:pPr>
      <w:pStyle w:val="Footer"/>
      <w:framePr w:wrap="around" w:vAnchor="text" w:hAnchor="margin" w:y="1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t>Someone</w:t>
    </w:r>
  </w:p>
  <w:p w:rsidR="001B5D95" w:rsidRDefault="001B5D95">
    <w:pPr>
      <w:pStyle w:val="Footer"/>
      <w:framePr w:wrap="around" w:vAnchor="text" w:hAnchor="margin" w:y="1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t>Exhibit C</w:t>
    </w:r>
  </w:p>
  <w:p w:rsidR="001B5D95" w:rsidRDefault="001B5D95">
    <w:pPr>
      <w:pStyle w:val="Footer"/>
      <w:ind w:right="360" w:firstLine="360"/>
      <w:jc w:val="right"/>
    </w:pPr>
  </w:p>
  <w:p w:rsidR="001B5D95" w:rsidRDefault="001B5D95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D95" w:rsidRDefault="001B5D95">
    <w:pPr>
      <w:pStyle w:val="Footer"/>
      <w:framePr w:wrap="around" w:vAnchor="text" w:hAnchor="margin" w:y="1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t>Someone.</w:t>
    </w:r>
  </w:p>
  <w:p w:rsidR="001B5D95" w:rsidRDefault="001B5D95">
    <w:pPr>
      <w:pStyle w:val="Footer"/>
      <w:framePr w:wrap="around" w:vAnchor="text" w:hAnchor="margin" w:y="1"/>
      <w:rPr>
        <w:rStyle w:val="PageNumber"/>
        <w:rFonts w:ascii="Arial" w:hAnsi="Arial" w:cs="Arial"/>
        <w:sz w:val="16"/>
      </w:rPr>
    </w:pPr>
    <w:r>
      <w:rPr>
        <w:rStyle w:val="PageNumber"/>
        <w:rFonts w:ascii="Arial" w:hAnsi="Arial" w:cs="Arial"/>
        <w:sz w:val="16"/>
      </w:rPr>
      <w:t xml:space="preserve">Exhibit </w:t>
    </w:r>
  </w:p>
  <w:p w:rsidR="001B5D95" w:rsidRDefault="001B5D95">
    <w:pPr>
      <w:pStyle w:val="Footer"/>
      <w:ind w:right="360" w:firstLine="360"/>
      <w:jc w:val="right"/>
    </w:pPr>
  </w:p>
  <w:p w:rsidR="001B5D95" w:rsidRDefault="001B5D95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6D0" w:rsidRDefault="00D646D0">
      <w:r>
        <w:separator/>
      </w:r>
    </w:p>
  </w:footnote>
  <w:footnote w:type="continuationSeparator" w:id="0">
    <w:p w:rsidR="00D646D0" w:rsidRDefault="00D64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D95" w:rsidRDefault="001B5D95">
    <w:pPr>
      <w:pStyle w:val="Head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  <w:u w:val="single"/>
      </w:rPr>
      <w:t xml:space="preserve">                                                                                              </w:t>
    </w:r>
    <w:r>
      <w:rPr>
        <w:rFonts w:ascii="Arial" w:hAnsi="Arial" w:cs="Arial"/>
        <w:sz w:val="18"/>
        <w:u w:val="single"/>
      </w:rPr>
      <w:tab/>
      <w:t xml:space="preserve">                                            Profoundly Reworked</w:t>
    </w:r>
    <w:r>
      <w:rPr>
        <w:rFonts w:ascii="Arial" w:hAnsi="Arial" w:cs="Arial"/>
        <w:sz w:val="18"/>
        <w:u w:val="single"/>
      </w:rPr>
      <w:br/>
    </w:r>
    <w:r>
      <w:rPr>
        <w:rFonts w:ascii="Arial" w:hAnsi="Arial" w:cs="Arial"/>
        <w:sz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04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576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1656"/>
        </w:tabs>
        <w:ind w:left="1656" w:hanging="360"/>
      </w:pPr>
      <w:rPr>
        <w:rFonts w:ascii="Symbol" w:hAnsi="Symbol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44"/>
      </w:pPr>
      <w:rPr>
        <w:rFonts w:ascii="Arial" w:hAnsi="Arial"/>
        <w:b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4"/>
    <w:multiLevelType w:val="multilevel"/>
    <w:tmpl w:val="00000004"/>
    <w:name w:val="WW8Num3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16" w:hanging="216"/>
      </w:pPr>
      <w:rPr>
        <w:rFonts w:ascii="Arial" w:hAnsi="Arial" w:cs="Arial"/>
        <w:b/>
        <w:bCs/>
        <w:i w:val="0"/>
        <w:spacing w:val="0"/>
        <w:position w:val="0"/>
        <w:sz w:val="20"/>
        <w:vertAlign w:val="baseline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504"/>
      </w:pPr>
      <w:rPr>
        <w:rFonts w:ascii="Arial" w:hAnsi="Arial"/>
        <w:b/>
        <w:i w:val="0"/>
        <w:color w:val="auto"/>
        <w:spacing w:val="0"/>
        <w:position w:val="0"/>
        <w:sz w:val="20"/>
        <w:u w:val="none"/>
        <w:vertAlign w:val="baseli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96" w:hanging="576"/>
      </w:pPr>
      <w:rPr>
        <w:rFonts w:ascii="Arial" w:hAnsi="Arial" w:cs="Arial"/>
        <w:b/>
        <w:bCs/>
        <w:i w:val="0"/>
        <w:spacing w:val="0"/>
        <w:position w:val="0"/>
        <w:sz w:val="2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656" w:hanging="360"/>
      </w:pPr>
      <w:rPr>
        <w:rFonts w:ascii="Arial" w:hAnsi="Arial"/>
        <w:b/>
        <w:i w:val="0"/>
        <w:sz w:val="20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06715DD8"/>
    <w:multiLevelType w:val="multilevel"/>
    <w:tmpl w:val="E28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6379A3"/>
    <w:multiLevelType w:val="multilevel"/>
    <w:tmpl w:val="7C20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C22C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18601A"/>
    <w:multiLevelType w:val="hybridMultilevel"/>
    <w:tmpl w:val="42DC453E"/>
    <w:lvl w:ilvl="0" w:tplc="6494EBE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9B673A"/>
    <w:multiLevelType w:val="singleLevel"/>
    <w:tmpl w:val="CED45A1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8">
    <w:nsid w:val="15CC62E5"/>
    <w:multiLevelType w:val="multilevel"/>
    <w:tmpl w:val="B032F218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9">
    <w:nsid w:val="15EB16D6"/>
    <w:multiLevelType w:val="multilevel"/>
    <w:tmpl w:val="AE1A9E1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0">
    <w:nsid w:val="166B37A0"/>
    <w:multiLevelType w:val="multilevel"/>
    <w:tmpl w:val="6B702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4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16A56EA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8930548"/>
    <w:multiLevelType w:val="singleLevel"/>
    <w:tmpl w:val="AB90534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>
    <w:nsid w:val="1A667B91"/>
    <w:multiLevelType w:val="singleLevel"/>
    <w:tmpl w:val="53902CE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>
    <w:nsid w:val="1ABC66D8"/>
    <w:multiLevelType w:val="singleLevel"/>
    <w:tmpl w:val="548CEF0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>
    <w:nsid w:val="1F4308FA"/>
    <w:multiLevelType w:val="multilevel"/>
    <w:tmpl w:val="68EA69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44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2C154D98"/>
    <w:multiLevelType w:val="singleLevel"/>
    <w:tmpl w:val="383A7032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>
    <w:nsid w:val="2D9C02F8"/>
    <w:multiLevelType w:val="multilevel"/>
    <w:tmpl w:val="6B702C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4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31C1647F"/>
    <w:multiLevelType w:val="singleLevel"/>
    <w:tmpl w:val="2AEE3E8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371150D5"/>
    <w:multiLevelType w:val="multilevel"/>
    <w:tmpl w:val="A02AE156"/>
    <w:lvl w:ilvl="0">
      <w:start w:val="1"/>
      <w:numFmt w:val="decimal"/>
      <w:suff w:val="space"/>
      <w:lvlText w:val="%1."/>
      <w:lvlJc w:val="left"/>
      <w:pPr>
        <w:ind w:left="216" w:hanging="216"/>
      </w:pPr>
      <w:rPr>
        <w:rFonts w:ascii="Arial" w:hAnsi="Arial" w:hint="default"/>
        <w:b/>
        <w:i w:val="0"/>
        <w:spacing w:val="0"/>
        <w:position w:val="0"/>
        <w:sz w:val="20"/>
      </w:rPr>
    </w:lvl>
    <w:lvl w:ilvl="1">
      <w:start w:val="1"/>
      <w:numFmt w:val="decimal"/>
      <w:suff w:val="space"/>
      <w:lvlText w:val="%1.%2"/>
      <w:lvlJc w:val="left"/>
      <w:pPr>
        <w:ind w:left="576" w:hanging="360"/>
      </w:pPr>
      <w:rPr>
        <w:rFonts w:ascii="Arial" w:hAnsi="Arial" w:hint="default"/>
        <w:b w:val="0"/>
        <w:i w:val="0"/>
        <w:color w:val="auto"/>
        <w:spacing w:val="0"/>
        <w:position w:val="0"/>
        <w:sz w:val="20"/>
        <w:u w:val="none"/>
      </w:rPr>
    </w:lvl>
    <w:lvl w:ilvl="2">
      <w:start w:val="1"/>
      <w:numFmt w:val="decimal"/>
      <w:suff w:val="space"/>
      <w:lvlText w:val="%1.%2.%3"/>
      <w:lvlJc w:val="left"/>
      <w:pPr>
        <w:ind w:left="1008" w:hanging="648"/>
      </w:pPr>
      <w:rPr>
        <w:rFonts w:ascii="Arial" w:hAnsi="Arial" w:hint="default"/>
        <w:b w:val="0"/>
        <w:i w:val="0"/>
        <w:spacing w:val="0"/>
        <w:position w:val="0"/>
        <w:sz w:val="20"/>
      </w:rPr>
    </w:lvl>
    <w:lvl w:ilvl="3">
      <w:start w:val="1"/>
      <w:numFmt w:val="decimal"/>
      <w:suff w:val="space"/>
      <w:lvlText w:val="%1.%2.%3.%4"/>
      <w:lvlJc w:val="left"/>
      <w:pPr>
        <w:ind w:left="1656" w:hanging="36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>
    <w:nsid w:val="38A66FDA"/>
    <w:multiLevelType w:val="hybridMultilevel"/>
    <w:tmpl w:val="2D707A98"/>
    <w:lvl w:ilvl="0" w:tplc="D7B6E9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BE031AB"/>
    <w:multiLevelType w:val="singleLevel"/>
    <w:tmpl w:val="6746688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2">
    <w:nsid w:val="3DAC2DBA"/>
    <w:multiLevelType w:val="singleLevel"/>
    <w:tmpl w:val="DC30C13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3">
    <w:nsid w:val="3FA67D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15E7C5B"/>
    <w:multiLevelType w:val="multilevel"/>
    <w:tmpl w:val="5ADC3398"/>
    <w:lvl w:ilvl="0">
      <w:start w:val="1"/>
      <w:numFmt w:val="decimal"/>
      <w:suff w:val="space"/>
      <w:lvlText w:val="%1."/>
      <w:lvlJc w:val="left"/>
      <w:pPr>
        <w:ind w:left="216" w:hanging="216"/>
      </w:pPr>
      <w:rPr>
        <w:rFonts w:ascii="Arial" w:hAnsi="Arial" w:hint="default"/>
        <w:b/>
        <w:i w:val="0"/>
        <w:spacing w:val="0"/>
        <w:position w:val="0"/>
        <w:sz w:val="22"/>
      </w:rPr>
    </w:lvl>
    <w:lvl w:ilvl="1">
      <w:start w:val="1"/>
      <w:numFmt w:val="decimal"/>
      <w:suff w:val="space"/>
      <w:lvlText w:val="%1.%2"/>
      <w:lvlJc w:val="left"/>
      <w:pPr>
        <w:ind w:left="576" w:hanging="360"/>
      </w:pPr>
      <w:rPr>
        <w:rFonts w:ascii="Arial" w:hAnsi="Arial" w:hint="default"/>
        <w:b/>
        <w:i w:val="0"/>
        <w:color w:val="auto"/>
        <w:spacing w:val="0"/>
        <w:position w:val="0"/>
        <w:sz w:val="22"/>
        <w:u w:val="none"/>
      </w:rPr>
    </w:lvl>
    <w:lvl w:ilvl="2">
      <w:start w:val="1"/>
      <w:numFmt w:val="decimal"/>
      <w:suff w:val="space"/>
      <w:lvlText w:val="%1.%2.%3"/>
      <w:lvlJc w:val="left"/>
      <w:pPr>
        <w:ind w:left="1152" w:hanging="576"/>
      </w:pPr>
      <w:rPr>
        <w:rFonts w:ascii="Arial" w:hAnsi="Arial" w:hint="default"/>
        <w:b/>
        <w:i w:val="0"/>
        <w:spacing w:val="0"/>
        <w:position w:val="0"/>
        <w:sz w:val="22"/>
      </w:rPr>
    </w:lvl>
    <w:lvl w:ilvl="3">
      <w:start w:val="1"/>
      <w:numFmt w:val="decimal"/>
      <w:suff w:val="space"/>
      <w:lvlText w:val="%1.%2.%3.%4"/>
      <w:lvlJc w:val="left"/>
      <w:pPr>
        <w:ind w:left="1656" w:hanging="36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>
    <w:nsid w:val="41D82AB8"/>
    <w:multiLevelType w:val="multilevel"/>
    <w:tmpl w:val="7A42991E"/>
    <w:lvl w:ilvl="0">
      <w:start w:val="1"/>
      <w:numFmt w:val="none"/>
      <w:lvlText w:val="___________________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_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_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_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__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____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__"/>
      <w:legacy w:legacy="1" w:legacySpace="0" w:legacyIndent="720"/>
      <w:lvlJc w:val="left"/>
      <w:pPr>
        <w:ind w:left="5760" w:hanging="720"/>
      </w:pPr>
    </w:lvl>
    <w:lvl w:ilvl="8">
      <w:start w:val="1"/>
      <w:numFmt w:val="none"/>
      <w:lvlText w:val=""/>
      <w:legacy w:legacy="1" w:legacySpace="0" w:legacyIndent="720"/>
      <w:lvlJc w:val="left"/>
      <w:pPr>
        <w:ind w:left="6480" w:hanging="720"/>
      </w:pPr>
    </w:lvl>
  </w:abstractNum>
  <w:abstractNum w:abstractNumId="26">
    <w:nsid w:val="442A34D9"/>
    <w:multiLevelType w:val="multilevel"/>
    <w:tmpl w:val="3CAA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2D3E94"/>
    <w:multiLevelType w:val="singleLevel"/>
    <w:tmpl w:val="E19A774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8">
    <w:nsid w:val="4AC5294F"/>
    <w:multiLevelType w:val="multilevel"/>
    <w:tmpl w:val="0EE6DB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9">
    <w:nsid w:val="4B082E7C"/>
    <w:multiLevelType w:val="singleLevel"/>
    <w:tmpl w:val="1DDE11C6"/>
    <w:lvl w:ilvl="0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0">
    <w:nsid w:val="4B5B3827"/>
    <w:multiLevelType w:val="multilevel"/>
    <w:tmpl w:val="7C36B358"/>
    <w:lvl w:ilvl="0">
      <w:start w:val="1"/>
      <w:numFmt w:val="decimal"/>
      <w:suff w:val="space"/>
      <w:lvlText w:val="%1."/>
      <w:lvlJc w:val="left"/>
      <w:pPr>
        <w:ind w:left="216" w:hanging="216"/>
      </w:pPr>
      <w:rPr>
        <w:rFonts w:ascii="Arial" w:hAnsi="Arial" w:hint="default"/>
        <w:b/>
        <w:i w:val="0"/>
        <w:spacing w:val="0"/>
        <w:position w:val="0"/>
        <w:sz w:val="20"/>
      </w:rPr>
    </w:lvl>
    <w:lvl w:ilvl="1">
      <w:start w:val="1"/>
      <w:numFmt w:val="decimal"/>
      <w:suff w:val="space"/>
      <w:lvlText w:val="%1.%2"/>
      <w:lvlJc w:val="left"/>
      <w:pPr>
        <w:ind w:left="360" w:hanging="144"/>
      </w:pPr>
      <w:rPr>
        <w:rFonts w:ascii="Arial" w:hAnsi="Arial" w:hint="default"/>
        <w:b/>
        <w:i w:val="0"/>
        <w:color w:val="auto"/>
        <w:spacing w:val="0"/>
        <w:position w:val="0"/>
        <w:sz w:val="20"/>
        <w:u w:val="none"/>
      </w:rPr>
    </w:lvl>
    <w:lvl w:ilvl="2">
      <w:start w:val="1"/>
      <w:numFmt w:val="decimal"/>
      <w:suff w:val="space"/>
      <w:lvlText w:val="%1.%2.%3"/>
      <w:lvlJc w:val="left"/>
      <w:pPr>
        <w:ind w:left="1008" w:hanging="648"/>
      </w:pPr>
      <w:rPr>
        <w:rFonts w:ascii="Arial" w:hAnsi="Arial" w:hint="default"/>
        <w:b/>
        <w:i w:val="0"/>
        <w:spacing w:val="0"/>
        <w:position w:val="0"/>
        <w:sz w:val="20"/>
      </w:rPr>
    </w:lvl>
    <w:lvl w:ilvl="3">
      <w:start w:val="1"/>
      <w:numFmt w:val="decimal"/>
      <w:suff w:val="space"/>
      <w:lvlText w:val="%1.%2.%3.%4"/>
      <w:lvlJc w:val="left"/>
      <w:pPr>
        <w:ind w:left="1656" w:hanging="36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1">
    <w:nsid w:val="4D073C07"/>
    <w:multiLevelType w:val="multilevel"/>
    <w:tmpl w:val="326C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8772A1"/>
    <w:multiLevelType w:val="multilevel"/>
    <w:tmpl w:val="7A42991E"/>
    <w:lvl w:ilvl="0">
      <w:start w:val="1"/>
      <w:numFmt w:val="none"/>
      <w:lvlText w:val="___________________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_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_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_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__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____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__"/>
      <w:legacy w:legacy="1" w:legacySpace="0" w:legacyIndent="720"/>
      <w:lvlJc w:val="left"/>
      <w:pPr>
        <w:ind w:left="5760" w:hanging="720"/>
      </w:pPr>
    </w:lvl>
    <w:lvl w:ilvl="8">
      <w:start w:val="1"/>
      <w:numFmt w:val="none"/>
      <w:lvlText w:val=""/>
      <w:legacy w:legacy="1" w:legacySpace="0" w:legacyIndent="720"/>
      <w:lvlJc w:val="left"/>
      <w:pPr>
        <w:ind w:left="6480" w:hanging="720"/>
      </w:pPr>
    </w:lvl>
  </w:abstractNum>
  <w:abstractNum w:abstractNumId="33">
    <w:nsid w:val="567924E7"/>
    <w:multiLevelType w:val="singleLevel"/>
    <w:tmpl w:val="D764B1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4">
    <w:nsid w:val="590A1213"/>
    <w:multiLevelType w:val="singleLevel"/>
    <w:tmpl w:val="0ABA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9EB4A14"/>
    <w:multiLevelType w:val="multilevel"/>
    <w:tmpl w:val="F3F812C6"/>
    <w:lvl w:ilvl="0">
      <w:start w:val="1"/>
      <w:numFmt w:val="decimal"/>
      <w:suff w:val="space"/>
      <w:lvlText w:val="%1."/>
      <w:lvlJc w:val="left"/>
      <w:pPr>
        <w:ind w:left="216" w:hanging="216"/>
      </w:pPr>
      <w:rPr>
        <w:rFonts w:ascii="Arial" w:hAnsi="Arial" w:hint="default"/>
        <w:b/>
        <w:i w:val="0"/>
        <w:spacing w:val="0"/>
        <w:position w:val="0"/>
        <w:sz w:val="20"/>
      </w:rPr>
    </w:lvl>
    <w:lvl w:ilvl="1">
      <w:start w:val="1"/>
      <w:numFmt w:val="decimal"/>
      <w:suff w:val="space"/>
      <w:lvlText w:val="%1.%2"/>
      <w:lvlJc w:val="left"/>
      <w:pPr>
        <w:ind w:left="720" w:hanging="504"/>
      </w:pPr>
      <w:rPr>
        <w:rFonts w:ascii="Arial" w:hAnsi="Arial" w:hint="default"/>
        <w:b/>
        <w:i w:val="0"/>
        <w:color w:val="auto"/>
        <w:spacing w:val="0"/>
        <w:position w:val="0"/>
        <w:sz w:val="20"/>
        <w:u w:val="none"/>
      </w:rPr>
    </w:lvl>
    <w:lvl w:ilvl="2">
      <w:start w:val="1"/>
      <w:numFmt w:val="decimal"/>
      <w:suff w:val="space"/>
      <w:lvlText w:val="%1.%2.%3"/>
      <w:lvlJc w:val="left"/>
      <w:pPr>
        <w:ind w:left="1296" w:hanging="576"/>
      </w:pPr>
      <w:rPr>
        <w:rFonts w:ascii="Arial" w:hAnsi="Arial" w:hint="default"/>
        <w:b/>
        <w:i w:val="0"/>
        <w:spacing w:val="0"/>
        <w:position w:val="0"/>
        <w:sz w:val="20"/>
      </w:rPr>
    </w:lvl>
    <w:lvl w:ilvl="3">
      <w:start w:val="1"/>
      <w:numFmt w:val="decimal"/>
      <w:suff w:val="space"/>
      <w:lvlText w:val="%1.%2.%3.%4"/>
      <w:lvlJc w:val="left"/>
      <w:pPr>
        <w:ind w:left="1656" w:hanging="36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>
    <w:nsid w:val="5A1A5E09"/>
    <w:multiLevelType w:val="multilevel"/>
    <w:tmpl w:val="B032F218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7">
    <w:nsid w:val="63707A6B"/>
    <w:multiLevelType w:val="multilevel"/>
    <w:tmpl w:val="7A42991E"/>
    <w:lvl w:ilvl="0">
      <w:start w:val="1"/>
      <w:numFmt w:val="none"/>
      <w:lvlText w:val="___________________"/>
      <w:legacy w:legacy="1" w:legacySpace="0" w:legacyIndent="720"/>
      <w:lvlJc w:val="left"/>
      <w:pPr>
        <w:ind w:left="720" w:hanging="720"/>
      </w:pPr>
    </w:lvl>
    <w:lvl w:ilvl="1">
      <w:start w:val="1"/>
      <w:numFmt w:val="none"/>
      <w:lvlText w:val="_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_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_"/>
      <w:legacy w:legacy="1" w:legacySpace="0" w:legacyIndent="720"/>
      <w:lvlJc w:val="left"/>
      <w:pPr>
        <w:ind w:left="2880" w:hanging="720"/>
      </w:pPr>
    </w:lvl>
    <w:lvl w:ilvl="4">
      <w:start w:val="1"/>
      <w:numFmt w:val="none"/>
      <w:lvlText w:val="__"/>
      <w:legacy w:legacy="1" w:legacySpace="0" w:legacyIndent="720"/>
      <w:lvlJc w:val="left"/>
      <w:pPr>
        <w:ind w:left="3600" w:hanging="720"/>
      </w:pPr>
    </w:lvl>
    <w:lvl w:ilvl="5">
      <w:start w:val="1"/>
      <w:numFmt w:val="none"/>
      <w:lvlText w:val=""/>
      <w:legacy w:legacy="1" w:legacySpace="0" w:legacyIndent="720"/>
      <w:lvlJc w:val="left"/>
      <w:pPr>
        <w:ind w:left="4320" w:hanging="720"/>
      </w:pPr>
    </w:lvl>
    <w:lvl w:ilvl="6">
      <w:start w:val="1"/>
      <w:numFmt w:val="none"/>
      <w:lvlText w:val="____"/>
      <w:legacy w:legacy="1" w:legacySpace="0" w:legacyIndent="720"/>
      <w:lvlJc w:val="left"/>
      <w:pPr>
        <w:ind w:left="5040" w:hanging="720"/>
      </w:pPr>
    </w:lvl>
    <w:lvl w:ilvl="7">
      <w:start w:val="1"/>
      <w:numFmt w:val="none"/>
      <w:lvlText w:val="__"/>
      <w:legacy w:legacy="1" w:legacySpace="0" w:legacyIndent="720"/>
      <w:lvlJc w:val="left"/>
      <w:pPr>
        <w:ind w:left="5760" w:hanging="720"/>
      </w:pPr>
    </w:lvl>
    <w:lvl w:ilvl="8">
      <w:start w:val="1"/>
      <w:numFmt w:val="none"/>
      <w:lvlText w:val=""/>
      <w:legacy w:legacy="1" w:legacySpace="0" w:legacyIndent="720"/>
      <w:lvlJc w:val="left"/>
      <w:pPr>
        <w:ind w:left="6480" w:hanging="720"/>
      </w:pPr>
    </w:lvl>
  </w:abstractNum>
  <w:abstractNum w:abstractNumId="38">
    <w:nsid w:val="73F0175F"/>
    <w:multiLevelType w:val="multilevel"/>
    <w:tmpl w:val="936AAC28"/>
    <w:lvl w:ilvl="0">
      <w:start w:val="1"/>
      <w:numFmt w:val="decimal"/>
      <w:suff w:val="space"/>
      <w:lvlText w:val="%1."/>
      <w:lvlJc w:val="left"/>
      <w:pPr>
        <w:ind w:left="216" w:hanging="216"/>
      </w:pPr>
      <w:rPr>
        <w:rFonts w:ascii="Arial" w:hAnsi="Arial" w:hint="default"/>
        <w:b/>
        <w:i w:val="0"/>
        <w:spacing w:val="0"/>
        <w:position w:val="0"/>
        <w:sz w:val="22"/>
      </w:rPr>
    </w:lvl>
    <w:lvl w:ilvl="1">
      <w:start w:val="1"/>
      <w:numFmt w:val="decimal"/>
      <w:suff w:val="space"/>
      <w:lvlText w:val="%1.%2"/>
      <w:lvlJc w:val="left"/>
      <w:pPr>
        <w:ind w:left="360" w:hanging="144"/>
      </w:pPr>
      <w:rPr>
        <w:rFonts w:ascii="Arial" w:hAnsi="Arial" w:hint="default"/>
        <w:b/>
        <w:i w:val="0"/>
        <w:color w:val="auto"/>
        <w:spacing w:val="0"/>
        <w:position w:val="0"/>
        <w:sz w:val="22"/>
        <w:u w:val="none"/>
      </w:rPr>
    </w:lvl>
    <w:lvl w:ilvl="2">
      <w:start w:val="1"/>
      <w:numFmt w:val="decimal"/>
      <w:suff w:val="space"/>
      <w:lvlText w:val="%1.%2.%3"/>
      <w:lvlJc w:val="left"/>
      <w:pPr>
        <w:ind w:left="1008" w:hanging="648"/>
      </w:pPr>
      <w:rPr>
        <w:rFonts w:ascii="Arial" w:hAnsi="Arial" w:hint="default"/>
        <w:b/>
        <w:i w:val="0"/>
        <w:spacing w:val="0"/>
        <w:position w:val="0"/>
        <w:sz w:val="22"/>
      </w:rPr>
    </w:lvl>
    <w:lvl w:ilvl="3">
      <w:start w:val="1"/>
      <w:numFmt w:val="decimal"/>
      <w:suff w:val="space"/>
      <w:lvlText w:val="%1.%2.%3.%4"/>
      <w:lvlJc w:val="left"/>
      <w:pPr>
        <w:ind w:left="1656" w:hanging="36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9">
    <w:nsid w:val="750D5497"/>
    <w:multiLevelType w:val="multilevel"/>
    <w:tmpl w:val="B7DE73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753E1B98"/>
    <w:multiLevelType w:val="singleLevel"/>
    <w:tmpl w:val="A1A4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1">
    <w:nsid w:val="7DA61393"/>
    <w:multiLevelType w:val="multilevel"/>
    <w:tmpl w:val="B032F218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2">
    <w:nsid w:val="7F954454"/>
    <w:multiLevelType w:val="singleLevel"/>
    <w:tmpl w:val="F52C2C3C"/>
    <w:lvl w:ilvl="0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num w:numId="1">
    <w:abstractNumId w:val="37"/>
  </w:num>
  <w:num w:numId="2">
    <w:abstractNumId w:val="32"/>
  </w:num>
  <w:num w:numId="3">
    <w:abstractNumId w:val="25"/>
  </w:num>
  <w:num w:numId="4">
    <w:abstractNumId w:val="36"/>
  </w:num>
  <w:num w:numId="5">
    <w:abstractNumId w:val="8"/>
  </w:num>
  <w:num w:numId="6">
    <w:abstractNumId w:val="41"/>
  </w:num>
  <w:num w:numId="7">
    <w:abstractNumId w:val="34"/>
  </w:num>
  <w:num w:numId="8">
    <w:abstractNumId w:val="18"/>
  </w:num>
  <w:num w:numId="9">
    <w:abstractNumId w:val="12"/>
  </w:num>
  <w:num w:numId="10">
    <w:abstractNumId w:val="7"/>
  </w:num>
  <w:num w:numId="11">
    <w:abstractNumId w:val="27"/>
  </w:num>
  <w:num w:numId="12">
    <w:abstractNumId w:val="42"/>
  </w:num>
  <w:num w:numId="13">
    <w:abstractNumId w:val="21"/>
  </w:num>
  <w:num w:numId="14">
    <w:abstractNumId w:val="29"/>
  </w:num>
  <w:num w:numId="15">
    <w:abstractNumId w:val="13"/>
  </w:num>
  <w:num w:numId="16">
    <w:abstractNumId w:val="22"/>
  </w:num>
  <w:num w:numId="17">
    <w:abstractNumId w:val="33"/>
  </w:num>
  <w:num w:numId="18">
    <w:abstractNumId w:val="16"/>
  </w:num>
  <w:num w:numId="19">
    <w:abstractNumId w:val="28"/>
  </w:num>
  <w:num w:numId="20">
    <w:abstractNumId w:val="9"/>
  </w:num>
  <w:num w:numId="21">
    <w:abstractNumId w:val="11"/>
  </w:num>
  <w:num w:numId="22">
    <w:abstractNumId w:val="40"/>
  </w:num>
  <w:num w:numId="23">
    <w:abstractNumId w:val="14"/>
  </w:num>
  <w:num w:numId="24">
    <w:abstractNumId w:val="15"/>
  </w:num>
  <w:num w:numId="25">
    <w:abstractNumId w:val="6"/>
  </w:num>
  <w:num w:numId="26">
    <w:abstractNumId w:val="10"/>
  </w:num>
  <w:num w:numId="27">
    <w:abstractNumId w:val="23"/>
  </w:num>
  <w:num w:numId="28">
    <w:abstractNumId w:val="5"/>
  </w:num>
  <w:num w:numId="29">
    <w:abstractNumId w:val="35"/>
  </w:num>
  <w:num w:numId="30">
    <w:abstractNumId w:val="20"/>
  </w:num>
  <w:num w:numId="31">
    <w:abstractNumId w:val="24"/>
  </w:num>
  <w:num w:numId="32">
    <w:abstractNumId w:val="39"/>
  </w:num>
  <w:num w:numId="33">
    <w:abstractNumId w:val="19"/>
  </w:num>
  <w:num w:numId="34">
    <w:abstractNumId w:val="38"/>
  </w:num>
  <w:num w:numId="35">
    <w:abstractNumId w:val="17"/>
  </w:num>
  <w:num w:numId="36">
    <w:abstractNumId w:val="30"/>
  </w:num>
  <w:num w:numId="37">
    <w:abstractNumId w:val="26"/>
  </w:num>
  <w:num w:numId="38">
    <w:abstractNumId w:val="4"/>
  </w:num>
  <w:num w:numId="39">
    <w:abstractNumId w:val="31"/>
  </w:num>
  <w:num w:numId="40">
    <w:abstractNumId w:val="3"/>
    <w:lvlOverride w:ilvl="0">
      <w:startOverride w:val="1"/>
    </w:lvlOverride>
  </w:num>
  <w:num w:numId="41">
    <w:abstractNumId w:val="1"/>
  </w:num>
  <w:num w:numId="42">
    <w:abstractNumId w:val="2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FBB"/>
    <w:rsid w:val="00022A30"/>
    <w:rsid w:val="000308E9"/>
    <w:rsid w:val="00045D15"/>
    <w:rsid w:val="000663DD"/>
    <w:rsid w:val="00067E56"/>
    <w:rsid w:val="0007577D"/>
    <w:rsid w:val="00081218"/>
    <w:rsid w:val="00094C8F"/>
    <w:rsid w:val="000A647E"/>
    <w:rsid w:val="000A743F"/>
    <w:rsid w:val="000B318A"/>
    <w:rsid w:val="000B7A16"/>
    <w:rsid w:val="000C113D"/>
    <w:rsid w:val="000C5998"/>
    <w:rsid w:val="000D2ABA"/>
    <w:rsid w:val="000D5501"/>
    <w:rsid w:val="000F2E93"/>
    <w:rsid w:val="000F3CA6"/>
    <w:rsid w:val="00100072"/>
    <w:rsid w:val="00124FB3"/>
    <w:rsid w:val="00133D9E"/>
    <w:rsid w:val="001449D4"/>
    <w:rsid w:val="00177AE6"/>
    <w:rsid w:val="00185364"/>
    <w:rsid w:val="0019138E"/>
    <w:rsid w:val="001A1058"/>
    <w:rsid w:val="001A79F1"/>
    <w:rsid w:val="001B5D95"/>
    <w:rsid w:val="001B7F8D"/>
    <w:rsid w:val="001C3FD1"/>
    <w:rsid w:val="001C7F92"/>
    <w:rsid w:val="001E3F1C"/>
    <w:rsid w:val="001F1F5A"/>
    <w:rsid w:val="00212A9A"/>
    <w:rsid w:val="00232135"/>
    <w:rsid w:val="00266053"/>
    <w:rsid w:val="00271766"/>
    <w:rsid w:val="00281454"/>
    <w:rsid w:val="00282A54"/>
    <w:rsid w:val="00291C89"/>
    <w:rsid w:val="0029211A"/>
    <w:rsid w:val="002A19DC"/>
    <w:rsid w:val="002A630C"/>
    <w:rsid w:val="002B5088"/>
    <w:rsid w:val="002D713A"/>
    <w:rsid w:val="002F335B"/>
    <w:rsid w:val="00307DBC"/>
    <w:rsid w:val="0031516D"/>
    <w:rsid w:val="00317B3C"/>
    <w:rsid w:val="003760EB"/>
    <w:rsid w:val="00381386"/>
    <w:rsid w:val="00390789"/>
    <w:rsid w:val="003D02B8"/>
    <w:rsid w:val="003D28DC"/>
    <w:rsid w:val="003D4447"/>
    <w:rsid w:val="003F5C0E"/>
    <w:rsid w:val="003F6BE0"/>
    <w:rsid w:val="00415BB0"/>
    <w:rsid w:val="00417F67"/>
    <w:rsid w:val="00424561"/>
    <w:rsid w:val="00432B6A"/>
    <w:rsid w:val="00442501"/>
    <w:rsid w:val="00485FE8"/>
    <w:rsid w:val="004B488E"/>
    <w:rsid w:val="004C17CA"/>
    <w:rsid w:val="004D207C"/>
    <w:rsid w:val="005141DC"/>
    <w:rsid w:val="00537BB9"/>
    <w:rsid w:val="005576A6"/>
    <w:rsid w:val="0058406D"/>
    <w:rsid w:val="00590B3D"/>
    <w:rsid w:val="005D0293"/>
    <w:rsid w:val="006078AA"/>
    <w:rsid w:val="00671DAC"/>
    <w:rsid w:val="00694903"/>
    <w:rsid w:val="00696C45"/>
    <w:rsid w:val="00697841"/>
    <w:rsid w:val="006A7256"/>
    <w:rsid w:val="006B252A"/>
    <w:rsid w:val="006B7D27"/>
    <w:rsid w:val="006C7F22"/>
    <w:rsid w:val="006E1DD5"/>
    <w:rsid w:val="006F54B8"/>
    <w:rsid w:val="0070011A"/>
    <w:rsid w:val="00721F36"/>
    <w:rsid w:val="00722059"/>
    <w:rsid w:val="0073220A"/>
    <w:rsid w:val="0073375D"/>
    <w:rsid w:val="007641E6"/>
    <w:rsid w:val="0076683D"/>
    <w:rsid w:val="00791955"/>
    <w:rsid w:val="00793B13"/>
    <w:rsid w:val="007A47C5"/>
    <w:rsid w:val="007A5D7F"/>
    <w:rsid w:val="007A6037"/>
    <w:rsid w:val="007C5A98"/>
    <w:rsid w:val="007E4FD1"/>
    <w:rsid w:val="007E5C63"/>
    <w:rsid w:val="007F3DED"/>
    <w:rsid w:val="00813263"/>
    <w:rsid w:val="00814893"/>
    <w:rsid w:val="008409E8"/>
    <w:rsid w:val="0084266D"/>
    <w:rsid w:val="0085612A"/>
    <w:rsid w:val="00875E0D"/>
    <w:rsid w:val="00884298"/>
    <w:rsid w:val="00891EE4"/>
    <w:rsid w:val="008A7FA1"/>
    <w:rsid w:val="008B4DC9"/>
    <w:rsid w:val="008B6A9E"/>
    <w:rsid w:val="008F208C"/>
    <w:rsid w:val="008F268A"/>
    <w:rsid w:val="00927046"/>
    <w:rsid w:val="009313DD"/>
    <w:rsid w:val="00941C78"/>
    <w:rsid w:val="00943047"/>
    <w:rsid w:val="0094749D"/>
    <w:rsid w:val="00953C9A"/>
    <w:rsid w:val="009955A7"/>
    <w:rsid w:val="009B4F97"/>
    <w:rsid w:val="009C1494"/>
    <w:rsid w:val="009E58BD"/>
    <w:rsid w:val="009F1340"/>
    <w:rsid w:val="009F74A3"/>
    <w:rsid w:val="009F7C6A"/>
    <w:rsid w:val="00A00C14"/>
    <w:rsid w:val="00A65FDD"/>
    <w:rsid w:val="00A74A68"/>
    <w:rsid w:val="00A762EB"/>
    <w:rsid w:val="00A85004"/>
    <w:rsid w:val="00A8524C"/>
    <w:rsid w:val="00AA444B"/>
    <w:rsid w:val="00AB0349"/>
    <w:rsid w:val="00AE010A"/>
    <w:rsid w:val="00AF0C86"/>
    <w:rsid w:val="00B63B7B"/>
    <w:rsid w:val="00B8101A"/>
    <w:rsid w:val="00B90DD8"/>
    <w:rsid w:val="00B943B5"/>
    <w:rsid w:val="00BB1DCA"/>
    <w:rsid w:val="00BC475B"/>
    <w:rsid w:val="00BD0DE1"/>
    <w:rsid w:val="00BD2382"/>
    <w:rsid w:val="00BD3933"/>
    <w:rsid w:val="00C02898"/>
    <w:rsid w:val="00C0414C"/>
    <w:rsid w:val="00C21712"/>
    <w:rsid w:val="00C555AE"/>
    <w:rsid w:val="00C62DA7"/>
    <w:rsid w:val="00C74BE8"/>
    <w:rsid w:val="00CA705F"/>
    <w:rsid w:val="00CB25F5"/>
    <w:rsid w:val="00CE05C8"/>
    <w:rsid w:val="00CE1FBB"/>
    <w:rsid w:val="00CE7495"/>
    <w:rsid w:val="00CF1155"/>
    <w:rsid w:val="00CF3974"/>
    <w:rsid w:val="00D01317"/>
    <w:rsid w:val="00D22DE4"/>
    <w:rsid w:val="00D50434"/>
    <w:rsid w:val="00D646D0"/>
    <w:rsid w:val="00D700CE"/>
    <w:rsid w:val="00D75202"/>
    <w:rsid w:val="00D77BBF"/>
    <w:rsid w:val="00DB6064"/>
    <w:rsid w:val="00DB7EE4"/>
    <w:rsid w:val="00DD5F9A"/>
    <w:rsid w:val="00E04376"/>
    <w:rsid w:val="00E14656"/>
    <w:rsid w:val="00E3771D"/>
    <w:rsid w:val="00E42792"/>
    <w:rsid w:val="00E43BF1"/>
    <w:rsid w:val="00E514A2"/>
    <w:rsid w:val="00E57A46"/>
    <w:rsid w:val="00E722A8"/>
    <w:rsid w:val="00E810E4"/>
    <w:rsid w:val="00E811B5"/>
    <w:rsid w:val="00EC76F9"/>
    <w:rsid w:val="00ED143C"/>
    <w:rsid w:val="00F13F43"/>
    <w:rsid w:val="00F26472"/>
    <w:rsid w:val="00F37B01"/>
    <w:rsid w:val="00F40A66"/>
    <w:rsid w:val="00F62C37"/>
    <w:rsid w:val="00F94581"/>
    <w:rsid w:val="00FA1B22"/>
    <w:rsid w:val="00FA6C5E"/>
    <w:rsid w:val="00FD6BF2"/>
    <w:rsid w:val="00FE3754"/>
    <w:rsid w:val="00FE5FC8"/>
    <w:rsid w:val="00FF4228"/>
    <w:rsid w:val="00FF4EE8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Indent">
    <w:name w:val="Body Text Indent"/>
    <w:basedOn w:val="Normal"/>
    <w:pPr>
      <w:ind w:left="14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720"/>
    </w:pPr>
  </w:style>
  <w:style w:type="paragraph" w:styleId="BodyText">
    <w:name w:val="Body Text"/>
    <w:basedOn w:val="Normal"/>
    <w:pPr>
      <w:spacing w:after="120"/>
      <w:jc w:val="both"/>
    </w:pPr>
    <w:rPr>
      <w:rFonts w:ascii="Arial" w:hAnsi="Arial" w:cs="Arial"/>
      <w:sz w:val="22"/>
    </w:rPr>
  </w:style>
  <w:style w:type="paragraph" w:styleId="BalloonText">
    <w:name w:val="Balloon Text"/>
    <w:basedOn w:val="Normal"/>
    <w:semiHidden/>
    <w:rsid w:val="00FF42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F1155"/>
    <w:pPr>
      <w:spacing w:before="100" w:beforeAutospacing="1" w:after="115"/>
    </w:pPr>
    <w:rPr>
      <w:sz w:val="24"/>
      <w:szCs w:val="24"/>
    </w:rPr>
  </w:style>
  <w:style w:type="character" w:styleId="Hyperlink">
    <w:name w:val="Hyperlink"/>
    <w:basedOn w:val="DefaultParagraphFont"/>
    <w:rsid w:val="00CF1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919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011FC-5AA3-4939-BB42-CBD4B225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31</TotalTime>
  <Pages>1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Inbound License Agreement</vt:lpstr>
    </vt:vector>
  </TitlesOfParts>
  <Company>Novell, Inc.</Company>
  <LinksUpToDate>false</LinksUpToDate>
  <CharactersWithSpaces>9799</CharactersWithSpaces>
  <SharedDoc>false</SharedDoc>
  <HLinks>
    <vt:vector size="6" baseType="variant">
      <vt:variant>
        <vt:i4>2162740</vt:i4>
      </vt:variant>
      <vt:variant>
        <vt:i4>0</vt:i4>
      </vt:variant>
      <vt:variant>
        <vt:i4>0</vt:i4>
      </vt:variant>
      <vt:variant>
        <vt:i4>5</vt:i4>
      </vt:variant>
      <vt:variant>
        <vt:lpwstr>http://www.novell.com/documentation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Inbound License Agreement</dc:title>
  <dc:creator>Novell Employee</dc:creator>
  <cp:lastModifiedBy>DChristensen</cp:lastModifiedBy>
  <cp:revision>4</cp:revision>
  <dcterms:created xsi:type="dcterms:W3CDTF">2013-07-17T18:13:00Z</dcterms:created>
  <dcterms:modified xsi:type="dcterms:W3CDTF">2013-07-17T18:43:00Z</dcterms:modified>
</cp:coreProperties>
</file>