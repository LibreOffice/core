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r>
        <w:t>para 1</w:t>
      </w:r>
    </w:p>
    <w:p>
      <w:r>
        <w:t>para 2</w:t>
      </w:r>
      <w:ins w:id="0" w:author="Alice" w:date="2024-12-16T15:06:00Z">
        <w:r>
          <w:t>redline 1</w:t>
        </w:r>
      </w:ins>
      <w:ins w:id="1" w:author="Alice" w:date="2025-01-09T15:01:00Z">
        <w:r>
          <w:t>redline 2</w:t>
        </w:r>
      </w:ins>
    </w:p>
    <w:p>
      <w:r>
        <w:t>para 3</w:t>
      </w:r>
      <w:moveToRangeStart w:id="0" w:author="Alice" w:date="2024-12-16T15:06:00Z" w:name="move3"/>
      <w:moveTo w:id="2" w:author="Alice" w:date="2024-12-16T15:06:00Z">
        <w:r>
          <w:t>move to 2</w:t>
        </w:r>
      </w:moveTo>
      <w:r>
        <w:t>x</w:t>
      </w:r>
      <w:ins w:id="3" w:author="Alice" w:date="2024-12-16T15:06:00Z">
        <w:r>
          <w:t>redline 3</w:t>
        </w:r>
      </w:ins>
      <w:r>
        <w:t>x</w:t>
      </w:r>
      <w:ins w:id="4" w:author="Alice" w:date="2024-12-16T15:06:00Z">
        <w:r>
          <w:t>redline 4</w:t>
        </w:r>
      </w:ins>
      <w:r>
        <w:t>x</w:t>
      </w:r>
      <w:ins w:id="5" w:author="Alice" w:date="2024-12-16T15:06:00Z">
        <w:r>
          <w:t>redline 5</w:t>
        </w:r>
      </w:ins>
      <w:moveToRangeEnd w:id="0"/>
      <w:del w:id="6" w:author="Alice" w:date="2024-12-16T15:06:00Z">
        <w:r>
          <w:delText>redline 6</w:delText>
        </w:r>
      </w:del>
      <w:moveFromRangeStart w:id="1" w:author="Alice" w:date="2024-12-16T15:06:00Z" w:name="move3"/>
      <w:moveFrom w:id="7" w:author="Alice" w:date="2024-12-16T15:06:00Z">
        <w:r>
          <w:t>redline 7</w:t>
        </w:r>
      </w:moveFrom>
      <w:del w:id="8" w:author="Alice" w:date="2024-12-16T15:06:00Z">
        <w:r>
          <w:delText>redline 8</w:delText>
        </w:r>
      </w:del>
      <w:r>
        <w:t>x</w:t>
      </w:r>
      <w:ins w:id="9" w:author="Alice" w:date="2024-12-17T10:23:00Z">
        <w:r>
          <w:t>redline 9</w:t>
        </w:r>
      </w:ins>
      <w:moveFromRangeEnd w:id="1"/>
    </w:p>
    <w:p>
      <w:r>
        <w:t>x</w:t>
      </w:r>
      <w:del w:id="10" w:author="Alice" w:date="2024-12-16T15:14:00Z">
        <w:r>
          <w:delText>redline 10</w:delText>
        </w:r>
      </w:del>
      <w:r>
        <w:t>x</w:t>
      </w:r>
    </w:p>
    <w:p>
      <w:bookmarkStart w:id="2" w:name="_Hlk187277580_Copy_1"/>
      <w:bookmarkStart w:id="3" w:name="_Hlk187277580_Copy_1"/>
      <w:bookmarkEnd w:id="3"/>
    </w:p>
    <w:sectPr>
      <w:pgSz w:w="11906" w:h="16838"/>
      <w:pgMar w:left="1418" w:right="1418" w:gutter="0" w:header="0" w:top="1418" w:footer="720" w:bottom="11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Collabora_OfficeDev/25.04.0.1$Linux_X86_64 LibreOffice_project/c5c6fc26ffaa4af124ef3ebdb19a4706c4b4705d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2025-03-27T15:13:44Z</dcterms:created>
  <dc:creator/>
  <dc:description/>
  <dc:language>en-US</dc:language>
  <cp:lastModifiedBy/>
  <cp:revision>0</cp:revision>
  <dc:subject/>
  <dc:title/>
</cp:coreProperties>
</file>