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del w:id="0" w:author="AuthorName" w:date="2000-01-01T00:00:00Z">
        <w:r>
          <w:rPr/>
          <w:delText xml:space="preserve">Here is a deleted pageref: </w:delText>
        </w:r>
      </w:del>
      <w:del w:id="1" w:author="AuthorName" w:date="2000-01-01T00:00:00Z">
        <w:r>
          <w:rPr/>
          <w:fldChar w:fldCharType="begin"/>
        </w:r>
        <w:r>
          <w:rPr/>
          <w:delInstrText xml:space="preserve"> PAGEREF __RefHeading__1 \h </w:delInstrText>
        </w:r>
        <w:r>
          <w:rPr/>
          <w:fldChar w:fldCharType="separate"/>
        </w:r>
        <w:r>
          <w:rPr/>
          <w:delText>1</w:delText>
        </w:r>
        <w:r>
          <w:rPr/>
          <w:fldChar w:fldCharType="end"/>
        </w:r>
      </w:del>
      <w:del w:id="2" w:author="AuthorName" w:date="2000-01-01T00:00:00Z">
        <w:r>
          <w:rPr/>
          <w:delText>.</w:delText>
        </w:r>
      </w:del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_RefHeading__1"/>
      <w:bookmarkEnd w:id="0"/>
      <w:r>
        <w:rPr/>
        <w:t>Ref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2"/>
      <w:sz w:val="22"/>
      <w:szCs w:val="22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LibreOfficeDev/25.2.0.0.alpha1$Windows_X86_64 LibreOffice_project/00bd7f8aac8d14e3c34b2050d82ff88b2aa35ca7</Application>
  <AppVersion>15.0000</AppVersion>
  <Pages>1</Pages>
  <Words>1</Words>
  <Characters>3</Characters>
  <CharactersWithSpaces>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2024-11-25T19:09:00Z</dcterms:created>
  <dc:creator>Mike Kaganski</dc:creator>
  <dc:description/>
  <dc:language>ru-RU</dc:language>
  <cp:lastModifiedBy>Mike Kaganski</cp:lastModifiedBy>
  <dcterms:modified xsi:type="dcterms:W3CDTF">2024-11-25T19:21:00Z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