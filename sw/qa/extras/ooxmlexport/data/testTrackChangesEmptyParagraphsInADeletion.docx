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del w:id="1" w:author="Németh László" w:date="2018-09-14T08:28:00Z"/>
        </w:rPr>
      </w:pPr>
      <w:del w:id="0" w:author="Németh László" w:date="2018-09-14T08:28:00Z">
        <w:r>
          <w:rPr/>
        </w:r>
      </w:del>
    </w:p>
    <w:p>
      <w:pPr>
        <w:pStyle w:val="NormalWeb"/>
        <w:spacing w:lineRule="auto" w:line="240" w:before="280" w:after="0"/>
        <w:rPr>
          <w:del w:id="3" w:author="Németh László" w:date="2018-09-14T08:28:00Z"/>
        </w:rPr>
      </w:pPr>
      <w:del w:id="2" w:author="Németh László" w:date="2018-09-14T08:28:00Z">
        <w:r>
          <w:rPr/>
          <w:delText>Lorem</w:delText>
        </w:r>
      </w:del>
    </w:p>
    <w:p>
      <w:pPr>
        <w:pStyle w:val="NormalWeb"/>
        <w:spacing w:lineRule="auto" w:line="240" w:before="280" w:after="0"/>
        <w:rPr>
          <w:del w:id="5" w:author="Németh László" w:date="2018-09-14T08:28:00Z"/>
        </w:rPr>
      </w:pPr>
      <w:del w:id="4" w:author="Németh László" w:date="2018-09-14T08:28:00Z">
        <w:r>
          <w:rPr/>
        </w:r>
      </w:del>
    </w:p>
    <w:p>
      <w:pPr>
        <w:pStyle w:val="NormalWeb"/>
        <w:spacing w:lineRule="auto" w:line="240" w:before="280" w:after="0"/>
        <w:rPr>
          <w:del w:id="7" w:author="Németh László" w:date="2018-09-14T08:28:00Z"/>
        </w:rPr>
      </w:pPr>
      <w:del w:id="6" w:author="Németh László" w:date="2018-09-14T08:28:00Z">
        <w:r>
          <w:rPr/>
          <w:delText>Ipsum</w:delText>
        </w:r>
      </w:del>
    </w:p>
    <w:p>
      <w:pPr>
        <w:pStyle w:val="NormalWeb"/>
        <w:spacing w:lineRule="auto" w:line="240" w:before="280" w:after="0"/>
        <w:rPr>
          <w:del w:id="9" w:author="Németh László" w:date="2018-09-14T08:28:00Z"/>
        </w:rPr>
      </w:pPr>
      <w:del w:id="8" w:author="Németh László" w:date="2018-09-14T08:28:00Z">
        <w:r>
          <w:rPr/>
        </w:r>
      </w:del>
    </w:p>
    <w:p>
      <w:pPr>
        <w:pStyle w:val="NormalWeb"/>
        <w:spacing w:lineRule="auto" w:line="240" w:before="280" w:after="0"/>
        <w:rPr>
          <w:del w:id="11" w:author="Németh László" w:date="2018-09-14T08:28:00Z"/>
        </w:rPr>
      </w:pPr>
      <w:del w:id="10" w:author="Németh László" w:date="2018-09-14T08:28:00Z">
        <w:r>
          <w:rPr/>
        </w:r>
      </w:del>
    </w:p>
    <w:p>
      <w:pPr>
        <w:pStyle w:val="NormalWeb"/>
        <w:spacing w:lineRule="auto" w:line="240" w:before="280" w:after="0"/>
        <w:rPr>
          <w:del w:id="13" w:author="Németh László" w:date="2018-09-14T08:28:00Z"/>
        </w:rPr>
      </w:pPr>
      <w:del w:id="12" w:author="Németh László" w:date="2018-09-14T08:28:00Z">
        <w:r>
          <w:rPr/>
          <w:delText>Dolor</w:delText>
        </w:r>
      </w:del>
    </w:p>
    <w:p>
      <w:pPr>
        <w:pStyle w:val="NormalWeb"/>
        <w:spacing w:lineRule="auto" w:line="240" w:before="280" w:after="0"/>
        <w:rPr>
          <w:del w:id="15" w:author="Németh László" w:date="2018-09-14T08:28:00Z"/>
        </w:rPr>
      </w:pPr>
      <w:del w:id="14" w:author="Németh László" w:date="2018-09-14T08:28:00Z">
        <w:r>
          <w:rPr/>
        </w:r>
      </w:del>
    </w:p>
    <w:p>
      <w:pPr>
        <w:pStyle w:val="NormalWeb"/>
        <w:spacing w:lineRule="auto" w:line="240" w:before="280" w:after="0"/>
        <w:rPr>
          <w:del w:id="17" w:author="Németh László" w:date="2018-09-14T08:28:00Z"/>
        </w:rPr>
      </w:pPr>
      <w:del w:id="16" w:author="Németh László" w:date="2018-09-14T08:28:00Z">
        <w:r>
          <w:rPr/>
        </w:r>
      </w:del>
    </w:p>
    <w:p>
      <w:pPr>
        <w:pStyle w:val="NormalWeb"/>
        <w:spacing w:lineRule="auto" w:line="240" w:before="280" w:after="0"/>
        <w:rPr>
          <w:del w:id="19" w:author="Németh László" w:date="2018-09-14T08:28:00Z"/>
        </w:rPr>
      </w:pPr>
      <w:del w:id="18" w:author="Németh László" w:date="2018-09-14T08:28:00Z">
        <w:r>
          <w:rPr/>
        </w:r>
      </w:del>
    </w:p>
    <w:p>
      <w:pPr>
        <w:pStyle w:val="NormalWeb"/>
        <w:spacing w:lineRule="auto" w:line="240" w:before="280" w:after="0"/>
        <w:rPr>
          <w:del w:id="21" w:author="Németh László" w:date="2018-09-14T08:28:00Z"/>
        </w:rPr>
      </w:pPr>
      <w:del w:id="20" w:author="Németh László" w:date="2018-09-14T08:28:00Z">
        <w:r>
          <w:rPr/>
          <w:delText>Sit.</w:delText>
        </w:r>
      </w:del>
    </w:p>
    <w:p>
      <w:pPr>
        <w:pStyle w:val="Normal"/>
        <w:spacing w:lineRule="auto" w:line="240" w:before="280" w:after="0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dd1f9c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3F3F61-4E81-4867-B8E7-35202EB0CA0C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F8430EC-195A-499F-A48B-7E135927D5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D65271-AB06-4A6C-87F9-3236E2390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LibreOfficeDev/6.2.0.0.alpha0$Linux_X86_64 LibreOffice_project/11aed3eb27f74c25f7fbd1f276ec4409d246d702</Application>
  <Pages>1</Pages>
  <Words>3</Words>
  <Characters>28</Characters>
  <CharactersWithSpaces>30</CharactersWithSpaces>
  <Paragraphs>1</Paragraphs>
  <Company>NISZ Nemzeti Infokommunikációs Szolgáltató Zrt.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2018-09-14T15:28:00Z</dcterms:created>
  <dc:creator>Kelemen Gábor 2</dc:creator>
  <dc:description/>
  <dc:language>en-US</dc:language>
  <cp:lastModifiedBy>Németh László</cp:lastModifiedBy>
  <dcterms:modified xsi:type="dcterms:W3CDTF">2018-09-14T15:28:00Z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NISZ Nemzeti Infokommunikációs Szolgáltató Zrt.</vt:lpwstr>
  </property>
  <property fmtid="{D5CDD505-2E9C-101B-9397-08002B2CF9AE}" pid="4" name="ContentTypeId">
    <vt:lpwstr>0x010100A8E0EEA1FDF22B4AB9A41CD42CC14085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