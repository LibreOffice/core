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C0" w:rsidDel="00397285" w:rsidRDefault="00773981">
      <w:pPr>
        <w:rPr>
          <w:del w:id="0" w:author="Author"/>
          <w:lang w:val="en-US"/>
        </w:rPr>
      </w:pPr>
      <w:bookmarkStart w:id="1" w:name="_GoBack"/>
      <w:bookmarkEnd w:id="1"/>
      <w:r>
        <w:rPr>
          <w:lang w:val="en-US"/>
        </w:rPr>
        <w:t>The monkey is the master.</w:t>
      </w:r>
    </w:p>
    <w:p w:rsidR="00773981" w:rsidRPr="00773981" w:rsidRDefault="00773981" w:rsidP="00397285">
      <w:pPr>
        <w:rPr>
          <w:lang w:val="en-US"/>
        </w:rPr>
      </w:pPr>
      <w:r>
        <w:rPr>
          <w:lang w:val="en-US"/>
        </w:rPr>
        <w:t>Basketball is a nice sport.</w:t>
      </w:r>
    </w:p>
    <w:sectPr w:rsidR="00773981" w:rsidRPr="007739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86E" w:rsidRDefault="00A7086E" w:rsidP="00A7086E">
      <w:pPr>
        <w:spacing w:after="0" w:line="240" w:lineRule="auto"/>
      </w:pPr>
      <w:r>
        <w:separator/>
      </w:r>
    </w:p>
  </w:endnote>
  <w:endnote w:type="continuationSeparator" w:id="0">
    <w:p w:rsidR="00A7086E" w:rsidRDefault="00A7086E" w:rsidP="00A7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6E" w:rsidRDefault="00A708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6E" w:rsidRDefault="00A708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6E" w:rsidRDefault="00A70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86E" w:rsidRDefault="00A7086E" w:rsidP="00A7086E">
      <w:pPr>
        <w:spacing w:after="0" w:line="240" w:lineRule="auto"/>
      </w:pPr>
      <w:r>
        <w:separator/>
      </w:r>
    </w:p>
  </w:footnote>
  <w:footnote w:type="continuationSeparator" w:id="0">
    <w:p w:rsidR="00A7086E" w:rsidRDefault="00A7086E" w:rsidP="00A7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6E" w:rsidRDefault="00A708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6E" w:rsidRDefault="00A708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6E" w:rsidRDefault="00A70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81"/>
    <w:rsid w:val="0008350E"/>
    <w:rsid w:val="00083C2E"/>
    <w:rsid w:val="00397285"/>
    <w:rsid w:val="00773981"/>
    <w:rsid w:val="007F5D0E"/>
    <w:rsid w:val="00A7086E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8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972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0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86E"/>
  </w:style>
  <w:style w:type="paragraph" w:styleId="Footer">
    <w:name w:val="footer"/>
    <w:basedOn w:val="Normal"/>
    <w:link w:val="FooterChar"/>
    <w:uiPriority w:val="99"/>
    <w:unhideWhenUsed/>
    <w:rsid w:val="00A70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2013-12-31T13:30:00Z</dcterms:created>
  <dcterms:modified xsi:type="dcterms:W3CDTF">2013-12-31T13:30:00Z</dcterms:modified>
</cp:coreProperties>
</file>