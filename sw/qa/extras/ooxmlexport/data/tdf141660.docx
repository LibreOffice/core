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55" w:rsidRPr="000243FA" w:rsidDel="002D22ED" w:rsidRDefault="00EC3970" w:rsidP="00455DD5">
      <w:pPr>
        <w:rPr>
          <w:del w:id="0" w:author="AP" w:date="2014-08-26T16:21:00Z"/>
          <w:rFonts w:ascii="Verdana" w:hAnsi="Verdana" w:cs="Courier New"/>
        </w:rPr>
      </w:pPr>
      <w:bookmarkStart w:id="1" w:name="_GoBack"/>
      <w:bookmarkEnd w:id="1"/>
      <w:r>
        <w:rPr>
          <w:rFonts w:ascii="Verdana" w:hAnsi="Verdana" w:cs="Courier New"/>
        </w:rPr>
        <w:t>Footnote</w:t>
      </w:r>
      <w:r w:rsidR="00F80EA8">
        <w:rPr>
          <w:rStyle w:val="Lbjegyzet-hivatkozs"/>
          <w:rFonts w:ascii="Verdana" w:hAnsi="Verdana"/>
        </w:rPr>
        <w:footnoteReference w:id="2"/>
      </w:r>
    </w:p>
    <w:p w:rsidR="00FF1655" w:rsidRPr="000243FA" w:rsidDel="002D22ED" w:rsidRDefault="00FF1655" w:rsidP="00455DD5">
      <w:pPr>
        <w:rPr>
          <w:del w:id="2" w:author="AP" w:date="2014-08-26T16:21:00Z"/>
          <w:rFonts w:ascii="Verdana" w:hAnsi="Verdana" w:cs="Courier New"/>
        </w:rPr>
      </w:pPr>
    </w:p>
    <w:p w:rsidR="00F80EA8" w:rsidRDefault="00C77DBB" w:rsidP="00EC3970">
      <w:pPr>
        <w:rPr>
          <w:rFonts w:ascii="Verdana" w:hAnsi="Verdana" w:cs="Courier New"/>
        </w:rPr>
      </w:pPr>
      <w:del w:id="3" w:author="AP" w:date="2014-08-26T16:21:00Z">
        <w:r w:rsidRPr="000243FA" w:rsidDel="002D22ED">
          <w:rPr>
            <w:rFonts w:ascii="Verdana" w:hAnsi="Verdana" w:cs="Courier New"/>
          </w:rPr>
          <w:tab/>
        </w:r>
        <w:r w:rsidR="001F6DE7" w:rsidRPr="000243FA" w:rsidDel="002D22ED">
          <w:rPr>
            <w:rFonts w:ascii="Verdana" w:hAnsi="Verdana" w:cs="Courier New"/>
          </w:rPr>
          <w:delText>In.</w:delText>
        </w:r>
        <w:r w:rsidR="00F80EA8" w:rsidDel="002D22ED">
          <w:rPr>
            <w:rStyle w:val="Lbjegyzet-hivatkozs"/>
            <w:rFonts w:ascii="Verdana" w:hAnsi="Verdana"/>
          </w:rPr>
          <w:footnoteReference w:id="3"/>
        </w:r>
        <w:r w:rsidR="001F6DE7" w:rsidRPr="000243FA" w:rsidDel="002D22ED">
          <w:rPr>
            <w:rFonts w:ascii="Verdana" w:hAnsi="Verdana" w:cs="Courier New"/>
          </w:rPr>
          <w:delText xml:space="preserve">  </w:delText>
        </w:r>
      </w:del>
      <w:r w:rsidR="001F6DE7" w:rsidRPr="000243FA">
        <w:rPr>
          <w:rFonts w:ascii="Verdana" w:hAnsi="Verdana" w:cs="Courier New"/>
        </w:rPr>
        <w:t>As</w:t>
      </w:r>
      <w:r w:rsidR="00EC3970">
        <w:rPr>
          <w:rFonts w:ascii="Verdana" w:hAnsi="Verdana" w:cs="Courier New"/>
        </w:rPr>
        <w:t xml:space="preserve"> tracked deletion</w:t>
      </w:r>
      <w:r w:rsidR="00F80EA8">
        <w:rPr>
          <w:rStyle w:val="Lbjegyzet-hivatkozs"/>
          <w:rFonts w:ascii="Verdana" w:hAnsi="Verdana"/>
        </w:rPr>
        <w:footnoteReference w:id="4"/>
      </w:r>
    </w:p>
    <w:p w:rsidR="00F80EA8" w:rsidRPr="000243FA" w:rsidRDefault="00F80EA8" w:rsidP="00455DD5">
      <w:pPr>
        <w:rPr>
          <w:rFonts w:ascii="Verdana" w:hAnsi="Verdana" w:cs="Courier New"/>
        </w:rPr>
      </w:pPr>
    </w:p>
    <w:sectPr w:rsidR="00F80EA8" w:rsidRPr="000243FA" w:rsidSect="0045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8A5" w:rsidRDefault="000478A5">
      <w:r>
        <w:separator/>
      </w:r>
    </w:p>
  </w:endnote>
  <w:endnote w:type="continuationSeparator" w:id="0">
    <w:p w:rsidR="000478A5" w:rsidRDefault="0004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8A5" w:rsidRDefault="000478A5">
      <w:r>
        <w:separator/>
      </w:r>
    </w:p>
  </w:footnote>
  <w:footnote w:type="continuationSeparator" w:id="0">
    <w:p w:rsidR="000478A5" w:rsidRDefault="000478A5">
      <w:r>
        <w:continuationSeparator/>
      </w:r>
    </w:p>
  </w:footnote>
  <w:footnote w:type="continuationNotice" w:id="1">
    <w:p w:rsidR="000478A5" w:rsidRDefault="000478A5"/>
  </w:footnote>
  <w:footnote w:id="2">
    <w:p w:rsidR="00986CC6" w:rsidRPr="00F80EA8" w:rsidRDefault="00986CC6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 w:rsidR="00EC3970">
        <w:rPr>
          <w:rFonts w:ascii="Verdana" w:hAnsi="Verdana" w:cs="Courier New"/>
          <w:szCs w:val="24"/>
          <w:lang w:val="en-US"/>
        </w:rPr>
        <w:t>Footnote</w:t>
      </w:r>
    </w:p>
  </w:footnote>
  <w:footnote w:id="3">
    <w:p w:rsidR="00986CC6" w:rsidRPr="00F80EA8" w:rsidDel="002D22ED" w:rsidRDefault="00986CC6">
      <w:pPr>
        <w:pStyle w:val="Lbjegyzetszveg"/>
        <w:rPr>
          <w:del w:id="4" w:author="AP" w:date="2014-08-26T16:21:00Z"/>
          <w:lang w:val="en-US"/>
        </w:rPr>
      </w:pPr>
      <w:del w:id="5" w:author="AP" w:date="2014-08-26T16:21:00Z">
        <w:r w:rsidDel="002D22ED">
          <w:rPr>
            <w:rStyle w:val="Lbjegyzet-hivatkozs"/>
          </w:rPr>
          <w:footnoteRef/>
        </w:r>
        <w:r w:rsidDel="002D22ED">
          <w:delText xml:space="preserve"> </w:delText>
        </w:r>
        <w:r w:rsidRPr="000243FA" w:rsidDel="002D22ED">
          <w:rPr>
            <w:rFonts w:ascii="Verdana" w:hAnsi="Verdana" w:cs="Courier New"/>
            <w:szCs w:val="24"/>
          </w:rPr>
          <w:delText>Aug.</w:delText>
        </w:r>
      </w:del>
    </w:p>
  </w:footnote>
  <w:footnote w:id="4">
    <w:p w:rsidR="00986CC6" w:rsidRPr="00F80EA8" w:rsidRDefault="00986CC6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 w:rsidR="00EC3970">
        <w:rPr>
          <w:rFonts w:ascii="Verdana" w:hAnsi="Verdana" w:cs="Courier New"/>
          <w:szCs w:val="24"/>
        </w:rPr>
        <w:t>F</w:t>
      </w:r>
      <w:r w:rsidR="00EC3970">
        <w:rPr>
          <w:rFonts w:ascii="Verdana" w:hAnsi="Verdana" w:cs="Courier New"/>
          <w:szCs w:val="24"/>
          <w:lang w:val="en-US"/>
        </w:rPr>
        <w:t>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  <w:rPr>
        <w:rFonts w:cs="Times New Roman"/>
      </w:rPr>
    </w:lvl>
    <w:lvl w:ilvl="1">
      <w:start w:val="1"/>
      <w:numFmt w:val="upperLetter"/>
      <w:suff w:val="nothing"/>
      <w:lvlText w:val="%2.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lowerLetter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(%5)"/>
      <w:lvlJc w:val="left"/>
      <w:rPr>
        <w:rFonts w:cs="Times New Roman"/>
      </w:rPr>
    </w:lvl>
    <w:lvl w:ilvl="5">
      <w:start w:val="1"/>
      <w:numFmt w:val="lowerLetter"/>
      <w:suff w:val="nothing"/>
      <w:lvlText w:val="(%6)"/>
      <w:lvlJc w:val="left"/>
      <w:rPr>
        <w:rFonts w:cs="Times New Roman"/>
      </w:rPr>
    </w:lvl>
    <w:lvl w:ilvl="6">
      <w:start w:val="1"/>
      <w:numFmt w:val="lowerRoman"/>
      <w:suff w:val="nothing"/>
      <w:lvlText w:val="%7)"/>
      <w:lvlJc w:val="left"/>
      <w:rPr>
        <w:rFonts w:cs="Times New Roman"/>
      </w:rPr>
    </w:lvl>
    <w:lvl w:ilvl="7">
      <w:start w:val="1"/>
      <w:numFmt w:val="lowerLetter"/>
      <w:suff w:val="nothing"/>
      <w:lvlText w:val="%8)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57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9F"/>
    <w:rsid w:val="00001A3A"/>
    <w:rsid w:val="00001AEA"/>
    <w:rsid w:val="00001DD9"/>
    <w:rsid w:val="00001FAE"/>
    <w:rsid w:val="00002E21"/>
    <w:rsid w:val="00002E4C"/>
    <w:rsid w:val="000036B7"/>
    <w:rsid w:val="00003898"/>
    <w:rsid w:val="00003B4E"/>
    <w:rsid w:val="00003BA9"/>
    <w:rsid w:val="000040CE"/>
    <w:rsid w:val="00004C22"/>
    <w:rsid w:val="00005E4A"/>
    <w:rsid w:val="00006515"/>
    <w:rsid w:val="0000661B"/>
    <w:rsid w:val="000067E8"/>
    <w:rsid w:val="0000701D"/>
    <w:rsid w:val="0000753C"/>
    <w:rsid w:val="0000789C"/>
    <w:rsid w:val="00007C98"/>
    <w:rsid w:val="000102EC"/>
    <w:rsid w:val="00011D39"/>
    <w:rsid w:val="00011F19"/>
    <w:rsid w:val="000120EE"/>
    <w:rsid w:val="00012847"/>
    <w:rsid w:val="00012B7E"/>
    <w:rsid w:val="00013057"/>
    <w:rsid w:val="00014081"/>
    <w:rsid w:val="000144E5"/>
    <w:rsid w:val="0001500F"/>
    <w:rsid w:val="00015CA0"/>
    <w:rsid w:val="000166CA"/>
    <w:rsid w:val="00016903"/>
    <w:rsid w:val="0001697A"/>
    <w:rsid w:val="00021482"/>
    <w:rsid w:val="00021FCB"/>
    <w:rsid w:val="00024018"/>
    <w:rsid w:val="00024379"/>
    <w:rsid w:val="000243FA"/>
    <w:rsid w:val="0002637B"/>
    <w:rsid w:val="00027988"/>
    <w:rsid w:val="00027D25"/>
    <w:rsid w:val="00027EA7"/>
    <w:rsid w:val="00030054"/>
    <w:rsid w:val="0003114E"/>
    <w:rsid w:val="00032388"/>
    <w:rsid w:val="000323AD"/>
    <w:rsid w:val="000327B3"/>
    <w:rsid w:val="00033071"/>
    <w:rsid w:val="00033EA3"/>
    <w:rsid w:val="00033EB5"/>
    <w:rsid w:val="000345D0"/>
    <w:rsid w:val="00035799"/>
    <w:rsid w:val="00036E14"/>
    <w:rsid w:val="00037A58"/>
    <w:rsid w:val="00037DBA"/>
    <w:rsid w:val="000415E8"/>
    <w:rsid w:val="00041951"/>
    <w:rsid w:val="00041BDA"/>
    <w:rsid w:val="00042004"/>
    <w:rsid w:val="00042038"/>
    <w:rsid w:val="0004216F"/>
    <w:rsid w:val="00042F14"/>
    <w:rsid w:val="00043944"/>
    <w:rsid w:val="000443D6"/>
    <w:rsid w:val="00045412"/>
    <w:rsid w:val="000457EF"/>
    <w:rsid w:val="000468DA"/>
    <w:rsid w:val="000478A5"/>
    <w:rsid w:val="00050173"/>
    <w:rsid w:val="000502C6"/>
    <w:rsid w:val="000506CC"/>
    <w:rsid w:val="00050B13"/>
    <w:rsid w:val="00050CAA"/>
    <w:rsid w:val="000510AD"/>
    <w:rsid w:val="00051A3D"/>
    <w:rsid w:val="00051EAA"/>
    <w:rsid w:val="00051FCA"/>
    <w:rsid w:val="00053093"/>
    <w:rsid w:val="00053611"/>
    <w:rsid w:val="0005481C"/>
    <w:rsid w:val="00054AEE"/>
    <w:rsid w:val="000559BD"/>
    <w:rsid w:val="00055D92"/>
    <w:rsid w:val="00055FAE"/>
    <w:rsid w:val="00055FC6"/>
    <w:rsid w:val="0005671C"/>
    <w:rsid w:val="00056735"/>
    <w:rsid w:val="000579FA"/>
    <w:rsid w:val="00060831"/>
    <w:rsid w:val="00061189"/>
    <w:rsid w:val="000611B1"/>
    <w:rsid w:val="000615CD"/>
    <w:rsid w:val="000618C2"/>
    <w:rsid w:val="00062863"/>
    <w:rsid w:val="00062C78"/>
    <w:rsid w:val="00063486"/>
    <w:rsid w:val="0006384E"/>
    <w:rsid w:val="00064041"/>
    <w:rsid w:val="000640FC"/>
    <w:rsid w:val="000654DC"/>
    <w:rsid w:val="000660B1"/>
    <w:rsid w:val="00066A4B"/>
    <w:rsid w:val="0006783B"/>
    <w:rsid w:val="0006791D"/>
    <w:rsid w:val="000706D8"/>
    <w:rsid w:val="00070EA3"/>
    <w:rsid w:val="0007140E"/>
    <w:rsid w:val="00071692"/>
    <w:rsid w:val="000726CD"/>
    <w:rsid w:val="00073BCF"/>
    <w:rsid w:val="000740B1"/>
    <w:rsid w:val="00074351"/>
    <w:rsid w:val="00074E60"/>
    <w:rsid w:val="000751A9"/>
    <w:rsid w:val="000752FB"/>
    <w:rsid w:val="000757F1"/>
    <w:rsid w:val="000760CC"/>
    <w:rsid w:val="000762D7"/>
    <w:rsid w:val="000769EE"/>
    <w:rsid w:val="00076E44"/>
    <w:rsid w:val="000775CD"/>
    <w:rsid w:val="00080833"/>
    <w:rsid w:val="00080DA5"/>
    <w:rsid w:val="000820B5"/>
    <w:rsid w:val="0008267E"/>
    <w:rsid w:val="00083A7A"/>
    <w:rsid w:val="0008414B"/>
    <w:rsid w:val="0008433D"/>
    <w:rsid w:val="00084459"/>
    <w:rsid w:val="000848D6"/>
    <w:rsid w:val="00085C3E"/>
    <w:rsid w:val="0008648C"/>
    <w:rsid w:val="00086AD3"/>
    <w:rsid w:val="00086C5E"/>
    <w:rsid w:val="000873AE"/>
    <w:rsid w:val="000878E4"/>
    <w:rsid w:val="00087C42"/>
    <w:rsid w:val="000908A7"/>
    <w:rsid w:val="00090900"/>
    <w:rsid w:val="0009395E"/>
    <w:rsid w:val="000944DD"/>
    <w:rsid w:val="00096A3C"/>
    <w:rsid w:val="000970E2"/>
    <w:rsid w:val="00097EBD"/>
    <w:rsid w:val="000A0269"/>
    <w:rsid w:val="000A0430"/>
    <w:rsid w:val="000A0D65"/>
    <w:rsid w:val="000A130F"/>
    <w:rsid w:val="000A1487"/>
    <w:rsid w:val="000A19B2"/>
    <w:rsid w:val="000A1C3B"/>
    <w:rsid w:val="000A25E1"/>
    <w:rsid w:val="000A2685"/>
    <w:rsid w:val="000A366E"/>
    <w:rsid w:val="000A3B30"/>
    <w:rsid w:val="000A3C4D"/>
    <w:rsid w:val="000A3EF3"/>
    <w:rsid w:val="000A4D17"/>
    <w:rsid w:val="000A4ECA"/>
    <w:rsid w:val="000A73A3"/>
    <w:rsid w:val="000A7AF9"/>
    <w:rsid w:val="000B0F00"/>
    <w:rsid w:val="000B1C83"/>
    <w:rsid w:val="000B2F4D"/>
    <w:rsid w:val="000B2F7A"/>
    <w:rsid w:val="000B33C4"/>
    <w:rsid w:val="000B4117"/>
    <w:rsid w:val="000B4FC7"/>
    <w:rsid w:val="000B527C"/>
    <w:rsid w:val="000B666F"/>
    <w:rsid w:val="000B67A1"/>
    <w:rsid w:val="000B6AD7"/>
    <w:rsid w:val="000B7C83"/>
    <w:rsid w:val="000C230C"/>
    <w:rsid w:val="000C3250"/>
    <w:rsid w:val="000C3EF2"/>
    <w:rsid w:val="000C5703"/>
    <w:rsid w:val="000C5F44"/>
    <w:rsid w:val="000C64C1"/>
    <w:rsid w:val="000C660F"/>
    <w:rsid w:val="000C6BCC"/>
    <w:rsid w:val="000C7619"/>
    <w:rsid w:val="000C7A99"/>
    <w:rsid w:val="000C7C3B"/>
    <w:rsid w:val="000C7DB6"/>
    <w:rsid w:val="000D0587"/>
    <w:rsid w:val="000D0F68"/>
    <w:rsid w:val="000D1C96"/>
    <w:rsid w:val="000D2AE7"/>
    <w:rsid w:val="000D32E2"/>
    <w:rsid w:val="000D38F1"/>
    <w:rsid w:val="000D3C8E"/>
    <w:rsid w:val="000D418F"/>
    <w:rsid w:val="000D58CC"/>
    <w:rsid w:val="000D5AFB"/>
    <w:rsid w:val="000D5C27"/>
    <w:rsid w:val="000D6334"/>
    <w:rsid w:val="000D663F"/>
    <w:rsid w:val="000D683E"/>
    <w:rsid w:val="000D7074"/>
    <w:rsid w:val="000D7559"/>
    <w:rsid w:val="000D7D69"/>
    <w:rsid w:val="000E02FB"/>
    <w:rsid w:val="000E03FC"/>
    <w:rsid w:val="000E1209"/>
    <w:rsid w:val="000E1E69"/>
    <w:rsid w:val="000E29EE"/>
    <w:rsid w:val="000E2D59"/>
    <w:rsid w:val="000E33D7"/>
    <w:rsid w:val="000E352F"/>
    <w:rsid w:val="000E512B"/>
    <w:rsid w:val="000E592D"/>
    <w:rsid w:val="000E69B8"/>
    <w:rsid w:val="000E742C"/>
    <w:rsid w:val="000E7D1E"/>
    <w:rsid w:val="000F034E"/>
    <w:rsid w:val="000F0572"/>
    <w:rsid w:val="000F0BC2"/>
    <w:rsid w:val="000F0EFE"/>
    <w:rsid w:val="000F11CC"/>
    <w:rsid w:val="000F139D"/>
    <w:rsid w:val="000F150B"/>
    <w:rsid w:val="000F1B0B"/>
    <w:rsid w:val="000F1E43"/>
    <w:rsid w:val="000F26E9"/>
    <w:rsid w:val="000F3158"/>
    <w:rsid w:val="000F39D5"/>
    <w:rsid w:val="000F4116"/>
    <w:rsid w:val="000F41C2"/>
    <w:rsid w:val="000F4CD7"/>
    <w:rsid w:val="000F4DBF"/>
    <w:rsid w:val="000F4EAC"/>
    <w:rsid w:val="000F4FF4"/>
    <w:rsid w:val="000F566E"/>
    <w:rsid w:val="000F56E0"/>
    <w:rsid w:val="000F6B08"/>
    <w:rsid w:val="000F6F65"/>
    <w:rsid w:val="000F7808"/>
    <w:rsid w:val="00100362"/>
    <w:rsid w:val="00100BC5"/>
    <w:rsid w:val="00100F94"/>
    <w:rsid w:val="001016BC"/>
    <w:rsid w:val="00102DC8"/>
    <w:rsid w:val="00103FE3"/>
    <w:rsid w:val="00105475"/>
    <w:rsid w:val="0010747D"/>
    <w:rsid w:val="001074E2"/>
    <w:rsid w:val="0010771C"/>
    <w:rsid w:val="00107DC9"/>
    <w:rsid w:val="00110049"/>
    <w:rsid w:val="00110AF9"/>
    <w:rsid w:val="00111102"/>
    <w:rsid w:val="00111A05"/>
    <w:rsid w:val="00111AD8"/>
    <w:rsid w:val="00112695"/>
    <w:rsid w:val="0011306F"/>
    <w:rsid w:val="001135A1"/>
    <w:rsid w:val="00113B07"/>
    <w:rsid w:val="00113B43"/>
    <w:rsid w:val="00114077"/>
    <w:rsid w:val="001145F4"/>
    <w:rsid w:val="001145F9"/>
    <w:rsid w:val="001149AF"/>
    <w:rsid w:val="00114C0A"/>
    <w:rsid w:val="00115548"/>
    <w:rsid w:val="001203B4"/>
    <w:rsid w:val="00120B52"/>
    <w:rsid w:val="00121692"/>
    <w:rsid w:val="00122ABD"/>
    <w:rsid w:val="00124054"/>
    <w:rsid w:val="00124217"/>
    <w:rsid w:val="00125867"/>
    <w:rsid w:val="00125CBB"/>
    <w:rsid w:val="0012618B"/>
    <w:rsid w:val="00126229"/>
    <w:rsid w:val="00127011"/>
    <w:rsid w:val="001279C4"/>
    <w:rsid w:val="0013098E"/>
    <w:rsid w:val="00131594"/>
    <w:rsid w:val="00131A5D"/>
    <w:rsid w:val="00132364"/>
    <w:rsid w:val="00132ABF"/>
    <w:rsid w:val="00133267"/>
    <w:rsid w:val="00133A39"/>
    <w:rsid w:val="00133C81"/>
    <w:rsid w:val="001342D0"/>
    <w:rsid w:val="00134374"/>
    <w:rsid w:val="001345A6"/>
    <w:rsid w:val="001346C2"/>
    <w:rsid w:val="00134BB4"/>
    <w:rsid w:val="00134C7F"/>
    <w:rsid w:val="001350C5"/>
    <w:rsid w:val="001353CF"/>
    <w:rsid w:val="00135F91"/>
    <w:rsid w:val="00136297"/>
    <w:rsid w:val="00136365"/>
    <w:rsid w:val="0013670F"/>
    <w:rsid w:val="0013721A"/>
    <w:rsid w:val="001377F2"/>
    <w:rsid w:val="00140044"/>
    <w:rsid w:val="001403D8"/>
    <w:rsid w:val="00140E0A"/>
    <w:rsid w:val="00140FEF"/>
    <w:rsid w:val="00141B6A"/>
    <w:rsid w:val="00141C6C"/>
    <w:rsid w:val="00141DE6"/>
    <w:rsid w:val="001426F5"/>
    <w:rsid w:val="001434E3"/>
    <w:rsid w:val="0014373C"/>
    <w:rsid w:val="00143C26"/>
    <w:rsid w:val="00144BAF"/>
    <w:rsid w:val="00146C73"/>
    <w:rsid w:val="001470DE"/>
    <w:rsid w:val="0014772B"/>
    <w:rsid w:val="00147BAF"/>
    <w:rsid w:val="00147C2D"/>
    <w:rsid w:val="00147CC5"/>
    <w:rsid w:val="00147EC2"/>
    <w:rsid w:val="00147F6D"/>
    <w:rsid w:val="00151D31"/>
    <w:rsid w:val="00151F5E"/>
    <w:rsid w:val="00152195"/>
    <w:rsid w:val="001530DB"/>
    <w:rsid w:val="00153C64"/>
    <w:rsid w:val="00153C84"/>
    <w:rsid w:val="00154528"/>
    <w:rsid w:val="00154B1E"/>
    <w:rsid w:val="001555F8"/>
    <w:rsid w:val="00155D77"/>
    <w:rsid w:val="00156988"/>
    <w:rsid w:val="001570AA"/>
    <w:rsid w:val="00157A12"/>
    <w:rsid w:val="00161CE0"/>
    <w:rsid w:val="00161D43"/>
    <w:rsid w:val="00164033"/>
    <w:rsid w:val="00165857"/>
    <w:rsid w:val="00165F15"/>
    <w:rsid w:val="001669F2"/>
    <w:rsid w:val="00166A8C"/>
    <w:rsid w:val="00167E4B"/>
    <w:rsid w:val="00167EA6"/>
    <w:rsid w:val="00170224"/>
    <w:rsid w:val="00170A80"/>
    <w:rsid w:val="00170C53"/>
    <w:rsid w:val="00170E1F"/>
    <w:rsid w:val="0017298B"/>
    <w:rsid w:val="00174230"/>
    <w:rsid w:val="0017469E"/>
    <w:rsid w:val="0017494A"/>
    <w:rsid w:val="00175287"/>
    <w:rsid w:val="001753BE"/>
    <w:rsid w:val="001759AE"/>
    <w:rsid w:val="00175DCC"/>
    <w:rsid w:val="00175EF2"/>
    <w:rsid w:val="0017605C"/>
    <w:rsid w:val="0017663C"/>
    <w:rsid w:val="00177B1C"/>
    <w:rsid w:val="00177E51"/>
    <w:rsid w:val="00180C79"/>
    <w:rsid w:val="00181146"/>
    <w:rsid w:val="0018121C"/>
    <w:rsid w:val="00182311"/>
    <w:rsid w:val="0018344C"/>
    <w:rsid w:val="00184AFA"/>
    <w:rsid w:val="00184C73"/>
    <w:rsid w:val="00184E16"/>
    <w:rsid w:val="00184FDF"/>
    <w:rsid w:val="0018558E"/>
    <w:rsid w:val="00185930"/>
    <w:rsid w:val="00186015"/>
    <w:rsid w:val="00186687"/>
    <w:rsid w:val="00187224"/>
    <w:rsid w:val="00190B1D"/>
    <w:rsid w:val="00191B2C"/>
    <w:rsid w:val="00191E2A"/>
    <w:rsid w:val="00191F30"/>
    <w:rsid w:val="00191F81"/>
    <w:rsid w:val="0019218C"/>
    <w:rsid w:val="00193AF2"/>
    <w:rsid w:val="001943A4"/>
    <w:rsid w:val="0019463E"/>
    <w:rsid w:val="001962BA"/>
    <w:rsid w:val="00197E25"/>
    <w:rsid w:val="001A08C9"/>
    <w:rsid w:val="001A08D6"/>
    <w:rsid w:val="001A0C79"/>
    <w:rsid w:val="001A1507"/>
    <w:rsid w:val="001A222B"/>
    <w:rsid w:val="001A2B4D"/>
    <w:rsid w:val="001A393B"/>
    <w:rsid w:val="001A43C5"/>
    <w:rsid w:val="001A529C"/>
    <w:rsid w:val="001A5AA9"/>
    <w:rsid w:val="001A75DC"/>
    <w:rsid w:val="001A78CC"/>
    <w:rsid w:val="001A794E"/>
    <w:rsid w:val="001B005E"/>
    <w:rsid w:val="001B094C"/>
    <w:rsid w:val="001B0D9D"/>
    <w:rsid w:val="001B0FD5"/>
    <w:rsid w:val="001B142B"/>
    <w:rsid w:val="001B1CD5"/>
    <w:rsid w:val="001B2AF7"/>
    <w:rsid w:val="001B34EC"/>
    <w:rsid w:val="001B67EA"/>
    <w:rsid w:val="001B6976"/>
    <w:rsid w:val="001B6C1E"/>
    <w:rsid w:val="001B7069"/>
    <w:rsid w:val="001B71C4"/>
    <w:rsid w:val="001B76FE"/>
    <w:rsid w:val="001B7DAE"/>
    <w:rsid w:val="001C06AE"/>
    <w:rsid w:val="001C119A"/>
    <w:rsid w:val="001C1879"/>
    <w:rsid w:val="001C1B2D"/>
    <w:rsid w:val="001C23B6"/>
    <w:rsid w:val="001C2645"/>
    <w:rsid w:val="001C3427"/>
    <w:rsid w:val="001C4CC8"/>
    <w:rsid w:val="001C51AD"/>
    <w:rsid w:val="001C58B0"/>
    <w:rsid w:val="001C5AF6"/>
    <w:rsid w:val="001C6B9B"/>
    <w:rsid w:val="001C7308"/>
    <w:rsid w:val="001C7600"/>
    <w:rsid w:val="001D00D7"/>
    <w:rsid w:val="001D0C8F"/>
    <w:rsid w:val="001D2646"/>
    <w:rsid w:val="001D54F2"/>
    <w:rsid w:val="001D56B0"/>
    <w:rsid w:val="001D63B5"/>
    <w:rsid w:val="001D676A"/>
    <w:rsid w:val="001D6B79"/>
    <w:rsid w:val="001D6C61"/>
    <w:rsid w:val="001D6D4C"/>
    <w:rsid w:val="001E0D72"/>
    <w:rsid w:val="001E21B8"/>
    <w:rsid w:val="001E2489"/>
    <w:rsid w:val="001E29D7"/>
    <w:rsid w:val="001E3E26"/>
    <w:rsid w:val="001E4505"/>
    <w:rsid w:val="001E58DE"/>
    <w:rsid w:val="001E5B54"/>
    <w:rsid w:val="001E7094"/>
    <w:rsid w:val="001E7250"/>
    <w:rsid w:val="001E7727"/>
    <w:rsid w:val="001E7E6D"/>
    <w:rsid w:val="001F04C5"/>
    <w:rsid w:val="001F0CD0"/>
    <w:rsid w:val="001F1330"/>
    <w:rsid w:val="001F1933"/>
    <w:rsid w:val="001F2D7E"/>
    <w:rsid w:val="001F3829"/>
    <w:rsid w:val="001F3FF8"/>
    <w:rsid w:val="001F5B36"/>
    <w:rsid w:val="001F5E52"/>
    <w:rsid w:val="001F6295"/>
    <w:rsid w:val="001F6ACF"/>
    <w:rsid w:val="001F6DE7"/>
    <w:rsid w:val="001F7097"/>
    <w:rsid w:val="001F733A"/>
    <w:rsid w:val="0020096E"/>
    <w:rsid w:val="002015DC"/>
    <w:rsid w:val="00201A67"/>
    <w:rsid w:val="00202FBF"/>
    <w:rsid w:val="002038AB"/>
    <w:rsid w:val="002038F6"/>
    <w:rsid w:val="00203C40"/>
    <w:rsid w:val="00204895"/>
    <w:rsid w:val="00204D12"/>
    <w:rsid w:val="00204F24"/>
    <w:rsid w:val="00205B81"/>
    <w:rsid w:val="00205B9B"/>
    <w:rsid w:val="0020613A"/>
    <w:rsid w:val="00206752"/>
    <w:rsid w:val="0020680F"/>
    <w:rsid w:val="00206A59"/>
    <w:rsid w:val="00206ED4"/>
    <w:rsid w:val="0020775F"/>
    <w:rsid w:val="002077BE"/>
    <w:rsid w:val="00207EF2"/>
    <w:rsid w:val="002108B8"/>
    <w:rsid w:val="00212F22"/>
    <w:rsid w:val="00213A73"/>
    <w:rsid w:val="00213CB4"/>
    <w:rsid w:val="002143EE"/>
    <w:rsid w:val="00214915"/>
    <w:rsid w:val="00215691"/>
    <w:rsid w:val="00215847"/>
    <w:rsid w:val="0021596A"/>
    <w:rsid w:val="00215D35"/>
    <w:rsid w:val="00216020"/>
    <w:rsid w:val="002166F5"/>
    <w:rsid w:val="00217EEA"/>
    <w:rsid w:val="002201ED"/>
    <w:rsid w:val="002204D7"/>
    <w:rsid w:val="00220BD0"/>
    <w:rsid w:val="00221E81"/>
    <w:rsid w:val="00222E3B"/>
    <w:rsid w:val="00223C4A"/>
    <w:rsid w:val="002241FD"/>
    <w:rsid w:val="0022485E"/>
    <w:rsid w:val="00224F74"/>
    <w:rsid w:val="0022629B"/>
    <w:rsid w:val="00226370"/>
    <w:rsid w:val="00227064"/>
    <w:rsid w:val="00230524"/>
    <w:rsid w:val="002307E3"/>
    <w:rsid w:val="00230EF7"/>
    <w:rsid w:val="0023106C"/>
    <w:rsid w:val="00231145"/>
    <w:rsid w:val="002315D5"/>
    <w:rsid w:val="002316A2"/>
    <w:rsid w:val="00231FB9"/>
    <w:rsid w:val="00232731"/>
    <w:rsid w:val="00232D09"/>
    <w:rsid w:val="00233F3D"/>
    <w:rsid w:val="00234E76"/>
    <w:rsid w:val="00236A30"/>
    <w:rsid w:val="00236F62"/>
    <w:rsid w:val="00237087"/>
    <w:rsid w:val="002370CF"/>
    <w:rsid w:val="00237724"/>
    <w:rsid w:val="0023796E"/>
    <w:rsid w:val="00240927"/>
    <w:rsid w:val="00240BDE"/>
    <w:rsid w:val="00240BFF"/>
    <w:rsid w:val="00240F30"/>
    <w:rsid w:val="00241678"/>
    <w:rsid w:val="00243E3E"/>
    <w:rsid w:val="00244557"/>
    <w:rsid w:val="00245CB6"/>
    <w:rsid w:val="002478E7"/>
    <w:rsid w:val="00247A2C"/>
    <w:rsid w:val="00250380"/>
    <w:rsid w:val="0025156E"/>
    <w:rsid w:val="00252D49"/>
    <w:rsid w:val="00252DB4"/>
    <w:rsid w:val="002543BD"/>
    <w:rsid w:val="00254720"/>
    <w:rsid w:val="002550DD"/>
    <w:rsid w:val="00256A59"/>
    <w:rsid w:val="00256F93"/>
    <w:rsid w:val="00257665"/>
    <w:rsid w:val="00257994"/>
    <w:rsid w:val="00257A30"/>
    <w:rsid w:val="002601FE"/>
    <w:rsid w:val="0026069C"/>
    <w:rsid w:val="00260C44"/>
    <w:rsid w:val="00261390"/>
    <w:rsid w:val="00262236"/>
    <w:rsid w:val="00262263"/>
    <w:rsid w:val="002626A1"/>
    <w:rsid w:val="00262D82"/>
    <w:rsid w:val="00262DF5"/>
    <w:rsid w:val="00262FE9"/>
    <w:rsid w:val="002636B0"/>
    <w:rsid w:val="00263BC0"/>
    <w:rsid w:val="00264558"/>
    <w:rsid w:val="00264A3A"/>
    <w:rsid w:val="00264CD4"/>
    <w:rsid w:val="00265832"/>
    <w:rsid w:val="0026590C"/>
    <w:rsid w:val="0026601B"/>
    <w:rsid w:val="00266C5D"/>
    <w:rsid w:val="00266F7A"/>
    <w:rsid w:val="00266FE4"/>
    <w:rsid w:val="0026747D"/>
    <w:rsid w:val="00267C0A"/>
    <w:rsid w:val="00267F21"/>
    <w:rsid w:val="002709C1"/>
    <w:rsid w:val="00270ACB"/>
    <w:rsid w:val="002712A1"/>
    <w:rsid w:val="00271A80"/>
    <w:rsid w:val="00271AA6"/>
    <w:rsid w:val="00273248"/>
    <w:rsid w:val="002734D4"/>
    <w:rsid w:val="00275109"/>
    <w:rsid w:val="00275DA8"/>
    <w:rsid w:val="00275F78"/>
    <w:rsid w:val="0027607F"/>
    <w:rsid w:val="00276289"/>
    <w:rsid w:val="002777E8"/>
    <w:rsid w:val="00277CCF"/>
    <w:rsid w:val="00277F94"/>
    <w:rsid w:val="00280006"/>
    <w:rsid w:val="002800A6"/>
    <w:rsid w:val="00280FA8"/>
    <w:rsid w:val="00281374"/>
    <w:rsid w:val="002819DD"/>
    <w:rsid w:val="002820F4"/>
    <w:rsid w:val="0028235D"/>
    <w:rsid w:val="00282BC9"/>
    <w:rsid w:val="00282D74"/>
    <w:rsid w:val="00283075"/>
    <w:rsid w:val="002834FB"/>
    <w:rsid w:val="0028361B"/>
    <w:rsid w:val="00283625"/>
    <w:rsid w:val="00284A51"/>
    <w:rsid w:val="00284E2C"/>
    <w:rsid w:val="0028526F"/>
    <w:rsid w:val="002873E1"/>
    <w:rsid w:val="00287789"/>
    <w:rsid w:val="00290213"/>
    <w:rsid w:val="0029078C"/>
    <w:rsid w:val="002910B1"/>
    <w:rsid w:val="002917D3"/>
    <w:rsid w:val="00291B37"/>
    <w:rsid w:val="00294342"/>
    <w:rsid w:val="00294A68"/>
    <w:rsid w:val="0029533E"/>
    <w:rsid w:val="00295453"/>
    <w:rsid w:val="002959D0"/>
    <w:rsid w:val="002966B1"/>
    <w:rsid w:val="00297744"/>
    <w:rsid w:val="00297E7C"/>
    <w:rsid w:val="00297F6E"/>
    <w:rsid w:val="002A02DF"/>
    <w:rsid w:val="002A0467"/>
    <w:rsid w:val="002A1A1E"/>
    <w:rsid w:val="002A20CD"/>
    <w:rsid w:val="002A2346"/>
    <w:rsid w:val="002A25BD"/>
    <w:rsid w:val="002A37B7"/>
    <w:rsid w:val="002A3B46"/>
    <w:rsid w:val="002A3C40"/>
    <w:rsid w:val="002A4526"/>
    <w:rsid w:val="002A50DA"/>
    <w:rsid w:val="002A59CE"/>
    <w:rsid w:val="002A5CB8"/>
    <w:rsid w:val="002A6218"/>
    <w:rsid w:val="002A64D1"/>
    <w:rsid w:val="002A72CC"/>
    <w:rsid w:val="002A75F4"/>
    <w:rsid w:val="002A78CD"/>
    <w:rsid w:val="002B02A0"/>
    <w:rsid w:val="002B0550"/>
    <w:rsid w:val="002B16CE"/>
    <w:rsid w:val="002B18FB"/>
    <w:rsid w:val="002B2CF4"/>
    <w:rsid w:val="002B303F"/>
    <w:rsid w:val="002B340D"/>
    <w:rsid w:val="002B3C37"/>
    <w:rsid w:val="002B4561"/>
    <w:rsid w:val="002B45E4"/>
    <w:rsid w:val="002B4AAB"/>
    <w:rsid w:val="002B4AEC"/>
    <w:rsid w:val="002B5109"/>
    <w:rsid w:val="002B5D36"/>
    <w:rsid w:val="002B6564"/>
    <w:rsid w:val="002B6823"/>
    <w:rsid w:val="002B6A44"/>
    <w:rsid w:val="002B6EC4"/>
    <w:rsid w:val="002B6ED7"/>
    <w:rsid w:val="002C1B70"/>
    <w:rsid w:val="002C1D7D"/>
    <w:rsid w:val="002C22B5"/>
    <w:rsid w:val="002C28D0"/>
    <w:rsid w:val="002C34FC"/>
    <w:rsid w:val="002C36B4"/>
    <w:rsid w:val="002C38EC"/>
    <w:rsid w:val="002C3EB7"/>
    <w:rsid w:val="002C562D"/>
    <w:rsid w:val="002C59A1"/>
    <w:rsid w:val="002C5C21"/>
    <w:rsid w:val="002C6F94"/>
    <w:rsid w:val="002C75BA"/>
    <w:rsid w:val="002C7F4E"/>
    <w:rsid w:val="002D004A"/>
    <w:rsid w:val="002D16D8"/>
    <w:rsid w:val="002D1756"/>
    <w:rsid w:val="002D2046"/>
    <w:rsid w:val="002D22ED"/>
    <w:rsid w:val="002D2D16"/>
    <w:rsid w:val="002D31D5"/>
    <w:rsid w:val="002D330B"/>
    <w:rsid w:val="002D3366"/>
    <w:rsid w:val="002D39EE"/>
    <w:rsid w:val="002D4515"/>
    <w:rsid w:val="002D4EF8"/>
    <w:rsid w:val="002D5720"/>
    <w:rsid w:val="002D6541"/>
    <w:rsid w:val="002D74A9"/>
    <w:rsid w:val="002D7C04"/>
    <w:rsid w:val="002D7E38"/>
    <w:rsid w:val="002D7FB9"/>
    <w:rsid w:val="002E1208"/>
    <w:rsid w:val="002E1337"/>
    <w:rsid w:val="002E1B0D"/>
    <w:rsid w:val="002E39E8"/>
    <w:rsid w:val="002E40E6"/>
    <w:rsid w:val="002E655D"/>
    <w:rsid w:val="002E6655"/>
    <w:rsid w:val="002F005D"/>
    <w:rsid w:val="002F0071"/>
    <w:rsid w:val="002F01EC"/>
    <w:rsid w:val="002F027F"/>
    <w:rsid w:val="002F061B"/>
    <w:rsid w:val="002F17F3"/>
    <w:rsid w:val="002F27D8"/>
    <w:rsid w:val="002F297C"/>
    <w:rsid w:val="002F3359"/>
    <w:rsid w:val="002F3D85"/>
    <w:rsid w:val="002F4B67"/>
    <w:rsid w:val="002F4C91"/>
    <w:rsid w:val="002F54BE"/>
    <w:rsid w:val="002F5A8E"/>
    <w:rsid w:val="002F5C16"/>
    <w:rsid w:val="002F65A5"/>
    <w:rsid w:val="002F69C7"/>
    <w:rsid w:val="002F6C53"/>
    <w:rsid w:val="002F756B"/>
    <w:rsid w:val="002F7771"/>
    <w:rsid w:val="00300071"/>
    <w:rsid w:val="0030024C"/>
    <w:rsid w:val="00300993"/>
    <w:rsid w:val="0030149A"/>
    <w:rsid w:val="00303472"/>
    <w:rsid w:val="00303992"/>
    <w:rsid w:val="00303A3F"/>
    <w:rsid w:val="00303A5B"/>
    <w:rsid w:val="00304151"/>
    <w:rsid w:val="0030522F"/>
    <w:rsid w:val="003055D1"/>
    <w:rsid w:val="003056DA"/>
    <w:rsid w:val="00306524"/>
    <w:rsid w:val="00306AF0"/>
    <w:rsid w:val="00306F36"/>
    <w:rsid w:val="003078DA"/>
    <w:rsid w:val="00307E07"/>
    <w:rsid w:val="00307E51"/>
    <w:rsid w:val="00307E9B"/>
    <w:rsid w:val="00310477"/>
    <w:rsid w:val="0031086E"/>
    <w:rsid w:val="00313756"/>
    <w:rsid w:val="00313973"/>
    <w:rsid w:val="00314994"/>
    <w:rsid w:val="0031589B"/>
    <w:rsid w:val="0031796B"/>
    <w:rsid w:val="0032050F"/>
    <w:rsid w:val="003206AE"/>
    <w:rsid w:val="00320B88"/>
    <w:rsid w:val="0032115E"/>
    <w:rsid w:val="0032194B"/>
    <w:rsid w:val="003225C5"/>
    <w:rsid w:val="00323EA7"/>
    <w:rsid w:val="00324443"/>
    <w:rsid w:val="0032446D"/>
    <w:rsid w:val="003245B1"/>
    <w:rsid w:val="0032488C"/>
    <w:rsid w:val="00325273"/>
    <w:rsid w:val="003252EC"/>
    <w:rsid w:val="00326460"/>
    <w:rsid w:val="00331175"/>
    <w:rsid w:val="00331B46"/>
    <w:rsid w:val="00332963"/>
    <w:rsid w:val="00333B8D"/>
    <w:rsid w:val="00334125"/>
    <w:rsid w:val="00335163"/>
    <w:rsid w:val="003351B1"/>
    <w:rsid w:val="003355D0"/>
    <w:rsid w:val="00337529"/>
    <w:rsid w:val="00337B8D"/>
    <w:rsid w:val="00337BFB"/>
    <w:rsid w:val="003405A1"/>
    <w:rsid w:val="003407E7"/>
    <w:rsid w:val="00340FC6"/>
    <w:rsid w:val="003419E2"/>
    <w:rsid w:val="003419E3"/>
    <w:rsid w:val="00342341"/>
    <w:rsid w:val="00342E0C"/>
    <w:rsid w:val="00343956"/>
    <w:rsid w:val="003440DF"/>
    <w:rsid w:val="00344490"/>
    <w:rsid w:val="00345134"/>
    <w:rsid w:val="0034534C"/>
    <w:rsid w:val="003459E9"/>
    <w:rsid w:val="003459F9"/>
    <w:rsid w:val="00346121"/>
    <w:rsid w:val="00346296"/>
    <w:rsid w:val="00346DC6"/>
    <w:rsid w:val="00350443"/>
    <w:rsid w:val="0035067F"/>
    <w:rsid w:val="0035089F"/>
    <w:rsid w:val="00351DFF"/>
    <w:rsid w:val="00353515"/>
    <w:rsid w:val="00353A3B"/>
    <w:rsid w:val="00353BC3"/>
    <w:rsid w:val="00354BEF"/>
    <w:rsid w:val="003550EC"/>
    <w:rsid w:val="003556A1"/>
    <w:rsid w:val="00356084"/>
    <w:rsid w:val="00356705"/>
    <w:rsid w:val="00356908"/>
    <w:rsid w:val="00356C07"/>
    <w:rsid w:val="0035747A"/>
    <w:rsid w:val="00357489"/>
    <w:rsid w:val="00357964"/>
    <w:rsid w:val="00360006"/>
    <w:rsid w:val="00362B90"/>
    <w:rsid w:val="00363988"/>
    <w:rsid w:val="00365C95"/>
    <w:rsid w:val="00366C87"/>
    <w:rsid w:val="00370C33"/>
    <w:rsid w:val="003738D9"/>
    <w:rsid w:val="00373D1C"/>
    <w:rsid w:val="00373E2D"/>
    <w:rsid w:val="00374450"/>
    <w:rsid w:val="00374CC4"/>
    <w:rsid w:val="003750DE"/>
    <w:rsid w:val="00375468"/>
    <w:rsid w:val="00376142"/>
    <w:rsid w:val="00376413"/>
    <w:rsid w:val="00380B9A"/>
    <w:rsid w:val="00380EA8"/>
    <w:rsid w:val="00381AF2"/>
    <w:rsid w:val="003826C4"/>
    <w:rsid w:val="003829CE"/>
    <w:rsid w:val="00382F8E"/>
    <w:rsid w:val="003837A5"/>
    <w:rsid w:val="00384106"/>
    <w:rsid w:val="0038441E"/>
    <w:rsid w:val="00384B2D"/>
    <w:rsid w:val="00385A95"/>
    <w:rsid w:val="00385DC4"/>
    <w:rsid w:val="00386223"/>
    <w:rsid w:val="00386439"/>
    <w:rsid w:val="00386889"/>
    <w:rsid w:val="00386AF7"/>
    <w:rsid w:val="00386F26"/>
    <w:rsid w:val="00387341"/>
    <w:rsid w:val="00390605"/>
    <w:rsid w:val="003912C0"/>
    <w:rsid w:val="003913A9"/>
    <w:rsid w:val="003913E8"/>
    <w:rsid w:val="0039174A"/>
    <w:rsid w:val="003917CB"/>
    <w:rsid w:val="00391870"/>
    <w:rsid w:val="0039188F"/>
    <w:rsid w:val="0039194E"/>
    <w:rsid w:val="00391996"/>
    <w:rsid w:val="003926B6"/>
    <w:rsid w:val="00392821"/>
    <w:rsid w:val="00393AC4"/>
    <w:rsid w:val="00394710"/>
    <w:rsid w:val="00394C79"/>
    <w:rsid w:val="003950C7"/>
    <w:rsid w:val="00396AB0"/>
    <w:rsid w:val="00396B45"/>
    <w:rsid w:val="00396CC3"/>
    <w:rsid w:val="00397843"/>
    <w:rsid w:val="00397B6C"/>
    <w:rsid w:val="003A0ECD"/>
    <w:rsid w:val="003A1100"/>
    <w:rsid w:val="003A13A3"/>
    <w:rsid w:val="003A1BF5"/>
    <w:rsid w:val="003A2036"/>
    <w:rsid w:val="003A2532"/>
    <w:rsid w:val="003A2816"/>
    <w:rsid w:val="003A28B5"/>
    <w:rsid w:val="003A33D2"/>
    <w:rsid w:val="003A34A8"/>
    <w:rsid w:val="003A34FF"/>
    <w:rsid w:val="003A3CFD"/>
    <w:rsid w:val="003A3E46"/>
    <w:rsid w:val="003A402F"/>
    <w:rsid w:val="003A4F05"/>
    <w:rsid w:val="003A5A00"/>
    <w:rsid w:val="003A5E9E"/>
    <w:rsid w:val="003A6A13"/>
    <w:rsid w:val="003A75C4"/>
    <w:rsid w:val="003B0251"/>
    <w:rsid w:val="003B1405"/>
    <w:rsid w:val="003B1C50"/>
    <w:rsid w:val="003B2233"/>
    <w:rsid w:val="003B28A7"/>
    <w:rsid w:val="003B2B52"/>
    <w:rsid w:val="003B3AE2"/>
    <w:rsid w:val="003B3DBC"/>
    <w:rsid w:val="003B4A21"/>
    <w:rsid w:val="003B4F68"/>
    <w:rsid w:val="003B545F"/>
    <w:rsid w:val="003B5A5F"/>
    <w:rsid w:val="003B5EAF"/>
    <w:rsid w:val="003B5FA4"/>
    <w:rsid w:val="003B6238"/>
    <w:rsid w:val="003B65AB"/>
    <w:rsid w:val="003B71C4"/>
    <w:rsid w:val="003B7C3D"/>
    <w:rsid w:val="003C012D"/>
    <w:rsid w:val="003C121E"/>
    <w:rsid w:val="003C1D9C"/>
    <w:rsid w:val="003C1EAF"/>
    <w:rsid w:val="003C2658"/>
    <w:rsid w:val="003C2C18"/>
    <w:rsid w:val="003C2C40"/>
    <w:rsid w:val="003C3A4C"/>
    <w:rsid w:val="003C3DF6"/>
    <w:rsid w:val="003C4729"/>
    <w:rsid w:val="003C49B7"/>
    <w:rsid w:val="003D00C6"/>
    <w:rsid w:val="003D0D24"/>
    <w:rsid w:val="003D0E83"/>
    <w:rsid w:val="003D0E8A"/>
    <w:rsid w:val="003D0FCE"/>
    <w:rsid w:val="003D12D2"/>
    <w:rsid w:val="003D1510"/>
    <w:rsid w:val="003D2006"/>
    <w:rsid w:val="003D2C3D"/>
    <w:rsid w:val="003D379A"/>
    <w:rsid w:val="003D3D18"/>
    <w:rsid w:val="003D3EAF"/>
    <w:rsid w:val="003D4216"/>
    <w:rsid w:val="003D4722"/>
    <w:rsid w:val="003D49B4"/>
    <w:rsid w:val="003D5A36"/>
    <w:rsid w:val="003D63BA"/>
    <w:rsid w:val="003D656C"/>
    <w:rsid w:val="003D7510"/>
    <w:rsid w:val="003D7D8F"/>
    <w:rsid w:val="003D7DAB"/>
    <w:rsid w:val="003E08D4"/>
    <w:rsid w:val="003E09DE"/>
    <w:rsid w:val="003E0AD9"/>
    <w:rsid w:val="003E226B"/>
    <w:rsid w:val="003E22A5"/>
    <w:rsid w:val="003E23F5"/>
    <w:rsid w:val="003E27AC"/>
    <w:rsid w:val="003E27D6"/>
    <w:rsid w:val="003E2AC9"/>
    <w:rsid w:val="003E2C7D"/>
    <w:rsid w:val="003E32F6"/>
    <w:rsid w:val="003E3463"/>
    <w:rsid w:val="003E49F2"/>
    <w:rsid w:val="003E5CC8"/>
    <w:rsid w:val="003E69A0"/>
    <w:rsid w:val="003E6A8A"/>
    <w:rsid w:val="003E7080"/>
    <w:rsid w:val="003E72F2"/>
    <w:rsid w:val="003E797E"/>
    <w:rsid w:val="003F11E1"/>
    <w:rsid w:val="003F1EED"/>
    <w:rsid w:val="003F25FC"/>
    <w:rsid w:val="003F3103"/>
    <w:rsid w:val="003F3749"/>
    <w:rsid w:val="003F3857"/>
    <w:rsid w:val="003F4792"/>
    <w:rsid w:val="003F533E"/>
    <w:rsid w:val="003F562E"/>
    <w:rsid w:val="003F5A18"/>
    <w:rsid w:val="003F5F81"/>
    <w:rsid w:val="003F6850"/>
    <w:rsid w:val="003F6BA1"/>
    <w:rsid w:val="003F6D26"/>
    <w:rsid w:val="003F78FE"/>
    <w:rsid w:val="003F7DA8"/>
    <w:rsid w:val="003F7FB5"/>
    <w:rsid w:val="00400658"/>
    <w:rsid w:val="004014A0"/>
    <w:rsid w:val="004024E9"/>
    <w:rsid w:val="004035E0"/>
    <w:rsid w:val="004036AB"/>
    <w:rsid w:val="00403DB2"/>
    <w:rsid w:val="00404355"/>
    <w:rsid w:val="0040538B"/>
    <w:rsid w:val="00405D6A"/>
    <w:rsid w:val="00406772"/>
    <w:rsid w:val="00406C07"/>
    <w:rsid w:val="00406F52"/>
    <w:rsid w:val="00407CF2"/>
    <w:rsid w:val="00407D04"/>
    <w:rsid w:val="004107B5"/>
    <w:rsid w:val="00410C75"/>
    <w:rsid w:val="00411217"/>
    <w:rsid w:val="00411378"/>
    <w:rsid w:val="00411F82"/>
    <w:rsid w:val="00412926"/>
    <w:rsid w:val="0041295B"/>
    <w:rsid w:val="00412D9D"/>
    <w:rsid w:val="00414D59"/>
    <w:rsid w:val="00414E96"/>
    <w:rsid w:val="0041593E"/>
    <w:rsid w:val="00415D43"/>
    <w:rsid w:val="00416151"/>
    <w:rsid w:val="00416574"/>
    <w:rsid w:val="00416A16"/>
    <w:rsid w:val="00417936"/>
    <w:rsid w:val="00417FDE"/>
    <w:rsid w:val="0042022F"/>
    <w:rsid w:val="004211D4"/>
    <w:rsid w:val="0042131B"/>
    <w:rsid w:val="00421D72"/>
    <w:rsid w:val="00422215"/>
    <w:rsid w:val="00422245"/>
    <w:rsid w:val="004223D2"/>
    <w:rsid w:val="00422436"/>
    <w:rsid w:val="00423285"/>
    <w:rsid w:val="004248F1"/>
    <w:rsid w:val="0042520B"/>
    <w:rsid w:val="004259DD"/>
    <w:rsid w:val="00426C07"/>
    <w:rsid w:val="00426DB6"/>
    <w:rsid w:val="00427455"/>
    <w:rsid w:val="0042745C"/>
    <w:rsid w:val="00430D3D"/>
    <w:rsid w:val="00431413"/>
    <w:rsid w:val="00431D38"/>
    <w:rsid w:val="00431DCA"/>
    <w:rsid w:val="00432BAD"/>
    <w:rsid w:val="00432CC2"/>
    <w:rsid w:val="0043364E"/>
    <w:rsid w:val="00433AEB"/>
    <w:rsid w:val="00433DB3"/>
    <w:rsid w:val="00433E55"/>
    <w:rsid w:val="004346EC"/>
    <w:rsid w:val="0043478F"/>
    <w:rsid w:val="004348E8"/>
    <w:rsid w:val="00435747"/>
    <w:rsid w:val="0043652B"/>
    <w:rsid w:val="00437C3F"/>
    <w:rsid w:val="00437F85"/>
    <w:rsid w:val="004404AA"/>
    <w:rsid w:val="00440C52"/>
    <w:rsid w:val="00441642"/>
    <w:rsid w:val="00442DD8"/>
    <w:rsid w:val="00443C83"/>
    <w:rsid w:val="00443D7F"/>
    <w:rsid w:val="00445621"/>
    <w:rsid w:val="0044599F"/>
    <w:rsid w:val="00445D3B"/>
    <w:rsid w:val="00446525"/>
    <w:rsid w:val="00446BD9"/>
    <w:rsid w:val="00446D43"/>
    <w:rsid w:val="004470AA"/>
    <w:rsid w:val="00450338"/>
    <w:rsid w:val="0045162C"/>
    <w:rsid w:val="0045332E"/>
    <w:rsid w:val="00454900"/>
    <w:rsid w:val="0045599F"/>
    <w:rsid w:val="00455ABA"/>
    <w:rsid w:val="00455DD5"/>
    <w:rsid w:val="00456540"/>
    <w:rsid w:val="00456791"/>
    <w:rsid w:val="00456923"/>
    <w:rsid w:val="00456FA1"/>
    <w:rsid w:val="00457172"/>
    <w:rsid w:val="00457B67"/>
    <w:rsid w:val="00457C2C"/>
    <w:rsid w:val="0046058B"/>
    <w:rsid w:val="004614B6"/>
    <w:rsid w:val="004614C9"/>
    <w:rsid w:val="00461D8C"/>
    <w:rsid w:val="00462282"/>
    <w:rsid w:val="00463314"/>
    <w:rsid w:val="00464969"/>
    <w:rsid w:val="0046506D"/>
    <w:rsid w:val="00465F44"/>
    <w:rsid w:val="00466128"/>
    <w:rsid w:val="004672D8"/>
    <w:rsid w:val="004675BE"/>
    <w:rsid w:val="004708E9"/>
    <w:rsid w:val="00470AB2"/>
    <w:rsid w:val="00470FD0"/>
    <w:rsid w:val="00470FE7"/>
    <w:rsid w:val="00471B99"/>
    <w:rsid w:val="00472948"/>
    <w:rsid w:val="0047403E"/>
    <w:rsid w:val="004740B4"/>
    <w:rsid w:val="00474D62"/>
    <w:rsid w:val="0047553D"/>
    <w:rsid w:val="0047585C"/>
    <w:rsid w:val="00475FAF"/>
    <w:rsid w:val="004765AF"/>
    <w:rsid w:val="00477030"/>
    <w:rsid w:val="00477B8C"/>
    <w:rsid w:val="00477D64"/>
    <w:rsid w:val="00477EB4"/>
    <w:rsid w:val="004802E2"/>
    <w:rsid w:val="00482689"/>
    <w:rsid w:val="00482D52"/>
    <w:rsid w:val="004831E5"/>
    <w:rsid w:val="004831E7"/>
    <w:rsid w:val="004837F0"/>
    <w:rsid w:val="00483E4E"/>
    <w:rsid w:val="0048527C"/>
    <w:rsid w:val="00485FDD"/>
    <w:rsid w:val="004860B5"/>
    <w:rsid w:val="0048757A"/>
    <w:rsid w:val="00487C0B"/>
    <w:rsid w:val="00487C1B"/>
    <w:rsid w:val="00490BA2"/>
    <w:rsid w:val="0049135C"/>
    <w:rsid w:val="00493861"/>
    <w:rsid w:val="0049386C"/>
    <w:rsid w:val="00494207"/>
    <w:rsid w:val="00494915"/>
    <w:rsid w:val="00495050"/>
    <w:rsid w:val="00495A7F"/>
    <w:rsid w:val="00495B84"/>
    <w:rsid w:val="00495C00"/>
    <w:rsid w:val="004967C0"/>
    <w:rsid w:val="00496CBE"/>
    <w:rsid w:val="004971EE"/>
    <w:rsid w:val="004977C7"/>
    <w:rsid w:val="00497D4E"/>
    <w:rsid w:val="004A0240"/>
    <w:rsid w:val="004A0285"/>
    <w:rsid w:val="004A02D8"/>
    <w:rsid w:val="004A050E"/>
    <w:rsid w:val="004A1D81"/>
    <w:rsid w:val="004A235A"/>
    <w:rsid w:val="004A343E"/>
    <w:rsid w:val="004A382A"/>
    <w:rsid w:val="004A3AD2"/>
    <w:rsid w:val="004A5438"/>
    <w:rsid w:val="004A5666"/>
    <w:rsid w:val="004A59E5"/>
    <w:rsid w:val="004A645F"/>
    <w:rsid w:val="004A6F14"/>
    <w:rsid w:val="004A7AED"/>
    <w:rsid w:val="004A7B6B"/>
    <w:rsid w:val="004B124E"/>
    <w:rsid w:val="004B1C5D"/>
    <w:rsid w:val="004B30E2"/>
    <w:rsid w:val="004B391D"/>
    <w:rsid w:val="004B4D8F"/>
    <w:rsid w:val="004B4E63"/>
    <w:rsid w:val="004B52B7"/>
    <w:rsid w:val="004B57A6"/>
    <w:rsid w:val="004B59D3"/>
    <w:rsid w:val="004B5CAB"/>
    <w:rsid w:val="004B70F1"/>
    <w:rsid w:val="004B7252"/>
    <w:rsid w:val="004B7D76"/>
    <w:rsid w:val="004C1430"/>
    <w:rsid w:val="004C162B"/>
    <w:rsid w:val="004C1F6F"/>
    <w:rsid w:val="004C3E13"/>
    <w:rsid w:val="004C4752"/>
    <w:rsid w:val="004C4992"/>
    <w:rsid w:val="004C4E7D"/>
    <w:rsid w:val="004C5E4E"/>
    <w:rsid w:val="004C7557"/>
    <w:rsid w:val="004C78EE"/>
    <w:rsid w:val="004C7BF7"/>
    <w:rsid w:val="004D0153"/>
    <w:rsid w:val="004D0424"/>
    <w:rsid w:val="004D0EDD"/>
    <w:rsid w:val="004D196F"/>
    <w:rsid w:val="004D19E7"/>
    <w:rsid w:val="004D1F7E"/>
    <w:rsid w:val="004D3BC1"/>
    <w:rsid w:val="004D4409"/>
    <w:rsid w:val="004D44DA"/>
    <w:rsid w:val="004D4F31"/>
    <w:rsid w:val="004D5ADD"/>
    <w:rsid w:val="004D6E45"/>
    <w:rsid w:val="004E04EF"/>
    <w:rsid w:val="004E05BE"/>
    <w:rsid w:val="004E166C"/>
    <w:rsid w:val="004E1D74"/>
    <w:rsid w:val="004E1DCF"/>
    <w:rsid w:val="004E21E6"/>
    <w:rsid w:val="004E4046"/>
    <w:rsid w:val="004E48F6"/>
    <w:rsid w:val="004E4981"/>
    <w:rsid w:val="004E4E00"/>
    <w:rsid w:val="004E54B3"/>
    <w:rsid w:val="004E6867"/>
    <w:rsid w:val="004E6B06"/>
    <w:rsid w:val="004E6B08"/>
    <w:rsid w:val="004E6C95"/>
    <w:rsid w:val="004E70A5"/>
    <w:rsid w:val="004E717A"/>
    <w:rsid w:val="004E7263"/>
    <w:rsid w:val="004E7696"/>
    <w:rsid w:val="004F0FCA"/>
    <w:rsid w:val="004F1B13"/>
    <w:rsid w:val="004F1D43"/>
    <w:rsid w:val="004F2883"/>
    <w:rsid w:val="004F2F00"/>
    <w:rsid w:val="004F34A8"/>
    <w:rsid w:val="004F3BC9"/>
    <w:rsid w:val="004F424E"/>
    <w:rsid w:val="004F43A8"/>
    <w:rsid w:val="004F4FDE"/>
    <w:rsid w:val="004F5454"/>
    <w:rsid w:val="004F55E6"/>
    <w:rsid w:val="004F5675"/>
    <w:rsid w:val="004F5C4D"/>
    <w:rsid w:val="004F674A"/>
    <w:rsid w:val="004F69B2"/>
    <w:rsid w:val="004F6EE7"/>
    <w:rsid w:val="004F71D3"/>
    <w:rsid w:val="004F739E"/>
    <w:rsid w:val="004F7AE0"/>
    <w:rsid w:val="004F7C17"/>
    <w:rsid w:val="005006A0"/>
    <w:rsid w:val="00500970"/>
    <w:rsid w:val="00500C80"/>
    <w:rsid w:val="00500D56"/>
    <w:rsid w:val="00501868"/>
    <w:rsid w:val="00502336"/>
    <w:rsid w:val="00502367"/>
    <w:rsid w:val="00503223"/>
    <w:rsid w:val="00503490"/>
    <w:rsid w:val="00503833"/>
    <w:rsid w:val="00503AD7"/>
    <w:rsid w:val="00503B26"/>
    <w:rsid w:val="00503CA0"/>
    <w:rsid w:val="00504129"/>
    <w:rsid w:val="005051AB"/>
    <w:rsid w:val="005055C5"/>
    <w:rsid w:val="005056A9"/>
    <w:rsid w:val="00506381"/>
    <w:rsid w:val="005066C1"/>
    <w:rsid w:val="0050689E"/>
    <w:rsid w:val="005069E8"/>
    <w:rsid w:val="005112FD"/>
    <w:rsid w:val="005114D6"/>
    <w:rsid w:val="00511D15"/>
    <w:rsid w:val="00512737"/>
    <w:rsid w:val="005132E3"/>
    <w:rsid w:val="00513EFB"/>
    <w:rsid w:val="005148A6"/>
    <w:rsid w:val="00514A13"/>
    <w:rsid w:val="00515694"/>
    <w:rsid w:val="00515C95"/>
    <w:rsid w:val="00515F82"/>
    <w:rsid w:val="00516023"/>
    <w:rsid w:val="00516DF3"/>
    <w:rsid w:val="00517AF5"/>
    <w:rsid w:val="00517C55"/>
    <w:rsid w:val="00517D0D"/>
    <w:rsid w:val="00517F6D"/>
    <w:rsid w:val="0052027C"/>
    <w:rsid w:val="005208B2"/>
    <w:rsid w:val="0052129E"/>
    <w:rsid w:val="005219EB"/>
    <w:rsid w:val="00521B5E"/>
    <w:rsid w:val="00522170"/>
    <w:rsid w:val="00522611"/>
    <w:rsid w:val="00522DBC"/>
    <w:rsid w:val="0052309F"/>
    <w:rsid w:val="0052382B"/>
    <w:rsid w:val="0052392C"/>
    <w:rsid w:val="0052482D"/>
    <w:rsid w:val="00524866"/>
    <w:rsid w:val="00525336"/>
    <w:rsid w:val="00525463"/>
    <w:rsid w:val="00526DC8"/>
    <w:rsid w:val="00527D67"/>
    <w:rsid w:val="00530E5B"/>
    <w:rsid w:val="0053242E"/>
    <w:rsid w:val="00532DA6"/>
    <w:rsid w:val="00533BA0"/>
    <w:rsid w:val="00533DE5"/>
    <w:rsid w:val="00534248"/>
    <w:rsid w:val="00534695"/>
    <w:rsid w:val="00535184"/>
    <w:rsid w:val="0053563E"/>
    <w:rsid w:val="00535C4F"/>
    <w:rsid w:val="00536331"/>
    <w:rsid w:val="00536894"/>
    <w:rsid w:val="00537009"/>
    <w:rsid w:val="0053712E"/>
    <w:rsid w:val="005377B8"/>
    <w:rsid w:val="005405E5"/>
    <w:rsid w:val="005415B7"/>
    <w:rsid w:val="00541910"/>
    <w:rsid w:val="00541A74"/>
    <w:rsid w:val="00541E49"/>
    <w:rsid w:val="00542AC6"/>
    <w:rsid w:val="00542CAF"/>
    <w:rsid w:val="005438CB"/>
    <w:rsid w:val="00543A77"/>
    <w:rsid w:val="00543CC1"/>
    <w:rsid w:val="005455BC"/>
    <w:rsid w:val="00545D51"/>
    <w:rsid w:val="005466E2"/>
    <w:rsid w:val="00547007"/>
    <w:rsid w:val="005472CF"/>
    <w:rsid w:val="0054752F"/>
    <w:rsid w:val="00547AB3"/>
    <w:rsid w:val="00547AC6"/>
    <w:rsid w:val="00547C15"/>
    <w:rsid w:val="0055087F"/>
    <w:rsid w:val="00551076"/>
    <w:rsid w:val="005513B0"/>
    <w:rsid w:val="00551707"/>
    <w:rsid w:val="00551A28"/>
    <w:rsid w:val="00551EB1"/>
    <w:rsid w:val="00551FBF"/>
    <w:rsid w:val="005523A7"/>
    <w:rsid w:val="00552788"/>
    <w:rsid w:val="00553043"/>
    <w:rsid w:val="005530F3"/>
    <w:rsid w:val="005548FD"/>
    <w:rsid w:val="00555446"/>
    <w:rsid w:val="00555F64"/>
    <w:rsid w:val="00556931"/>
    <w:rsid w:val="00557112"/>
    <w:rsid w:val="00557EE4"/>
    <w:rsid w:val="00560531"/>
    <w:rsid w:val="00561521"/>
    <w:rsid w:val="0056209F"/>
    <w:rsid w:val="00562356"/>
    <w:rsid w:val="005626F2"/>
    <w:rsid w:val="00562E83"/>
    <w:rsid w:val="00563FCE"/>
    <w:rsid w:val="0056632B"/>
    <w:rsid w:val="005668BD"/>
    <w:rsid w:val="0056727A"/>
    <w:rsid w:val="00567EFB"/>
    <w:rsid w:val="00567F6E"/>
    <w:rsid w:val="00567FEA"/>
    <w:rsid w:val="00570F27"/>
    <w:rsid w:val="00573147"/>
    <w:rsid w:val="00575B8A"/>
    <w:rsid w:val="00576F84"/>
    <w:rsid w:val="0057728F"/>
    <w:rsid w:val="0057769F"/>
    <w:rsid w:val="005802CE"/>
    <w:rsid w:val="005804A7"/>
    <w:rsid w:val="00580DE8"/>
    <w:rsid w:val="0058137C"/>
    <w:rsid w:val="00581A81"/>
    <w:rsid w:val="00581B6C"/>
    <w:rsid w:val="005826FC"/>
    <w:rsid w:val="00582C9F"/>
    <w:rsid w:val="005830F4"/>
    <w:rsid w:val="00583339"/>
    <w:rsid w:val="005836C3"/>
    <w:rsid w:val="00584D9F"/>
    <w:rsid w:val="005857E1"/>
    <w:rsid w:val="00585D58"/>
    <w:rsid w:val="00585EEF"/>
    <w:rsid w:val="005879F7"/>
    <w:rsid w:val="00587AF2"/>
    <w:rsid w:val="00587E26"/>
    <w:rsid w:val="005901CE"/>
    <w:rsid w:val="005901D6"/>
    <w:rsid w:val="005902C4"/>
    <w:rsid w:val="005902FF"/>
    <w:rsid w:val="00590441"/>
    <w:rsid w:val="005906A7"/>
    <w:rsid w:val="005909DA"/>
    <w:rsid w:val="005929E0"/>
    <w:rsid w:val="005932C6"/>
    <w:rsid w:val="00593AA2"/>
    <w:rsid w:val="00593DB5"/>
    <w:rsid w:val="00594BDD"/>
    <w:rsid w:val="00595446"/>
    <w:rsid w:val="005959B8"/>
    <w:rsid w:val="0059615E"/>
    <w:rsid w:val="005961EA"/>
    <w:rsid w:val="005963D5"/>
    <w:rsid w:val="00596B4E"/>
    <w:rsid w:val="005976BC"/>
    <w:rsid w:val="005A15E5"/>
    <w:rsid w:val="005A1A36"/>
    <w:rsid w:val="005A1B48"/>
    <w:rsid w:val="005A218F"/>
    <w:rsid w:val="005A319A"/>
    <w:rsid w:val="005A3508"/>
    <w:rsid w:val="005A4ABB"/>
    <w:rsid w:val="005A4BF8"/>
    <w:rsid w:val="005A4D2D"/>
    <w:rsid w:val="005A4D44"/>
    <w:rsid w:val="005A5203"/>
    <w:rsid w:val="005A5501"/>
    <w:rsid w:val="005A5D7D"/>
    <w:rsid w:val="005A6909"/>
    <w:rsid w:val="005B0D3A"/>
    <w:rsid w:val="005B1566"/>
    <w:rsid w:val="005B1B89"/>
    <w:rsid w:val="005B22B4"/>
    <w:rsid w:val="005B2ECB"/>
    <w:rsid w:val="005B3174"/>
    <w:rsid w:val="005B3946"/>
    <w:rsid w:val="005B3F6D"/>
    <w:rsid w:val="005B4388"/>
    <w:rsid w:val="005B5B16"/>
    <w:rsid w:val="005B5E95"/>
    <w:rsid w:val="005B62C9"/>
    <w:rsid w:val="005B678F"/>
    <w:rsid w:val="005B6897"/>
    <w:rsid w:val="005B71B2"/>
    <w:rsid w:val="005C0D84"/>
    <w:rsid w:val="005C1090"/>
    <w:rsid w:val="005C1502"/>
    <w:rsid w:val="005C1A88"/>
    <w:rsid w:val="005C1B27"/>
    <w:rsid w:val="005C29BD"/>
    <w:rsid w:val="005C35BB"/>
    <w:rsid w:val="005C4307"/>
    <w:rsid w:val="005C4364"/>
    <w:rsid w:val="005C51A7"/>
    <w:rsid w:val="005C51D5"/>
    <w:rsid w:val="005C55EE"/>
    <w:rsid w:val="005C5C00"/>
    <w:rsid w:val="005C642C"/>
    <w:rsid w:val="005C6FEA"/>
    <w:rsid w:val="005C7E46"/>
    <w:rsid w:val="005C7EAC"/>
    <w:rsid w:val="005D0231"/>
    <w:rsid w:val="005D059E"/>
    <w:rsid w:val="005D0629"/>
    <w:rsid w:val="005D2E9D"/>
    <w:rsid w:val="005D3026"/>
    <w:rsid w:val="005D3203"/>
    <w:rsid w:val="005D376F"/>
    <w:rsid w:val="005D3916"/>
    <w:rsid w:val="005D3DF9"/>
    <w:rsid w:val="005D3EDE"/>
    <w:rsid w:val="005D4E70"/>
    <w:rsid w:val="005D5359"/>
    <w:rsid w:val="005D572A"/>
    <w:rsid w:val="005D6016"/>
    <w:rsid w:val="005D6CC6"/>
    <w:rsid w:val="005D7441"/>
    <w:rsid w:val="005D7B76"/>
    <w:rsid w:val="005D7E0E"/>
    <w:rsid w:val="005D7F6D"/>
    <w:rsid w:val="005E0088"/>
    <w:rsid w:val="005E0789"/>
    <w:rsid w:val="005E0A6A"/>
    <w:rsid w:val="005E1E08"/>
    <w:rsid w:val="005E235C"/>
    <w:rsid w:val="005E275A"/>
    <w:rsid w:val="005E298C"/>
    <w:rsid w:val="005E3166"/>
    <w:rsid w:val="005E34C5"/>
    <w:rsid w:val="005E3824"/>
    <w:rsid w:val="005E3B3F"/>
    <w:rsid w:val="005E4FD9"/>
    <w:rsid w:val="005E5A1E"/>
    <w:rsid w:val="005E66EF"/>
    <w:rsid w:val="005E6A22"/>
    <w:rsid w:val="005E7054"/>
    <w:rsid w:val="005F1BD3"/>
    <w:rsid w:val="005F1E49"/>
    <w:rsid w:val="005F3502"/>
    <w:rsid w:val="005F4E0C"/>
    <w:rsid w:val="005F5208"/>
    <w:rsid w:val="005F5551"/>
    <w:rsid w:val="005F65ED"/>
    <w:rsid w:val="005F67CB"/>
    <w:rsid w:val="005F6D3A"/>
    <w:rsid w:val="0060143B"/>
    <w:rsid w:val="0060213E"/>
    <w:rsid w:val="006030B8"/>
    <w:rsid w:val="00603502"/>
    <w:rsid w:val="0060378A"/>
    <w:rsid w:val="00603A6E"/>
    <w:rsid w:val="00603BBD"/>
    <w:rsid w:val="00603C0B"/>
    <w:rsid w:val="0060420C"/>
    <w:rsid w:val="00604841"/>
    <w:rsid w:val="0060625C"/>
    <w:rsid w:val="00606A4B"/>
    <w:rsid w:val="00606D39"/>
    <w:rsid w:val="00607184"/>
    <w:rsid w:val="00610D2E"/>
    <w:rsid w:val="0061134C"/>
    <w:rsid w:val="0061143C"/>
    <w:rsid w:val="006119AA"/>
    <w:rsid w:val="00611D9E"/>
    <w:rsid w:val="00612F4F"/>
    <w:rsid w:val="0061302A"/>
    <w:rsid w:val="00613069"/>
    <w:rsid w:val="00613EB3"/>
    <w:rsid w:val="006146A9"/>
    <w:rsid w:val="00615F2A"/>
    <w:rsid w:val="0061605F"/>
    <w:rsid w:val="006169DE"/>
    <w:rsid w:val="00616EB9"/>
    <w:rsid w:val="00617061"/>
    <w:rsid w:val="00617D23"/>
    <w:rsid w:val="00617E2A"/>
    <w:rsid w:val="00617ECD"/>
    <w:rsid w:val="00620FE6"/>
    <w:rsid w:val="00620FF4"/>
    <w:rsid w:val="00621195"/>
    <w:rsid w:val="0062143A"/>
    <w:rsid w:val="00621528"/>
    <w:rsid w:val="0062174A"/>
    <w:rsid w:val="00621BFF"/>
    <w:rsid w:val="006220B1"/>
    <w:rsid w:val="0062254C"/>
    <w:rsid w:val="006228E6"/>
    <w:rsid w:val="0062329E"/>
    <w:rsid w:val="0062366C"/>
    <w:rsid w:val="00623AC7"/>
    <w:rsid w:val="00626078"/>
    <w:rsid w:val="00626376"/>
    <w:rsid w:val="00631144"/>
    <w:rsid w:val="006318A8"/>
    <w:rsid w:val="0063225F"/>
    <w:rsid w:val="00632324"/>
    <w:rsid w:val="0063296D"/>
    <w:rsid w:val="006334D0"/>
    <w:rsid w:val="0063398C"/>
    <w:rsid w:val="00633A59"/>
    <w:rsid w:val="00633BF7"/>
    <w:rsid w:val="00633DC6"/>
    <w:rsid w:val="006345DC"/>
    <w:rsid w:val="006368FE"/>
    <w:rsid w:val="00636978"/>
    <w:rsid w:val="00636EF9"/>
    <w:rsid w:val="006370E5"/>
    <w:rsid w:val="006372D8"/>
    <w:rsid w:val="00637EDA"/>
    <w:rsid w:val="00640559"/>
    <w:rsid w:val="00640933"/>
    <w:rsid w:val="00641024"/>
    <w:rsid w:val="00641C66"/>
    <w:rsid w:val="00641D79"/>
    <w:rsid w:val="006429A5"/>
    <w:rsid w:val="006434E1"/>
    <w:rsid w:val="00644198"/>
    <w:rsid w:val="00644304"/>
    <w:rsid w:val="00644337"/>
    <w:rsid w:val="00644695"/>
    <w:rsid w:val="0064478E"/>
    <w:rsid w:val="006447D9"/>
    <w:rsid w:val="006452DC"/>
    <w:rsid w:val="0064678F"/>
    <w:rsid w:val="00646D72"/>
    <w:rsid w:val="0064706A"/>
    <w:rsid w:val="00650D7F"/>
    <w:rsid w:val="00651192"/>
    <w:rsid w:val="0065219E"/>
    <w:rsid w:val="006527DB"/>
    <w:rsid w:val="00652BFF"/>
    <w:rsid w:val="00653A41"/>
    <w:rsid w:val="0065430A"/>
    <w:rsid w:val="00654375"/>
    <w:rsid w:val="006546E4"/>
    <w:rsid w:val="006550F4"/>
    <w:rsid w:val="006556EB"/>
    <w:rsid w:val="00655D66"/>
    <w:rsid w:val="00655F71"/>
    <w:rsid w:val="00656123"/>
    <w:rsid w:val="00656EA6"/>
    <w:rsid w:val="00660EEE"/>
    <w:rsid w:val="00661521"/>
    <w:rsid w:val="00661ED8"/>
    <w:rsid w:val="00661F85"/>
    <w:rsid w:val="00662398"/>
    <w:rsid w:val="00663512"/>
    <w:rsid w:val="00663597"/>
    <w:rsid w:val="0066396F"/>
    <w:rsid w:val="0066399B"/>
    <w:rsid w:val="006644F8"/>
    <w:rsid w:val="006646DF"/>
    <w:rsid w:val="00664F7B"/>
    <w:rsid w:val="00665118"/>
    <w:rsid w:val="00665406"/>
    <w:rsid w:val="00665E06"/>
    <w:rsid w:val="00665F4A"/>
    <w:rsid w:val="00666001"/>
    <w:rsid w:val="006660A7"/>
    <w:rsid w:val="006661E1"/>
    <w:rsid w:val="006664C9"/>
    <w:rsid w:val="006665A6"/>
    <w:rsid w:val="006665ED"/>
    <w:rsid w:val="00666FC2"/>
    <w:rsid w:val="00667052"/>
    <w:rsid w:val="006671EF"/>
    <w:rsid w:val="0066755F"/>
    <w:rsid w:val="00667567"/>
    <w:rsid w:val="0067047A"/>
    <w:rsid w:val="0067306B"/>
    <w:rsid w:val="006731BA"/>
    <w:rsid w:val="0067432B"/>
    <w:rsid w:val="00674B7A"/>
    <w:rsid w:val="00674E83"/>
    <w:rsid w:val="006752D6"/>
    <w:rsid w:val="006754B6"/>
    <w:rsid w:val="00676056"/>
    <w:rsid w:val="00677563"/>
    <w:rsid w:val="006804BD"/>
    <w:rsid w:val="006811A3"/>
    <w:rsid w:val="00681A78"/>
    <w:rsid w:val="00681C15"/>
    <w:rsid w:val="00681CDA"/>
    <w:rsid w:val="006822B1"/>
    <w:rsid w:val="006823B5"/>
    <w:rsid w:val="0068245E"/>
    <w:rsid w:val="00682B3E"/>
    <w:rsid w:val="00683167"/>
    <w:rsid w:val="00683FFB"/>
    <w:rsid w:val="00684487"/>
    <w:rsid w:val="00684757"/>
    <w:rsid w:val="0068486E"/>
    <w:rsid w:val="006853C0"/>
    <w:rsid w:val="00685536"/>
    <w:rsid w:val="0068696B"/>
    <w:rsid w:val="006870AF"/>
    <w:rsid w:val="006900BE"/>
    <w:rsid w:val="0069055C"/>
    <w:rsid w:val="006906E4"/>
    <w:rsid w:val="0069204B"/>
    <w:rsid w:val="006921D7"/>
    <w:rsid w:val="00692E1B"/>
    <w:rsid w:val="006938AB"/>
    <w:rsid w:val="006939BE"/>
    <w:rsid w:val="006957E6"/>
    <w:rsid w:val="00695956"/>
    <w:rsid w:val="00696AC6"/>
    <w:rsid w:val="00696B48"/>
    <w:rsid w:val="006975A8"/>
    <w:rsid w:val="006A0CDE"/>
    <w:rsid w:val="006A248F"/>
    <w:rsid w:val="006A3020"/>
    <w:rsid w:val="006A3379"/>
    <w:rsid w:val="006A347B"/>
    <w:rsid w:val="006A3F82"/>
    <w:rsid w:val="006A468A"/>
    <w:rsid w:val="006A49A6"/>
    <w:rsid w:val="006A4BF0"/>
    <w:rsid w:val="006A4C20"/>
    <w:rsid w:val="006A4F0E"/>
    <w:rsid w:val="006A5580"/>
    <w:rsid w:val="006A56FB"/>
    <w:rsid w:val="006A5EDA"/>
    <w:rsid w:val="006A6015"/>
    <w:rsid w:val="006A660B"/>
    <w:rsid w:val="006A6BAE"/>
    <w:rsid w:val="006A7EEF"/>
    <w:rsid w:val="006B04B9"/>
    <w:rsid w:val="006B0F74"/>
    <w:rsid w:val="006B1C56"/>
    <w:rsid w:val="006B2335"/>
    <w:rsid w:val="006B2AB7"/>
    <w:rsid w:val="006B2F54"/>
    <w:rsid w:val="006B3A7E"/>
    <w:rsid w:val="006B53F9"/>
    <w:rsid w:val="006B5469"/>
    <w:rsid w:val="006B5741"/>
    <w:rsid w:val="006B58EB"/>
    <w:rsid w:val="006B5DBE"/>
    <w:rsid w:val="006B7E71"/>
    <w:rsid w:val="006C028E"/>
    <w:rsid w:val="006C0B1E"/>
    <w:rsid w:val="006C0B45"/>
    <w:rsid w:val="006C0D1E"/>
    <w:rsid w:val="006C13D3"/>
    <w:rsid w:val="006C242C"/>
    <w:rsid w:val="006C288A"/>
    <w:rsid w:val="006C3AFE"/>
    <w:rsid w:val="006C3B43"/>
    <w:rsid w:val="006C51C6"/>
    <w:rsid w:val="006C663F"/>
    <w:rsid w:val="006C674F"/>
    <w:rsid w:val="006C6A43"/>
    <w:rsid w:val="006C7252"/>
    <w:rsid w:val="006D004C"/>
    <w:rsid w:val="006D0BD3"/>
    <w:rsid w:val="006D1018"/>
    <w:rsid w:val="006D1084"/>
    <w:rsid w:val="006D134F"/>
    <w:rsid w:val="006D141D"/>
    <w:rsid w:val="006D1509"/>
    <w:rsid w:val="006D37B3"/>
    <w:rsid w:val="006D3DEA"/>
    <w:rsid w:val="006D3FAF"/>
    <w:rsid w:val="006D4445"/>
    <w:rsid w:val="006D462C"/>
    <w:rsid w:val="006D5435"/>
    <w:rsid w:val="006D54DF"/>
    <w:rsid w:val="006D57AD"/>
    <w:rsid w:val="006D6311"/>
    <w:rsid w:val="006D6948"/>
    <w:rsid w:val="006D6A2A"/>
    <w:rsid w:val="006D6ED6"/>
    <w:rsid w:val="006D7A35"/>
    <w:rsid w:val="006D7E2A"/>
    <w:rsid w:val="006E06CD"/>
    <w:rsid w:val="006E073E"/>
    <w:rsid w:val="006E1310"/>
    <w:rsid w:val="006E16D0"/>
    <w:rsid w:val="006E17C6"/>
    <w:rsid w:val="006E19E4"/>
    <w:rsid w:val="006E22B5"/>
    <w:rsid w:val="006E2C69"/>
    <w:rsid w:val="006E38E3"/>
    <w:rsid w:val="006E3948"/>
    <w:rsid w:val="006E4757"/>
    <w:rsid w:val="006E498B"/>
    <w:rsid w:val="006E4C81"/>
    <w:rsid w:val="006E50C9"/>
    <w:rsid w:val="006E57F4"/>
    <w:rsid w:val="006E611F"/>
    <w:rsid w:val="006E6296"/>
    <w:rsid w:val="006E642E"/>
    <w:rsid w:val="006E6538"/>
    <w:rsid w:val="006E7370"/>
    <w:rsid w:val="006F0341"/>
    <w:rsid w:val="006F0602"/>
    <w:rsid w:val="006F0F72"/>
    <w:rsid w:val="006F0FBF"/>
    <w:rsid w:val="006F1210"/>
    <w:rsid w:val="006F14B0"/>
    <w:rsid w:val="006F1880"/>
    <w:rsid w:val="006F19ED"/>
    <w:rsid w:val="006F3133"/>
    <w:rsid w:val="006F3F9C"/>
    <w:rsid w:val="006F4479"/>
    <w:rsid w:val="006F4687"/>
    <w:rsid w:val="006F504D"/>
    <w:rsid w:val="006F549A"/>
    <w:rsid w:val="006F5B73"/>
    <w:rsid w:val="006F6F8C"/>
    <w:rsid w:val="006F7C9C"/>
    <w:rsid w:val="006F7F5A"/>
    <w:rsid w:val="007000EE"/>
    <w:rsid w:val="007004E5"/>
    <w:rsid w:val="007015F7"/>
    <w:rsid w:val="0070199E"/>
    <w:rsid w:val="00702106"/>
    <w:rsid w:val="00702AD0"/>
    <w:rsid w:val="00702D45"/>
    <w:rsid w:val="00703182"/>
    <w:rsid w:val="00703237"/>
    <w:rsid w:val="00703CBF"/>
    <w:rsid w:val="0070466B"/>
    <w:rsid w:val="007054C8"/>
    <w:rsid w:val="00705D6F"/>
    <w:rsid w:val="0070791B"/>
    <w:rsid w:val="00707CDF"/>
    <w:rsid w:val="00707DAC"/>
    <w:rsid w:val="0071204A"/>
    <w:rsid w:val="007135F2"/>
    <w:rsid w:val="00713F1E"/>
    <w:rsid w:val="00714265"/>
    <w:rsid w:val="007161A6"/>
    <w:rsid w:val="00716532"/>
    <w:rsid w:val="0071709C"/>
    <w:rsid w:val="00717569"/>
    <w:rsid w:val="007176E6"/>
    <w:rsid w:val="007179B5"/>
    <w:rsid w:val="0072132D"/>
    <w:rsid w:val="007215C1"/>
    <w:rsid w:val="00721B87"/>
    <w:rsid w:val="00722730"/>
    <w:rsid w:val="0072358F"/>
    <w:rsid w:val="00724CA5"/>
    <w:rsid w:val="00724EFB"/>
    <w:rsid w:val="007259F9"/>
    <w:rsid w:val="007262D4"/>
    <w:rsid w:val="007265BD"/>
    <w:rsid w:val="007269C5"/>
    <w:rsid w:val="00726AEC"/>
    <w:rsid w:val="00730389"/>
    <w:rsid w:val="00731445"/>
    <w:rsid w:val="0073295D"/>
    <w:rsid w:val="00733645"/>
    <w:rsid w:val="0073490A"/>
    <w:rsid w:val="00734CDC"/>
    <w:rsid w:val="00735432"/>
    <w:rsid w:val="0074044C"/>
    <w:rsid w:val="00740A61"/>
    <w:rsid w:val="00740E42"/>
    <w:rsid w:val="007411F6"/>
    <w:rsid w:val="00741422"/>
    <w:rsid w:val="007415C5"/>
    <w:rsid w:val="007420AA"/>
    <w:rsid w:val="0074211A"/>
    <w:rsid w:val="007424B9"/>
    <w:rsid w:val="007429F2"/>
    <w:rsid w:val="00743389"/>
    <w:rsid w:val="007443AB"/>
    <w:rsid w:val="00744C38"/>
    <w:rsid w:val="00744F23"/>
    <w:rsid w:val="00745798"/>
    <w:rsid w:val="00745870"/>
    <w:rsid w:val="0074607D"/>
    <w:rsid w:val="00746E76"/>
    <w:rsid w:val="00746F82"/>
    <w:rsid w:val="007470BD"/>
    <w:rsid w:val="007474CF"/>
    <w:rsid w:val="00747AA4"/>
    <w:rsid w:val="00747EFC"/>
    <w:rsid w:val="00751949"/>
    <w:rsid w:val="00751979"/>
    <w:rsid w:val="00751BFD"/>
    <w:rsid w:val="0075223A"/>
    <w:rsid w:val="00753598"/>
    <w:rsid w:val="00753ADC"/>
    <w:rsid w:val="00753E11"/>
    <w:rsid w:val="00753F4A"/>
    <w:rsid w:val="00754132"/>
    <w:rsid w:val="00754C3B"/>
    <w:rsid w:val="007557B5"/>
    <w:rsid w:val="00755A74"/>
    <w:rsid w:val="007565A4"/>
    <w:rsid w:val="0075752E"/>
    <w:rsid w:val="00757DDF"/>
    <w:rsid w:val="00760325"/>
    <w:rsid w:val="00760DC3"/>
    <w:rsid w:val="00761489"/>
    <w:rsid w:val="00761987"/>
    <w:rsid w:val="00761F49"/>
    <w:rsid w:val="00762484"/>
    <w:rsid w:val="00763D2E"/>
    <w:rsid w:val="0076452B"/>
    <w:rsid w:val="00764F5B"/>
    <w:rsid w:val="0076560E"/>
    <w:rsid w:val="00765C5A"/>
    <w:rsid w:val="00765D12"/>
    <w:rsid w:val="00765EB1"/>
    <w:rsid w:val="00766228"/>
    <w:rsid w:val="00766369"/>
    <w:rsid w:val="00766AF6"/>
    <w:rsid w:val="007700C4"/>
    <w:rsid w:val="00771953"/>
    <w:rsid w:val="00771A54"/>
    <w:rsid w:val="00771E95"/>
    <w:rsid w:val="007722AC"/>
    <w:rsid w:val="00772A13"/>
    <w:rsid w:val="00774CF2"/>
    <w:rsid w:val="00775F5B"/>
    <w:rsid w:val="00776E8E"/>
    <w:rsid w:val="0077744C"/>
    <w:rsid w:val="007774CC"/>
    <w:rsid w:val="00777A6C"/>
    <w:rsid w:val="00777FB0"/>
    <w:rsid w:val="007817E3"/>
    <w:rsid w:val="00782094"/>
    <w:rsid w:val="00782B5D"/>
    <w:rsid w:val="00783D25"/>
    <w:rsid w:val="00784131"/>
    <w:rsid w:val="007856FD"/>
    <w:rsid w:val="0078622C"/>
    <w:rsid w:val="00786640"/>
    <w:rsid w:val="00786B94"/>
    <w:rsid w:val="0078715E"/>
    <w:rsid w:val="0078758F"/>
    <w:rsid w:val="00787B1E"/>
    <w:rsid w:val="007902C9"/>
    <w:rsid w:val="007904FF"/>
    <w:rsid w:val="00790DDF"/>
    <w:rsid w:val="00790F66"/>
    <w:rsid w:val="007910EE"/>
    <w:rsid w:val="0079213B"/>
    <w:rsid w:val="0079247C"/>
    <w:rsid w:val="00792724"/>
    <w:rsid w:val="007960DE"/>
    <w:rsid w:val="007964F0"/>
    <w:rsid w:val="00796B10"/>
    <w:rsid w:val="00796E76"/>
    <w:rsid w:val="007A0058"/>
    <w:rsid w:val="007A03B0"/>
    <w:rsid w:val="007A0EF8"/>
    <w:rsid w:val="007A10FF"/>
    <w:rsid w:val="007A12EB"/>
    <w:rsid w:val="007A2F90"/>
    <w:rsid w:val="007A3ED1"/>
    <w:rsid w:val="007A42C0"/>
    <w:rsid w:val="007A487A"/>
    <w:rsid w:val="007A489E"/>
    <w:rsid w:val="007A4902"/>
    <w:rsid w:val="007A5104"/>
    <w:rsid w:val="007A514A"/>
    <w:rsid w:val="007A5297"/>
    <w:rsid w:val="007A531C"/>
    <w:rsid w:val="007A5ECF"/>
    <w:rsid w:val="007A61A7"/>
    <w:rsid w:val="007A694C"/>
    <w:rsid w:val="007A7513"/>
    <w:rsid w:val="007B19DA"/>
    <w:rsid w:val="007B2A99"/>
    <w:rsid w:val="007B3128"/>
    <w:rsid w:val="007B356A"/>
    <w:rsid w:val="007B3F76"/>
    <w:rsid w:val="007B42BB"/>
    <w:rsid w:val="007B44C4"/>
    <w:rsid w:val="007B488B"/>
    <w:rsid w:val="007B4E18"/>
    <w:rsid w:val="007B6771"/>
    <w:rsid w:val="007B692A"/>
    <w:rsid w:val="007B6BA6"/>
    <w:rsid w:val="007B77AA"/>
    <w:rsid w:val="007B7B2D"/>
    <w:rsid w:val="007C0217"/>
    <w:rsid w:val="007C0892"/>
    <w:rsid w:val="007C0A4A"/>
    <w:rsid w:val="007C0B71"/>
    <w:rsid w:val="007C0C81"/>
    <w:rsid w:val="007C1233"/>
    <w:rsid w:val="007C14AA"/>
    <w:rsid w:val="007C1D60"/>
    <w:rsid w:val="007C2F65"/>
    <w:rsid w:val="007C351C"/>
    <w:rsid w:val="007C3547"/>
    <w:rsid w:val="007C38E0"/>
    <w:rsid w:val="007C3C0F"/>
    <w:rsid w:val="007C4085"/>
    <w:rsid w:val="007C4538"/>
    <w:rsid w:val="007C4665"/>
    <w:rsid w:val="007C482D"/>
    <w:rsid w:val="007C61F3"/>
    <w:rsid w:val="007D0076"/>
    <w:rsid w:val="007D10E3"/>
    <w:rsid w:val="007D26CB"/>
    <w:rsid w:val="007D3880"/>
    <w:rsid w:val="007D4287"/>
    <w:rsid w:val="007D4297"/>
    <w:rsid w:val="007D476F"/>
    <w:rsid w:val="007D482A"/>
    <w:rsid w:val="007D4C25"/>
    <w:rsid w:val="007D52D8"/>
    <w:rsid w:val="007D599E"/>
    <w:rsid w:val="007D5A11"/>
    <w:rsid w:val="007D5D8E"/>
    <w:rsid w:val="007D659C"/>
    <w:rsid w:val="007D661C"/>
    <w:rsid w:val="007D6A48"/>
    <w:rsid w:val="007D6E1F"/>
    <w:rsid w:val="007D74A6"/>
    <w:rsid w:val="007D77FD"/>
    <w:rsid w:val="007E06C3"/>
    <w:rsid w:val="007E0D44"/>
    <w:rsid w:val="007E0DB4"/>
    <w:rsid w:val="007E1A8E"/>
    <w:rsid w:val="007E1DB7"/>
    <w:rsid w:val="007E2241"/>
    <w:rsid w:val="007E2431"/>
    <w:rsid w:val="007E2453"/>
    <w:rsid w:val="007E2A21"/>
    <w:rsid w:val="007E2A92"/>
    <w:rsid w:val="007E2B90"/>
    <w:rsid w:val="007E2CE2"/>
    <w:rsid w:val="007E2E22"/>
    <w:rsid w:val="007E37E0"/>
    <w:rsid w:val="007E3C79"/>
    <w:rsid w:val="007E40A2"/>
    <w:rsid w:val="007E56D5"/>
    <w:rsid w:val="007E56DE"/>
    <w:rsid w:val="007E6034"/>
    <w:rsid w:val="007E6F2D"/>
    <w:rsid w:val="007F04A9"/>
    <w:rsid w:val="007F04F8"/>
    <w:rsid w:val="007F0718"/>
    <w:rsid w:val="007F09AC"/>
    <w:rsid w:val="007F09C9"/>
    <w:rsid w:val="007F0E52"/>
    <w:rsid w:val="007F0FA0"/>
    <w:rsid w:val="007F1685"/>
    <w:rsid w:val="007F1B6A"/>
    <w:rsid w:val="007F3A45"/>
    <w:rsid w:val="007F3D83"/>
    <w:rsid w:val="007F3E7E"/>
    <w:rsid w:val="007F42D0"/>
    <w:rsid w:val="007F4E38"/>
    <w:rsid w:val="007F5D12"/>
    <w:rsid w:val="007F7235"/>
    <w:rsid w:val="007F7AB1"/>
    <w:rsid w:val="008001BB"/>
    <w:rsid w:val="00801A43"/>
    <w:rsid w:val="00801B0E"/>
    <w:rsid w:val="008029B8"/>
    <w:rsid w:val="00803268"/>
    <w:rsid w:val="0080343C"/>
    <w:rsid w:val="0080370F"/>
    <w:rsid w:val="00803C88"/>
    <w:rsid w:val="00803D95"/>
    <w:rsid w:val="0080414F"/>
    <w:rsid w:val="008044F4"/>
    <w:rsid w:val="008045DD"/>
    <w:rsid w:val="00804D63"/>
    <w:rsid w:val="0080538B"/>
    <w:rsid w:val="00805AB5"/>
    <w:rsid w:val="008063E2"/>
    <w:rsid w:val="00810D5B"/>
    <w:rsid w:val="00810E83"/>
    <w:rsid w:val="00812286"/>
    <w:rsid w:val="00813950"/>
    <w:rsid w:val="00814309"/>
    <w:rsid w:val="0081440B"/>
    <w:rsid w:val="008153C0"/>
    <w:rsid w:val="0081594C"/>
    <w:rsid w:val="0081626B"/>
    <w:rsid w:val="008162B2"/>
    <w:rsid w:val="0081795A"/>
    <w:rsid w:val="0082076B"/>
    <w:rsid w:val="008217E7"/>
    <w:rsid w:val="0082244A"/>
    <w:rsid w:val="0082265E"/>
    <w:rsid w:val="00822B25"/>
    <w:rsid w:val="00822E48"/>
    <w:rsid w:val="00823C82"/>
    <w:rsid w:val="00824649"/>
    <w:rsid w:val="0082772D"/>
    <w:rsid w:val="00827CB3"/>
    <w:rsid w:val="00830137"/>
    <w:rsid w:val="00830150"/>
    <w:rsid w:val="008306CC"/>
    <w:rsid w:val="00831076"/>
    <w:rsid w:val="00831248"/>
    <w:rsid w:val="0083125D"/>
    <w:rsid w:val="008312F0"/>
    <w:rsid w:val="008318F7"/>
    <w:rsid w:val="008319E6"/>
    <w:rsid w:val="00832095"/>
    <w:rsid w:val="0083262F"/>
    <w:rsid w:val="00832EB4"/>
    <w:rsid w:val="0083305B"/>
    <w:rsid w:val="00833A67"/>
    <w:rsid w:val="00833FF2"/>
    <w:rsid w:val="00834194"/>
    <w:rsid w:val="00834913"/>
    <w:rsid w:val="00835472"/>
    <w:rsid w:val="00835A82"/>
    <w:rsid w:val="008362B8"/>
    <w:rsid w:val="00836C45"/>
    <w:rsid w:val="00837461"/>
    <w:rsid w:val="008374FB"/>
    <w:rsid w:val="00837968"/>
    <w:rsid w:val="00837C29"/>
    <w:rsid w:val="00840048"/>
    <w:rsid w:val="008403F7"/>
    <w:rsid w:val="00840866"/>
    <w:rsid w:val="00841F85"/>
    <w:rsid w:val="008423E8"/>
    <w:rsid w:val="0084383B"/>
    <w:rsid w:val="008447C8"/>
    <w:rsid w:val="0084558E"/>
    <w:rsid w:val="00845A1E"/>
    <w:rsid w:val="00845FF0"/>
    <w:rsid w:val="00846583"/>
    <w:rsid w:val="00846D2C"/>
    <w:rsid w:val="00847608"/>
    <w:rsid w:val="00847F0F"/>
    <w:rsid w:val="0085039A"/>
    <w:rsid w:val="008505ED"/>
    <w:rsid w:val="00852F4E"/>
    <w:rsid w:val="008531B3"/>
    <w:rsid w:val="008542AC"/>
    <w:rsid w:val="00855566"/>
    <w:rsid w:val="00855C49"/>
    <w:rsid w:val="00856AA7"/>
    <w:rsid w:val="008576F0"/>
    <w:rsid w:val="008609ED"/>
    <w:rsid w:val="00860C08"/>
    <w:rsid w:val="0086121F"/>
    <w:rsid w:val="00861423"/>
    <w:rsid w:val="00861A69"/>
    <w:rsid w:val="00861D26"/>
    <w:rsid w:val="0086272B"/>
    <w:rsid w:val="008629A3"/>
    <w:rsid w:val="008657B5"/>
    <w:rsid w:val="00865AC7"/>
    <w:rsid w:val="0086733D"/>
    <w:rsid w:val="0086767C"/>
    <w:rsid w:val="0086776C"/>
    <w:rsid w:val="00867BC1"/>
    <w:rsid w:val="00867D07"/>
    <w:rsid w:val="008702B8"/>
    <w:rsid w:val="0087035A"/>
    <w:rsid w:val="00870673"/>
    <w:rsid w:val="008706FE"/>
    <w:rsid w:val="008709F8"/>
    <w:rsid w:val="00870D00"/>
    <w:rsid w:val="00870F4E"/>
    <w:rsid w:val="00871092"/>
    <w:rsid w:val="00871228"/>
    <w:rsid w:val="00871E39"/>
    <w:rsid w:val="00871F09"/>
    <w:rsid w:val="008720FD"/>
    <w:rsid w:val="008721B6"/>
    <w:rsid w:val="00872D81"/>
    <w:rsid w:val="00872E3C"/>
    <w:rsid w:val="008734DA"/>
    <w:rsid w:val="0087420E"/>
    <w:rsid w:val="00874CE8"/>
    <w:rsid w:val="00874CFC"/>
    <w:rsid w:val="00874EA3"/>
    <w:rsid w:val="008767E3"/>
    <w:rsid w:val="008770E9"/>
    <w:rsid w:val="0088007C"/>
    <w:rsid w:val="00880989"/>
    <w:rsid w:val="00880BE5"/>
    <w:rsid w:val="0088103F"/>
    <w:rsid w:val="00882045"/>
    <w:rsid w:val="00882157"/>
    <w:rsid w:val="0088304B"/>
    <w:rsid w:val="00883715"/>
    <w:rsid w:val="0088397D"/>
    <w:rsid w:val="00884312"/>
    <w:rsid w:val="00884315"/>
    <w:rsid w:val="00885423"/>
    <w:rsid w:val="008857FD"/>
    <w:rsid w:val="008906DE"/>
    <w:rsid w:val="00890C45"/>
    <w:rsid w:val="00890CBB"/>
    <w:rsid w:val="008911BE"/>
    <w:rsid w:val="008926B6"/>
    <w:rsid w:val="00892A64"/>
    <w:rsid w:val="008930DA"/>
    <w:rsid w:val="008931C7"/>
    <w:rsid w:val="00893EBB"/>
    <w:rsid w:val="00894221"/>
    <w:rsid w:val="0089467C"/>
    <w:rsid w:val="00895755"/>
    <w:rsid w:val="0089608C"/>
    <w:rsid w:val="00896100"/>
    <w:rsid w:val="00896706"/>
    <w:rsid w:val="0089692C"/>
    <w:rsid w:val="008970D3"/>
    <w:rsid w:val="008978EB"/>
    <w:rsid w:val="00897AB5"/>
    <w:rsid w:val="008A010A"/>
    <w:rsid w:val="008A04F9"/>
    <w:rsid w:val="008A05DD"/>
    <w:rsid w:val="008A1951"/>
    <w:rsid w:val="008A26D8"/>
    <w:rsid w:val="008A4282"/>
    <w:rsid w:val="008A42DB"/>
    <w:rsid w:val="008A487D"/>
    <w:rsid w:val="008A583A"/>
    <w:rsid w:val="008A5B73"/>
    <w:rsid w:val="008A7E6E"/>
    <w:rsid w:val="008B0200"/>
    <w:rsid w:val="008B024A"/>
    <w:rsid w:val="008B1AEC"/>
    <w:rsid w:val="008B20EB"/>
    <w:rsid w:val="008B276C"/>
    <w:rsid w:val="008B299C"/>
    <w:rsid w:val="008B2E1C"/>
    <w:rsid w:val="008B3C43"/>
    <w:rsid w:val="008B4293"/>
    <w:rsid w:val="008B548B"/>
    <w:rsid w:val="008B61DF"/>
    <w:rsid w:val="008B621E"/>
    <w:rsid w:val="008B652B"/>
    <w:rsid w:val="008B698F"/>
    <w:rsid w:val="008B7315"/>
    <w:rsid w:val="008B7C83"/>
    <w:rsid w:val="008C03C7"/>
    <w:rsid w:val="008C0CB8"/>
    <w:rsid w:val="008C20C6"/>
    <w:rsid w:val="008C4202"/>
    <w:rsid w:val="008C4338"/>
    <w:rsid w:val="008C463A"/>
    <w:rsid w:val="008C4B79"/>
    <w:rsid w:val="008C5B16"/>
    <w:rsid w:val="008C6378"/>
    <w:rsid w:val="008C662A"/>
    <w:rsid w:val="008C66F1"/>
    <w:rsid w:val="008C67BD"/>
    <w:rsid w:val="008C6A4A"/>
    <w:rsid w:val="008C6E8D"/>
    <w:rsid w:val="008C72CC"/>
    <w:rsid w:val="008C7B30"/>
    <w:rsid w:val="008D019B"/>
    <w:rsid w:val="008D0452"/>
    <w:rsid w:val="008D04C7"/>
    <w:rsid w:val="008D0EB6"/>
    <w:rsid w:val="008D1160"/>
    <w:rsid w:val="008D1DD6"/>
    <w:rsid w:val="008D3347"/>
    <w:rsid w:val="008D3CF4"/>
    <w:rsid w:val="008D3E1E"/>
    <w:rsid w:val="008D4A3E"/>
    <w:rsid w:val="008D5786"/>
    <w:rsid w:val="008D66EB"/>
    <w:rsid w:val="008D680A"/>
    <w:rsid w:val="008D68AF"/>
    <w:rsid w:val="008D6C2D"/>
    <w:rsid w:val="008D7781"/>
    <w:rsid w:val="008E04CC"/>
    <w:rsid w:val="008E064C"/>
    <w:rsid w:val="008E0BA7"/>
    <w:rsid w:val="008E0BED"/>
    <w:rsid w:val="008E11A4"/>
    <w:rsid w:val="008E13F7"/>
    <w:rsid w:val="008E1503"/>
    <w:rsid w:val="008E324D"/>
    <w:rsid w:val="008E380F"/>
    <w:rsid w:val="008E3F60"/>
    <w:rsid w:val="008E4038"/>
    <w:rsid w:val="008E4366"/>
    <w:rsid w:val="008E43AB"/>
    <w:rsid w:val="008E4BDE"/>
    <w:rsid w:val="008E50FB"/>
    <w:rsid w:val="008E5E22"/>
    <w:rsid w:val="008E6C4B"/>
    <w:rsid w:val="008E715D"/>
    <w:rsid w:val="008E7440"/>
    <w:rsid w:val="008E793C"/>
    <w:rsid w:val="008E7B46"/>
    <w:rsid w:val="008E7E0F"/>
    <w:rsid w:val="008F0072"/>
    <w:rsid w:val="008F054C"/>
    <w:rsid w:val="008F0AE6"/>
    <w:rsid w:val="008F0D95"/>
    <w:rsid w:val="008F1D38"/>
    <w:rsid w:val="008F3066"/>
    <w:rsid w:val="008F312B"/>
    <w:rsid w:val="008F3689"/>
    <w:rsid w:val="008F3E4C"/>
    <w:rsid w:val="008F4599"/>
    <w:rsid w:val="008F46C7"/>
    <w:rsid w:val="008F4980"/>
    <w:rsid w:val="008F51B7"/>
    <w:rsid w:val="008F535B"/>
    <w:rsid w:val="008F5F7B"/>
    <w:rsid w:val="008F7523"/>
    <w:rsid w:val="008F7D78"/>
    <w:rsid w:val="009008BD"/>
    <w:rsid w:val="00900FB1"/>
    <w:rsid w:val="00900FFC"/>
    <w:rsid w:val="00901D7B"/>
    <w:rsid w:val="00901E54"/>
    <w:rsid w:val="0090207B"/>
    <w:rsid w:val="00902DDA"/>
    <w:rsid w:val="00903220"/>
    <w:rsid w:val="009043BC"/>
    <w:rsid w:val="00904874"/>
    <w:rsid w:val="009049D1"/>
    <w:rsid w:val="00904CE1"/>
    <w:rsid w:val="00905179"/>
    <w:rsid w:val="009059C9"/>
    <w:rsid w:val="00905C15"/>
    <w:rsid w:val="0090760A"/>
    <w:rsid w:val="009077A5"/>
    <w:rsid w:val="009102B7"/>
    <w:rsid w:val="00910C8C"/>
    <w:rsid w:val="00910F9B"/>
    <w:rsid w:val="00911039"/>
    <w:rsid w:val="00911C6A"/>
    <w:rsid w:val="0091219B"/>
    <w:rsid w:val="00912305"/>
    <w:rsid w:val="009127B8"/>
    <w:rsid w:val="00913FC8"/>
    <w:rsid w:val="009149E3"/>
    <w:rsid w:val="00914CA2"/>
    <w:rsid w:val="009156D1"/>
    <w:rsid w:val="00915D18"/>
    <w:rsid w:val="00915ECA"/>
    <w:rsid w:val="009161E8"/>
    <w:rsid w:val="00916561"/>
    <w:rsid w:val="00916F47"/>
    <w:rsid w:val="00917093"/>
    <w:rsid w:val="00920DF9"/>
    <w:rsid w:val="009213BB"/>
    <w:rsid w:val="009219FF"/>
    <w:rsid w:val="00921B01"/>
    <w:rsid w:val="009228E2"/>
    <w:rsid w:val="00922CDE"/>
    <w:rsid w:val="00923D56"/>
    <w:rsid w:val="00924362"/>
    <w:rsid w:val="00924548"/>
    <w:rsid w:val="00924CE8"/>
    <w:rsid w:val="009255C3"/>
    <w:rsid w:val="00926293"/>
    <w:rsid w:val="009269BA"/>
    <w:rsid w:val="0092743B"/>
    <w:rsid w:val="00927544"/>
    <w:rsid w:val="00927886"/>
    <w:rsid w:val="00930466"/>
    <w:rsid w:val="00930BAB"/>
    <w:rsid w:val="009318C5"/>
    <w:rsid w:val="00931973"/>
    <w:rsid w:val="009320D1"/>
    <w:rsid w:val="00932715"/>
    <w:rsid w:val="00932D7F"/>
    <w:rsid w:val="00934C03"/>
    <w:rsid w:val="0093601D"/>
    <w:rsid w:val="00937FF6"/>
    <w:rsid w:val="00940354"/>
    <w:rsid w:val="009408BE"/>
    <w:rsid w:val="009409F5"/>
    <w:rsid w:val="0094174A"/>
    <w:rsid w:val="00941C10"/>
    <w:rsid w:val="00941EA2"/>
    <w:rsid w:val="0094235B"/>
    <w:rsid w:val="00942496"/>
    <w:rsid w:val="00942642"/>
    <w:rsid w:val="00942E97"/>
    <w:rsid w:val="00943348"/>
    <w:rsid w:val="00943533"/>
    <w:rsid w:val="00943584"/>
    <w:rsid w:val="00944467"/>
    <w:rsid w:val="00944A69"/>
    <w:rsid w:val="00945FF9"/>
    <w:rsid w:val="00946103"/>
    <w:rsid w:val="0094618D"/>
    <w:rsid w:val="00946EDD"/>
    <w:rsid w:val="00947A4C"/>
    <w:rsid w:val="00947E8A"/>
    <w:rsid w:val="00950108"/>
    <w:rsid w:val="009508CC"/>
    <w:rsid w:val="00950D8B"/>
    <w:rsid w:val="00952188"/>
    <w:rsid w:val="009524C1"/>
    <w:rsid w:val="009524FD"/>
    <w:rsid w:val="009541BB"/>
    <w:rsid w:val="009542AA"/>
    <w:rsid w:val="009542BB"/>
    <w:rsid w:val="00954778"/>
    <w:rsid w:val="0095478A"/>
    <w:rsid w:val="00954D1D"/>
    <w:rsid w:val="00956CE1"/>
    <w:rsid w:val="009570D9"/>
    <w:rsid w:val="009574DC"/>
    <w:rsid w:val="00961CE5"/>
    <w:rsid w:val="00961E11"/>
    <w:rsid w:val="00961EB5"/>
    <w:rsid w:val="009628BD"/>
    <w:rsid w:val="0096323A"/>
    <w:rsid w:val="0096374C"/>
    <w:rsid w:val="0096390E"/>
    <w:rsid w:val="009643FA"/>
    <w:rsid w:val="00964434"/>
    <w:rsid w:val="0096453E"/>
    <w:rsid w:val="00964E1F"/>
    <w:rsid w:val="00965412"/>
    <w:rsid w:val="0096596E"/>
    <w:rsid w:val="0096708C"/>
    <w:rsid w:val="009678D5"/>
    <w:rsid w:val="00967B1A"/>
    <w:rsid w:val="00970010"/>
    <w:rsid w:val="0097021E"/>
    <w:rsid w:val="00970569"/>
    <w:rsid w:val="00971B90"/>
    <w:rsid w:val="00971C34"/>
    <w:rsid w:val="00972442"/>
    <w:rsid w:val="009729D5"/>
    <w:rsid w:val="00972AAE"/>
    <w:rsid w:val="00972AB4"/>
    <w:rsid w:val="00973281"/>
    <w:rsid w:val="00973AFB"/>
    <w:rsid w:val="00974126"/>
    <w:rsid w:val="009753E3"/>
    <w:rsid w:val="0097639F"/>
    <w:rsid w:val="00976631"/>
    <w:rsid w:val="009779FC"/>
    <w:rsid w:val="00980078"/>
    <w:rsid w:val="00980760"/>
    <w:rsid w:val="0098086A"/>
    <w:rsid w:val="00981A45"/>
    <w:rsid w:val="00981FE7"/>
    <w:rsid w:val="00982B81"/>
    <w:rsid w:val="00982C61"/>
    <w:rsid w:val="00983279"/>
    <w:rsid w:val="00983982"/>
    <w:rsid w:val="009846B2"/>
    <w:rsid w:val="00984950"/>
    <w:rsid w:val="00984CB2"/>
    <w:rsid w:val="00985419"/>
    <w:rsid w:val="00985FBA"/>
    <w:rsid w:val="00985FF8"/>
    <w:rsid w:val="00986CC6"/>
    <w:rsid w:val="00987BCF"/>
    <w:rsid w:val="009906DB"/>
    <w:rsid w:val="009907CE"/>
    <w:rsid w:val="00990B92"/>
    <w:rsid w:val="00994887"/>
    <w:rsid w:val="00994CFC"/>
    <w:rsid w:val="00995224"/>
    <w:rsid w:val="009956E6"/>
    <w:rsid w:val="00996020"/>
    <w:rsid w:val="00997D52"/>
    <w:rsid w:val="00997FAB"/>
    <w:rsid w:val="009A0202"/>
    <w:rsid w:val="009A079D"/>
    <w:rsid w:val="009A1B3B"/>
    <w:rsid w:val="009A1BED"/>
    <w:rsid w:val="009A331D"/>
    <w:rsid w:val="009A359C"/>
    <w:rsid w:val="009A3839"/>
    <w:rsid w:val="009A3D8D"/>
    <w:rsid w:val="009A3F24"/>
    <w:rsid w:val="009A40A4"/>
    <w:rsid w:val="009A4A34"/>
    <w:rsid w:val="009A4B51"/>
    <w:rsid w:val="009A562F"/>
    <w:rsid w:val="009A5CBC"/>
    <w:rsid w:val="009A663C"/>
    <w:rsid w:val="009A676B"/>
    <w:rsid w:val="009A6DAC"/>
    <w:rsid w:val="009A7000"/>
    <w:rsid w:val="009A7261"/>
    <w:rsid w:val="009A7633"/>
    <w:rsid w:val="009A7781"/>
    <w:rsid w:val="009B02C9"/>
    <w:rsid w:val="009B04D4"/>
    <w:rsid w:val="009B08A7"/>
    <w:rsid w:val="009B1892"/>
    <w:rsid w:val="009B2591"/>
    <w:rsid w:val="009B2885"/>
    <w:rsid w:val="009B3B95"/>
    <w:rsid w:val="009B3E0B"/>
    <w:rsid w:val="009B3E3A"/>
    <w:rsid w:val="009B3EDB"/>
    <w:rsid w:val="009B4D53"/>
    <w:rsid w:val="009B4D9A"/>
    <w:rsid w:val="009B57CF"/>
    <w:rsid w:val="009B5B84"/>
    <w:rsid w:val="009B6266"/>
    <w:rsid w:val="009B6676"/>
    <w:rsid w:val="009B744E"/>
    <w:rsid w:val="009C0A45"/>
    <w:rsid w:val="009C0D09"/>
    <w:rsid w:val="009C1157"/>
    <w:rsid w:val="009C1241"/>
    <w:rsid w:val="009C17BD"/>
    <w:rsid w:val="009C19AC"/>
    <w:rsid w:val="009C19EF"/>
    <w:rsid w:val="009C3009"/>
    <w:rsid w:val="009C3031"/>
    <w:rsid w:val="009C3E86"/>
    <w:rsid w:val="009C4420"/>
    <w:rsid w:val="009C4FB3"/>
    <w:rsid w:val="009C53B7"/>
    <w:rsid w:val="009C57DC"/>
    <w:rsid w:val="009C5AFC"/>
    <w:rsid w:val="009C62F8"/>
    <w:rsid w:val="009C6875"/>
    <w:rsid w:val="009C7368"/>
    <w:rsid w:val="009C746A"/>
    <w:rsid w:val="009C7DCE"/>
    <w:rsid w:val="009D0356"/>
    <w:rsid w:val="009D0463"/>
    <w:rsid w:val="009D0AF5"/>
    <w:rsid w:val="009D1FC5"/>
    <w:rsid w:val="009D267F"/>
    <w:rsid w:val="009D33FD"/>
    <w:rsid w:val="009D3930"/>
    <w:rsid w:val="009D4DFD"/>
    <w:rsid w:val="009D530F"/>
    <w:rsid w:val="009D6BD3"/>
    <w:rsid w:val="009D6CEC"/>
    <w:rsid w:val="009D719E"/>
    <w:rsid w:val="009E04EF"/>
    <w:rsid w:val="009E08A1"/>
    <w:rsid w:val="009E1377"/>
    <w:rsid w:val="009E16A6"/>
    <w:rsid w:val="009E1AD8"/>
    <w:rsid w:val="009E1E3D"/>
    <w:rsid w:val="009E22D7"/>
    <w:rsid w:val="009E2433"/>
    <w:rsid w:val="009E2958"/>
    <w:rsid w:val="009E3A91"/>
    <w:rsid w:val="009E3D0B"/>
    <w:rsid w:val="009E3D15"/>
    <w:rsid w:val="009E4172"/>
    <w:rsid w:val="009E499C"/>
    <w:rsid w:val="009E61CC"/>
    <w:rsid w:val="009E6F25"/>
    <w:rsid w:val="009E759E"/>
    <w:rsid w:val="009E7B02"/>
    <w:rsid w:val="009F012D"/>
    <w:rsid w:val="009F0184"/>
    <w:rsid w:val="009F04AF"/>
    <w:rsid w:val="009F05B1"/>
    <w:rsid w:val="009F0936"/>
    <w:rsid w:val="009F0A5B"/>
    <w:rsid w:val="009F31D6"/>
    <w:rsid w:val="009F4993"/>
    <w:rsid w:val="009F4A78"/>
    <w:rsid w:val="009F4E83"/>
    <w:rsid w:val="009F690A"/>
    <w:rsid w:val="009F701E"/>
    <w:rsid w:val="009F7795"/>
    <w:rsid w:val="00A009DC"/>
    <w:rsid w:val="00A00BE4"/>
    <w:rsid w:val="00A00D83"/>
    <w:rsid w:val="00A01E44"/>
    <w:rsid w:val="00A01E7A"/>
    <w:rsid w:val="00A02671"/>
    <w:rsid w:val="00A032BC"/>
    <w:rsid w:val="00A03849"/>
    <w:rsid w:val="00A039C1"/>
    <w:rsid w:val="00A04AB3"/>
    <w:rsid w:val="00A04B14"/>
    <w:rsid w:val="00A04F47"/>
    <w:rsid w:val="00A057FC"/>
    <w:rsid w:val="00A062BA"/>
    <w:rsid w:val="00A065E9"/>
    <w:rsid w:val="00A06BE5"/>
    <w:rsid w:val="00A06FBC"/>
    <w:rsid w:val="00A072F1"/>
    <w:rsid w:val="00A1072B"/>
    <w:rsid w:val="00A11D9D"/>
    <w:rsid w:val="00A12118"/>
    <w:rsid w:val="00A1211D"/>
    <w:rsid w:val="00A1457E"/>
    <w:rsid w:val="00A14DB6"/>
    <w:rsid w:val="00A153EA"/>
    <w:rsid w:val="00A15463"/>
    <w:rsid w:val="00A15674"/>
    <w:rsid w:val="00A16323"/>
    <w:rsid w:val="00A16565"/>
    <w:rsid w:val="00A166AD"/>
    <w:rsid w:val="00A16FD9"/>
    <w:rsid w:val="00A17196"/>
    <w:rsid w:val="00A200BB"/>
    <w:rsid w:val="00A205D1"/>
    <w:rsid w:val="00A2080B"/>
    <w:rsid w:val="00A2145C"/>
    <w:rsid w:val="00A21B22"/>
    <w:rsid w:val="00A21DA0"/>
    <w:rsid w:val="00A22173"/>
    <w:rsid w:val="00A236E7"/>
    <w:rsid w:val="00A243A9"/>
    <w:rsid w:val="00A246FC"/>
    <w:rsid w:val="00A258A0"/>
    <w:rsid w:val="00A25A6E"/>
    <w:rsid w:val="00A25A8F"/>
    <w:rsid w:val="00A26910"/>
    <w:rsid w:val="00A273EB"/>
    <w:rsid w:val="00A27B32"/>
    <w:rsid w:val="00A322C6"/>
    <w:rsid w:val="00A3239B"/>
    <w:rsid w:val="00A32733"/>
    <w:rsid w:val="00A33ADE"/>
    <w:rsid w:val="00A346EF"/>
    <w:rsid w:val="00A34869"/>
    <w:rsid w:val="00A34D2F"/>
    <w:rsid w:val="00A34D35"/>
    <w:rsid w:val="00A34F37"/>
    <w:rsid w:val="00A3657E"/>
    <w:rsid w:val="00A36681"/>
    <w:rsid w:val="00A36ED2"/>
    <w:rsid w:val="00A37C89"/>
    <w:rsid w:val="00A4116D"/>
    <w:rsid w:val="00A415D5"/>
    <w:rsid w:val="00A423C0"/>
    <w:rsid w:val="00A4276E"/>
    <w:rsid w:val="00A42DA0"/>
    <w:rsid w:val="00A430B1"/>
    <w:rsid w:val="00A436B6"/>
    <w:rsid w:val="00A43F2B"/>
    <w:rsid w:val="00A443D1"/>
    <w:rsid w:val="00A44EF3"/>
    <w:rsid w:val="00A4551B"/>
    <w:rsid w:val="00A45699"/>
    <w:rsid w:val="00A45E26"/>
    <w:rsid w:val="00A45F4B"/>
    <w:rsid w:val="00A46558"/>
    <w:rsid w:val="00A46646"/>
    <w:rsid w:val="00A474E3"/>
    <w:rsid w:val="00A47EEE"/>
    <w:rsid w:val="00A50024"/>
    <w:rsid w:val="00A5039D"/>
    <w:rsid w:val="00A505E0"/>
    <w:rsid w:val="00A50611"/>
    <w:rsid w:val="00A513AA"/>
    <w:rsid w:val="00A51E68"/>
    <w:rsid w:val="00A52869"/>
    <w:rsid w:val="00A532E7"/>
    <w:rsid w:val="00A53D8C"/>
    <w:rsid w:val="00A543CF"/>
    <w:rsid w:val="00A54C8F"/>
    <w:rsid w:val="00A557E9"/>
    <w:rsid w:val="00A56562"/>
    <w:rsid w:val="00A56896"/>
    <w:rsid w:val="00A57EA1"/>
    <w:rsid w:val="00A57F79"/>
    <w:rsid w:val="00A6005C"/>
    <w:rsid w:val="00A60F0F"/>
    <w:rsid w:val="00A6160D"/>
    <w:rsid w:val="00A62805"/>
    <w:rsid w:val="00A62AA9"/>
    <w:rsid w:val="00A633ED"/>
    <w:rsid w:val="00A63DDB"/>
    <w:rsid w:val="00A64274"/>
    <w:rsid w:val="00A648A9"/>
    <w:rsid w:val="00A64F4C"/>
    <w:rsid w:val="00A6560A"/>
    <w:rsid w:val="00A663EE"/>
    <w:rsid w:val="00A66CD9"/>
    <w:rsid w:val="00A67348"/>
    <w:rsid w:val="00A67500"/>
    <w:rsid w:val="00A6765C"/>
    <w:rsid w:val="00A676AB"/>
    <w:rsid w:val="00A70223"/>
    <w:rsid w:val="00A702E1"/>
    <w:rsid w:val="00A711B3"/>
    <w:rsid w:val="00A717CE"/>
    <w:rsid w:val="00A72F3C"/>
    <w:rsid w:val="00A73BEA"/>
    <w:rsid w:val="00A7493B"/>
    <w:rsid w:val="00A7536A"/>
    <w:rsid w:val="00A75D12"/>
    <w:rsid w:val="00A75DB3"/>
    <w:rsid w:val="00A7627B"/>
    <w:rsid w:val="00A76491"/>
    <w:rsid w:val="00A76509"/>
    <w:rsid w:val="00A77A5C"/>
    <w:rsid w:val="00A80CAB"/>
    <w:rsid w:val="00A81549"/>
    <w:rsid w:val="00A825AD"/>
    <w:rsid w:val="00A84FF2"/>
    <w:rsid w:val="00A850FC"/>
    <w:rsid w:val="00A8520B"/>
    <w:rsid w:val="00A85BC0"/>
    <w:rsid w:val="00A862A0"/>
    <w:rsid w:val="00A87137"/>
    <w:rsid w:val="00A87602"/>
    <w:rsid w:val="00A879A5"/>
    <w:rsid w:val="00A87AF1"/>
    <w:rsid w:val="00A87BDD"/>
    <w:rsid w:val="00A87C09"/>
    <w:rsid w:val="00A9023A"/>
    <w:rsid w:val="00A91435"/>
    <w:rsid w:val="00A915AB"/>
    <w:rsid w:val="00A922D1"/>
    <w:rsid w:val="00A941EB"/>
    <w:rsid w:val="00A951CE"/>
    <w:rsid w:val="00A95699"/>
    <w:rsid w:val="00A958FC"/>
    <w:rsid w:val="00A95B81"/>
    <w:rsid w:val="00A96503"/>
    <w:rsid w:val="00A96541"/>
    <w:rsid w:val="00A96565"/>
    <w:rsid w:val="00A965DA"/>
    <w:rsid w:val="00A96FF5"/>
    <w:rsid w:val="00A9700B"/>
    <w:rsid w:val="00A97EC3"/>
    <w:rsid w:val="00A97FFD"/>
    <w:rsid w:val="00AA0024"/>
    <w:rsid w:val="00AA0F06"/>
    <w:rsid w:val="00AA12B5"/>
    <w:rsid w:val="00AA197F"/>
    <w:rsid w:val="00AA1A9C"/>
    <w:rsid w:val="00AA1AD4"/>
    <w:rsid w:val="00AA1B0C"/>
    <w:rsid w:val="00AA1BFD"/>
    <w:rsid w:val="00AA2106"/>
    <w:rsid w:val="00AA316E"/>
    <w:rsid w:val="00AA396A"/>
    <w:rsid w:val="00AA5D5E"/>
    <w:rsid w:val="00AA6F9D"/>
    <w:rsid w:val="00AA7908"/>
    <w:rsid w:val="00AA79C1"/>
    <w:rsid w:val="00AB0205"/>
    <w:rsid w:val="00AB0470"/>
    <w:rsid w:val="00AB0917"/>
    <w:rsid w:val="00AB0AC7"/>
    <w:rsid w:val="00AB11F6"/>
    <w:rsid w:val="00AB1956"/>
    <w:rsid w:val="00AB2189"/>
    <w:rsid w:val="00AB2B9F"/>
    <w:rsid w:val="00AB37BF"/>
    <w:rsid w:val="00AB4C1D"/>
    <w:rsid w:val="00AB5087"/>
    <w:rsid w:val="00AB521C"/>
    <w:rsid w:val="00AB542C"/>
    <w:rsid w:val="00AB5ACC"/>
    <w:rsid w:val="00AB5B70"/>
    <w:rsid w:val="00AB641C"/>
    <w:rsid w:val="00AB64DD"/>
    <w:rsid w:val="00AB651C"/>
    <w:rsid w:val="00AB70C6"/>
    <w:rsid w:val="00AB727A"/>
    <w:rsid w:val="00AB74E7"/>
    <w:rsid w:val="00AC0B25"/>
    <w:rsid w:val="00AC137B"/>
    <w:rsid w:val="00AC1A7B"/>
    <w:rsid w:val="00AC1BC0"/>
    <w:rsid w:val="00AC2078"/>
    <w:rsid w:val="00AC20CE"/>
    <w:rsid w:val="00AC27CC"/>
    <w:rsid w:val="00AC2B1F"/>
    <w:rsid w:val="00AC3937"/>
    <w:rsid w:val="00AC3C83"/>
    <w:rsid w:val="00AC4693"/>
    <w:rsid w:val="00AC4915"/>
    <w:rsid w:val="00AC4B00"/>
    <w:rsid w:val="00AC4FC9"/>
    <w:rsid w:val="00AC5652"/>
    <w:rsid w:val="00AC56BA"/>
    <w:rsid w:val="00AC5CB0"/>
    <w:rsid w:val="00AC6418"/>
    <w:rsid w:val="00AC673F"/>
    <w:rsid w:val="00AC6871"/>
    <w:rsid w:val="00AC70D6"/>
    <w:rsid w:val="00AC793D"/>
    <w:rsid w:val="00AC79F3"/>
    <w:rsid w:val="00AC7D41"/>
    <w:rsid w:val="00AC7EDA"/>
    <w:rsid w:val="00AD18A0"/>
    <w:rsid w:val="00AD2300"/>
    <w:rsid w:val="00AD2397"/>
    <w:rsid w:val="00AD247E"/>
    <w:rsid w:val="00AD2662"/>
    <w:rsid w:val="00AD2D85"/>
    <w:rsid w:val="00AD3A2B"/>
    <w:rsid w:val="00AD465F"/>
    <w:rsid w:val="00AD48EB"/>
    <w:rsid w:val="00AD5A2D"/>
    <w:rsid w:val="00AD5B9D"/>
    <w:rsid w:val="00AD64EE"/>
    <w:rsid w:val="00AD666E"/>
    <w:rsid w:val="00AD67BD"/>
    <w:rsid w:val="00AD681C"/>
    <w:rsid w:val="00AD6FFE"/>
    <w:rsid w:val="00AD70D5"/>
    <w:rsid w:val="00AD7311"/>
    <w:rsid w:val="00AD78CC"/>
    <w:rsid w:val="00AD7C89"/>
    <w:rsid w:val="00AD7FBF"/>
    <w:rsid w:val="00AE0C1E"/>
    <w:rsid w:val="00AE0F2D"/>
    <w:rsid w:val="00AE19BF"/>
    <w:rsid w:val="00AE1C7E"/>
    <w:rsid w:val="00AE2136"/>
    <w:rsid w:val="00AE2B26"/>
    <w:rsid w:val="00AE30B1"/>
    <w:rsid w:val="00AE41F3"/>
    <w:rsid w:val="00AE4512"/>
    <w:rsid w:val="00AE5349"/>
    <w:rsid w:val="00AE66CC"/>
    <w:rsid w:val="00AE687E"/>
    <w:rsid w:val="00AE6CD2"/>
    <w:rsid w:val="00AE7152"/>
    <w:rsid w:val="00AE783A"/>
    <w:rsid w:val="00AE7A3A"/>
    <w:rsid w:val="00AE7F7F"/>
    <w:rsid w:val="00AF0081"/>
    <w:rsid w:val="00AF040F"/>
    <w:rsid w:val="00AF0A7B"/>
    <w:rsid w:val="00AF0D0D"/>
    <w:rsid w:val="00AF0F79"/>
    <w:rsid w:val="00AF2D06"/>
    <w:rsid w:val="00AF3721"/>
    <w:rsid w:val="00AF39D7"/>
    <w:rsid w:val="00AF3F36"/>
    <w:rsid w:val="00AF4620"/>
    <w:rsid w:val="00AF55C5"/>
    <w:rsid w:val="00AF56E4"/>
    <w:rsid w:val="00AF5D3B"/>
    <w:rsid w:val="00AF6982"/>
    <w:rsid w:val="00AF6A23"/>
    <w:rsid w:val="00AF7AEF"/>
    <w:rsid w:val="00B0000B"/>
    <w:rsid w:val="00B00280"/>
    <w:rsid w:val="00B00B64"/>
    <w:rsid w:val="00B01529"/>
    <w:rsid w:val="00B02EDB"/>
    <w:rsid w:val="00B034B2"/>
    <w:rsid w:val="00B03691"/>
    <w:rsid w:val="00B04E32"/>
    <w:rsid w:val="00B05700"/>
    <w:rsid w:val="00B05728"/>
    <w:rsid w:val="00B05FF9"/>
    <w:rsid w:val="00B06025"/>
    <w:rsid w:val="00B062C8"/>
    <w:rsid w:val="00B06A38"/>
    <w:rsid w:val="00B07526"/>
    <w:rsid w:val="00B10529"/>
    <w:rsid w:val="00B10BD0"/>
    <w:rsid w:val="00B10C0A"/>
    <w:rsid w:val="00B10C0D"/>
    <w:rsid w:val="00B11080"/>
    <w:rsid w:val="00B11213"/>
    <w:rsid w:val="00B11256"/>
    <w:rsid w:val="00B11DE8"/>
    <w:rsid w:val="00B11EEA"/>
    <w:rsid w:val="00B12318"/>
    <w:rsid w:val="00B1242C"/>
    <w:rsid w:val="00B1381A"/>
    <w:rsid w:val="00B16217"/>
    <w:rsid w:val="00B164D9"/>
    <w:rsid w:val="00B165A1"/>
    <w:rsid w:val="00B17391"/>
    <w:rsid w:val="00B173EB"/>
    <w:rsid w:val="00B174F4"/>
    <w:rsid w:val="00B17D59"/>
    <w:rsid w:val="00B20A8D"/>
    <w:rsid w:val="00B20B6C"/>
    <w:rsid w:val="00B20CD9"/>
    <w:rsid w:val="00B21C90"/>
    <w:rsid w:val="00B2245A"/>
    <w:rsid w:val="00B22926"/>
    <w:rsid w:val="00B22A41"/>
    <w:rsid w:val="00B22AEA"/>
    <w:rsid w:val="00B22CAB"/>
    <w:rsid w:val="00B22FE8"/>
    <w:rsid w:val="00B23C0D"/>
    <w:rsid w:val="00B24FFD"/>
    <w:rsid w:val="00B25967"/>
    <w:rsid w:val="00B25AB6"/>
    <w:rsid w:val="00B263AD"/>
    <w:rsid w:val="00B2652D"/>
    <w:rsid w:val="00B2697A"/>
    <w:rsid w:val="00B276B2"/>
    <w:rsid w:val="00B27D74"/>
    <w:rsid w:val="00B305B0"/>
    <w:rsid w:val="00B307DF"/>
    <w:rsid w:val="00B309E7"/>
    <w:rsid w:val="00B318BC"/>
    <w:rsid w:val="00B31AA8"/>
    <w:rsid w:val="00B320F0"/>
    <w:rsid w:val="00B327A5"/>
    <w:rsid w:val="00B32A59"/>
    <w:rsid w:val="00B3362C"/>
    <w:rsid w:val="00B34CB3"/>
    <w:rsid w:val="00B3543B"/>
    <w:rsid w:val="00B3656A"/>
    <w:rsid w:val="00B37DA5"/>
    <w:rsid w:val="00B401DC"/>
    <w:rsid w:val="00B407C2"/>
    <w:rsid w:val="00B41C0E"/>
    <w:rsid w:val="00B41D14"/>
    <w:rsid w:val="00B422F6"/>
    <w:rsid w:val="00B42C53"/>
    <w:rsid w:val="00B42F44"/>
    <w:rsid w:val="00B438CC"/>
    <w:rsid w:val="00B43980"/>
    <w:rsid w:val="00B453D2"/>
    <w:rsid w:val="00B458C0"/>
    <w:rsid w:val="00B45AB3"/>
    <w:rsid w:val="00B45BDD"/>
    <w:rsid w:val="00B46DD7"/>
    <w:rsid w:val="00B472FD"/>
    <w:rsid w:val="00B47EFF"/>
    <w:rsid w:val="00B50033"/>
    <w:rsid w:val="00B51ADF"/>
    <w:rsid w:val="00B5287D"/>
    <w:rsid w:val="00B53303"/>
    <w:rsid w:val="00B53456"/>
    <w:rsid w:val="00B53654"/>
    <w:rsid w:val="00B53A21"/>
    <w:rsid w:val="00B53AF3"/>
    <w:rsid w:val="00B54CDB"/>
    <w:rsid w:val="00B553D7"/>
    <w:rsid w:val="00B55718"/>
    <w:rsid w:val="00B55C68"/>
    <w:rsid w:val="00B56BAC"/>
    <w:rsid w:val="00B6038E"/>
    <w:rsid w:val="00B60FE7"/>
    <w:rsid w:val="00B612F6"/>
    <w:rsid w:val="00B6158B"/>
    <w:rsid w:val="00B61EC8"/>
    <w:rsid w:val="00B61F5F"/>
    <w:rsid w:val="00B63008"/>
    <w:rsid w:val="00B63666"/>
    <w:rsid w:val="00B63C67"/>
    <w:rsid w:val="00B63CA1"/>
    <w:rsid w:val="00B643AB"/>
    <w:rsid w:val="00B64B66"/>
    <w:rsid w:val="00B6512E"/>
    <w:rsid w:val="00B657D3"/>
    <w:rsid w:val="00B6609C"/>
    <w:rsid w:val="00B661BA"/>
    <w:rsid w:val="00B66890"/>
    <w:rsid w:val="00B66AE5"/>
    <w:rsid w:val="00B67BAC"/>
    <w:rsid w:val="00B70915"/>
    <w:rsid w:val="00B70F16"/>
    <w:rsid w:val="00B72279"/>
    <w:rsid w:val="00B722EC"/>
    <w:rsid w:val="00B72F5B"/>
    <w:rsid w:val="00B74143"/>
    <w:rsid w:val="00B7479B"/>
    <w:rsid w:val="00B74D12"/>
    <w:rsid w:val="00B750F2"/>
    <w:rsid w:val="00B767FE"/>
    <w:rsid w:val="00B77A59"/>
    <w:rsid w:val="00B77CBB"/>
    <w:rsid w:val="00B77CBE"/>
    <w:rsid w:val="00B77F4A"/>
    <w:rsid w:val="00B8033A"/>
    <w:rsid w:val="00B80B9B"/>
    <w:rsid w:val="00B8146A"/>
    <w:rsid w:val="00B81775"/>
    <w:rsid w:val="00B81832"/>
    <w:rsid w:val="00B81ACC"/>
    <w:rsid w:val="00B83511"/>
    <w:rsid w:val="00B83C23"/>
    <w:rsid w:val="00B83D73"/>
    <w:rsid w:val="00B84289"/>
    <w:rsid w:val="00B8482B"/>
    <w:rsid w:val="00B854B2"/>
    <w:rsid w:val="00B8620B"/>
    <w:rsid w:val="00B873E1"/>
    <w:rsid w:val="00B876D5"/>
    <w:rsid w:val="00B87C15"/>
    <w:rsid w:val="00B91177"/>
    <w:rsid w:val="00B91587"/>
    <w:rsid w:val="00B916A8"/>
    <w:rsid w:val="00B917F0"/>
    <w:rsid w:val="00B92059"/>
    <w:rsid w:val="00B92A83"/>
    <w:rsid w:val="00B93287"/>
    <w:rsid w:val="00B93408"/>
    <w:rsid w:val="00B93512"/>
    <w:rsid w:val="00B93EB9"/>
    <w:rsid w:val="00B9420D"/>
    <w:rsid w:val="00B9426B"/>
    <w:rsid w:val="00B94518"/>
    <w:rsid w:val="00B953CF"/>
    <w:rsid w:val="00B95EE0"/>
    <w:rsid w:val="00B97505"/>
    <w:rsid w:val="00B97608"/>
    <w:rsid w:val="00BA027E"/>
    <w:rsid w:val="00BA0926"/>
    <w:rsid w:val="00BA0A67"/>
    <w:rsid w:val="00BA0C5F"/>
    <w:rsid w:val="00BA0CAA"/>
    <w:rsid w:val="00BA0D07"/>
    <w:rsid w:val="00BA1093"/>
    <w:rsid w:val="00BA2614"/>
    <w:rsid w:val="00BA4432"/>
    <w:rsid w:val="00BA44F6"/>
    <w:rsid w:val="00BA51F7"/>
    <w:rsid w:val="00BA542A"/>
    <w:rsid w:val="00BA54BF"/>
    <w:rsid w:val="00BA55C5"/>
    <w:rsid w:val="00BA6015"/>
    <w:rsid w:val="00BA6679"/>
    <w:rsid w:val="00BA68FE"/>
    <w:rsid w:val="00BA6AAF"/>
    <w:rsid w:val="00BB0385"/>
    <w:rsid w:val="00BB0D7F"/>
    <w:rsid w:val="00BB113C"/>
    <w:rsid w:val="00BB1287"/>
    <w:rsid w:val="00BB14C9"/>
    <w:rsid w:val="00BB1CEF"/>
    <w:rsid w:val="00BB2B8B"/>
    <w:rsid w:val="00BB36FA"/>
    <w:rsid w:val="00BB4A84"/>
    <w:rsid w:val="00BB4CAD"/>
    <w:rsid w:val="00BB69A9"/>
    <w:rsid w:val="00BB7135"/>
    <w:rsid w:val="00BB74A7"/>
    <w:rsid w:val="00BB74B7"/>
    <w:rsid w:val="00BB7D68"/>
    <w:rsid w:val="00BC11DD"/>
    <w:rsid w:val="00BC2A61"/>
    <w:rsid w:val="00BC3242"/>
    <w:rsid w:val="00BC4990"/>
    <w:rsid w:val="00BC5564"/>
    <w:rsid w:val="00BC594B"/>
    <w:rsid w:val="00BC5DAE"/>
    <w:rsid w:val="00BC616F"/>
    <w:rsid w:val="00BC63BB"/>
    <w:rsid w:val="00BC76ED"/>
    <w:rsid w:val="00BD03DB"/>
    <w:rsid w:val="00BD0F60"/>
    <w:rsid w:val="00BD143C"/>
    <w:rsid w:val="00BD14E4"/>
    <w:rsid w:val="00BD1FD3"/>
    <w:rsid w:val="00BD2490"/>
    <w:rsid w:val="00BD409D"/>
    <w:rsid w:val="00BD4D73"/>
    <w:rsid w:val="00BD5DD7"/>
    <w:rsid w:val="00BD62AA"/>
    <w:rsid w:val="00BD6445"/>
    <w:rsid w:val="00BD64A2"/>
    <w:rsid w:val="00BD6D2B"/>
    <w:rsid w:val="00BD78E7"/>
    <w:rsid w:val="00BE0836"/>
    <w:rsid w:val="00BE0873"/>
    <w:rsid w:val="00BE0CC4"/>
    <w:rsid w:val="00BE0E36"/>
    <w:rsid w:val="00BE132B"/>
    <w:rsid w:val="00BE1603"/>
    <w:rsid w:val="00BE2352"/>
    <w:rsid w:val="00BE2FDC"/>
    <w:rsid w:val="00BE33EE"/>
    <w:rsid w:val="00BE48E2"/>
    <w:rsid w:val="00BE5FAD"/>
    <w:rsid w:val="00BE70AF"/>
    <w:rsid w:val="00BE73EE"/>
    <w:rsid w:val="00BE79DE"/>
    <w:rsid w:val="00BE7F6C"/>
    <w:rsid w:val="00BF0ECB"/>
    <w:rsid w:val="00BF0ED5"/>
    <w:rsid w:val="00BF0FEE"/>
    <w:rsid w:val="00BF105E"/>
    <w:rsid w:val="00BF11AC"/>
    <w:rsid w:val="00BF1428"/>
    <w:rsid w:val="00BF15BA"/>
    <w:rsid w:val="00BF1704"/>
    <w:rsid w:val="00BF1CFA"/>
    <w:rsid w:val="00BF1ED6"/>
    <w:rsid w:val="00BF4ECD"/>
    <w:rsid w:val="00BF4EDC"/>
    <w:rsid w:val="00BF5802"/>
    <w:rsid w:val="00BF594B"/>
    <w:rsid w:val="00BF5AE5"/>
    <w:rsid w:val="00BF5C5E"/>
    <w:rsid w:val="00BF60BA"/>
    <w:rsid w:val="00BF66C9"/>
    <w:rsid w:val="00BF70A3"/>
    <w:rsid w:val="00BF77C1"/>
    <w:rsid w:val="00C005D6"/>
    <w:rsid w:val="00C017CC"/>
    <w:rsid w:val="00C01CDD"/>
    <w:rsid w:val="00C0248E"/>
    <w:rsid w:val="00C02CA6"/>
    <w:rsid w:val="00C03101"/>
    <w:rsid w:val="00C0337F"/>
    <w:rsid w:val="00C045E7"/>
    <w:rsid w:val="00C04A76"/>
    <w:rsid w:val="00C04FB7"/>
    <w:rsid w:val="00C05BBC"/>
    <w:rsid w:val="00C05D4E"/>
    <w:rsid w:val="00C07289"/>
    <w:rsid w:val="00C07337"/>
    <w:rsid w:val="00C0777B"/>
    <w:rsid w:val="00C07CD9"/>
    <w:rsid w:val="00C07F12"/>
    <w:rsid w:val="00C100A7"/>
    <w:rsid w:val="00C1023C"/>
    <w:rsid w:val="00C116BA"/>
    <w:rsid w:val="00C11F99"/>
    <w:rsid w:val="00C1263C"/>
    <w:rsid w:val="00C13CB0"/>
    <w:rsid w:val="00C14678"/>
    <w:rsid w:val="00C1485D"/>
    <w:rsid w:val="00C14FFD"/>
    <w:rsid w:val="00C178CC"/>
    <w:rsid w:val="00C23310"/>
    <w:rsid w:val="00C23464"/>
    <w:rsid w:val="00C235B7"/>
    <w:rsid w:val="00C23730"/>
    <w:rsid w:val="00C237A1"/>
    <w:rsid w:val="00C23AA8"/>
    <w:rsid w:val="00C23BE0"/>
    <w:rsid w:val="00C24BA8"/>
    <w:rsid w:val="00C24E35"/>
    <w:rsid w:val="00C254BD"/>
    <w:rsid w:val="00C25E19"/>
    <w:rsid w:val="00C25EE4"/>
    <w:rsid w:val="00C27061"/>
    <w:rsid w:val="00C2718E"/>
    <w:rsid w:val="00C27367"/>
    <w:rsid w:val="00C27E9B"/>
    <w:rsid w:val="00C30959"/>
    <w:rsid w:val="00C310B4"/>
    <w:rsid w:val="00C31DB9"/>
    <w:rsid w:val="00C31F99"/>
    <w:rsid w:val="00C32A29"/>
    <w:rsid w:val="00C33B86"/>
    <w:rsid w:val="00C34211"/>
    <w:rsid w:val="00C34AE9"/>
    <w:rsid w:val="00C350FB"/>
    <w:rsid w:val="00C3541E"/>
    <w:rsid w:val="00C3600A"/>
    <w:rsid w:val="00C3611B"/>
    <w:rsid w:val="00C361F0"/>
    <w:rsid w:val="00C36B45"/>
    <w:rsid w:val="00C36DC8"/>
    <w:rsid w:val="00C400F2"/>
    <w:rsid w:val="00C40FD6"/>
    <w:rsid w:val="00C41101"/>
    <w:rsid w:val="00C42496"/>
    <w:rsid w:val="00C428F8"/>
    <w:rsid w:val="00C43248"/>
    <w:rsid w:val="00C43B25"/>
    <w:rsid w:val="00C43E26"/>
    <w:rsid w:val="00C4421F"/>
    <w:rsid w:val="00C44DCF"/>
    <w:rsid w:val="00C45500"/>
    <w:rsid w:val="00C457D1"/>
    <w:rsid w:val="00C46CE0"/>
    <w:rsid w:val="00C471B5"/>
    <w:rsid w:val="00C47236"/>
    <w:rsid w:val="00C47D28"/>
    <w:rsid w:val="00C47D91"/>
    <w:rsid w:val="00C47F33"/>
    <w:rsid w:val="00C5011D"/>
    <w:rsid w:val="00C501BB"/>
    <w:rsid w:val="00C508C3"/>
    <w:rsid w:val="00C50C71"/>
    <w:rsid w:val="00C50F3B"/>
    <w:rsid w:val="00C529B6"/>
    <w:rsid w:val="00C5309C"/>
    <w:rsid w:val="00C530AF"/>
    <w:rsid w:val="00C5313E"/>
    <w:rsid w:val="00C53295"/>
    <w:rsid w:val="00C53E1B"/>
    <w:rsid w:val="00C53FD3"/>
    <w:rsid w:val="00C553B8"/>
    <w:rsid w:val="00C557F1"/>
    <w:rsid w:val="00C5595E"/>
    <w:rsid w:val="00C55A79"/>
    <w:rsid w:val="00C55F51"/>
    <w:rsid w:val="00C5623B"/>
    <w:rsid w:val="00C56599"/>
    <w:rsid w:val="00C566CA"/>
    <w:rsid w:val="00C57131"/>
    <w:rsid w:val="00C57B70"/>
    <w:rsid w:val="00C60523"/>
    <w:rsid w:val="00C608F8"/>
    <w:rsid w:val="00C617CE"/>
    <w:rsid w:val="00C623C7"/>
    <w:rsid w:val="00C62A3E"/>
    <w:rsid w:val="00C62DEB"/>
    <w:rsid w:val="00C62E11"/>
    <w:rsid w:val="00C642DB"/>
    <w:rsid w:val="00C64C35"/>
    <w:rsid w:val="00C64CD0"/>
    <w:rsid w:val="00C65061"/>
    <w:rsid w:val="00C654E4"/>
    <w:rsid w:val="00C65C58"/>
    <w:rsid w:val="00C65F24"/>
    <w:rsid w:val="00C663F2"/>
    <w:rsid w:val="00C66AB9"/>
    <w:rsid w:val="00C67221"/>
    <w:rsid w:val="00C6776D"/>
    <w:rsid w:val="00C679CB"/>
    <w:rsid w:val="00C67DB7"/>
    <w:rsid w:val="00C73107"/>
    <w:rsid w:val="00C73E59"/>
    <w:rsid w:val="00C74A61"/>
    <w:rsid w:val="00C74EAA"/>
    <w:rsid w:val="00C762EE"/>
    <w:rsid w:val="00C7687E"/>
    <w:rsid w:val="00C7688B"/>
    <w:rsid w:val="00C76FE1"/>
    <w:rsid w:val="00C774E3"/>
    <w:rsid w:val="00C77B36"/>
    <w:rsid w:val="00C77DBB"/>
    <w:rsid w:val="00C77F53"/>
    <w:rsid w:val="00C806BC"/>
    <w:rsid w:val="00C80A62"/>
    <w:rsid w:val="00C80C38"/>
    <w:rsid w:val="00C81688"/>
    <w:rsid w:val="00C81953"/>
    <w:rsid w:val="00C82508"/>
    <w:rsid w:val="00C82575"/>
    <w:rsid w:val="00C83022"/>
    <w:rsid w:val="00C8364C"/>
    <w:rsid w:val="00C839EC"/>
    <w:rsid w:val="00C83C85"/>
    <w:rsid w:val="00C841C8"/>
    <w:rsid w:val="00C84495"/>
    <w:rsid w:val="00C84619"/>
    <w:rsid w:val="00C85CCC"/>
    <w:rsid w:val="00C8711E"/>
    <w:rsid w:val="00C872E4"/>
    <w:rsid w:val="00C87FED"/>
    <w:rsid w:val="00C9056D"/>
    <w:rsid w:val="00C90863"/>
    <w:rsid w:val="00C917D2"/>
    <w:rsid w:val="00C91CFD"/>
    <w:rsid w:val="00C91F64"/>
    <w:rsid w:val="00C92404"/>
    <w:rsid w:val="00C93AB9"/>
    <w:rsid w:val="00C93ADA"/>
    <w:rsid w:val="00C946CE"/>
    <w:rsid w:val="00C952CA"/>
    <w:rsid w:val="00C954BA"/>
    <w:rsid w:val="00C96119"/>
    <w:rsid w:val="00C96235"/>
    <w:rsid w:val="00C96373"/>
    <w:rsid w:val="00C96FBA"/>
    <w:rsid w:val="00C97B11"/>
    <w:rsid w:val="00CA0190"/>
    <w:rsid w:val="00CA0ADD"/>
    <w:rsid w:val="00CA2478"/>
    <w:rsid w:val="00CA2A0F"/>
    <w:rsid w:val="00CA31B5"/>
    <w:rsid w:val="00CA3335"/>
    <w:rsid w:val="00CA3DC9"/>
    <w:rsid w:val="00CA514E"/>
    <w:rsid w:val="00CA6D59"/>
    <w:rsid w:val="00CB1508"/>
    <w:rsid w:val="00CB1F06"/>
    <w:rsid w:val="00CB21E3"/>
    <w:rsid w:val="00CB2AA9"/>
    <w:rsid w:val="00CB3316"/>
    <w:rsid w:val="00CB35F4"/>
    <w:rsid w:val="00CB47DB"/>
    <w:rsid w:val="00CB5161"/>
    <w:rsid w:val="00CB5ED8"/>
    <w:rsid w:val="00CB6B35"/>
    <w:rsid w:val="00CB711D"/>
    <w:rsid w:val="00CB7FD6"/>
    <w:rsid w:val="00CC14B5"/>
    <w:rsid w:val="00CC183D"/>
    <w:rsid w:val="00CC21BC"/>
    <w:rsid w:val="00CC2589"/>
    <w:rsid w:val="00CC3214"/>
    <w:rsid w:val="00CC3404"/>
    <w:rsid w:val="00CC3720"/>
    <w:rsid w:val="00CC3820"/>
    <w:rsid w:val="00CC48FD"/>
    <w:rsid w:val="00CC4E9D"/>
    <w:rsid w:val="00CC548F"/>
    <w:rsid w:val="00CC5737"/>
    <w:rsid w:val="00CC6521"/>
    <w:rsid w:val="00CC6BA6"/>
    <w:rsid w:val="00CD05B7"/>
    <w:rsid w:val="00CD0834"/>
    <w:rsid w:val="00CD121E"/>
    <w:rsid w:val="00CD193E"/>
    <w:rsid w:val="00CD3901"/>
    <w:rsid w:val="00CD3B8F"/>
    <w:rsid w:val="00CD3B9D"/>
    <w:rsid w:val="00CD47AD"/>
    <w:rsid w:val="00CD582F"/>
    <w:rsid w:val="00CD5A17"/>
    <w:rsid w:val="00CD5D3B"/>
    <w:rsid w:val="00CD61E3"/>
    <w:rsid w:val="00CD68DA"/>
    <w:rsid w:val="00CD7060"/>
    <w:rsid w:val="00CD7BFF"/>
    <w:rsid w:val="00CE038B"/>
    <w:rsid w:val="00CE0442"/>
    <w:rsid w:val="00CE0937"/>
    <w:rsid w:val="00CE0D60"/>
    <w:rsid w:val="00CE1059"/>
    <w:rsid w:val="00CE1513"/>
    <w:rsid w:val="00CE1886"/>
    <w:rsid w:val="00CE1A93"/>
    <w:rsid w:val="00CE2613"/>
    <w:rsid w:val="00CE2644"/>
    <w:rsid w:val="00CE2991"/>
    <w:rsid w:val="00CE3507"/>
    <w:rsid w:val="00CE3E9E"/>
    <w:rsid w:val="00CE42AE"/>
    <w:rsid w:val="00CE45CC"/>
    <w:rsid w:val="00CE4AC6"/>
    <w:rsid w:val="00CE4C57"/>
    <w:rsid w:val="00CE4D07"/>
    <w:rsid w:val="00CE50B7"/>
    <w:rsid w:val="00CE54F6"/>
    <w:rsid w:val="00CE553E"/>
    <w:rsid w:val="00CE575F"/>
    <w:rsid w:val="00CE5AD8"/>
    <w:rsid w:val="00CE5D83"/>
    <w:rsid w:val="00CE63DE"/>
    <w:rsid w:val="00CE72A0"/>
    <w:rsid w:val="00CE7642"/>
    <w:rsid w:val="00CE7F52"/>
    <w:rsid w:val="00CE7F6F"/>
    <w:rsid w:val="00CF050D"/>
    <w:rsid w:val="00CF0627"/>
    <w:rsid w:val="00CF09A7"/>
    <w:rsid w:val="00CF199B"/>
    <w:rsid w:val="00CF1EC1"/>
    <w:rsid w:val="00CF56EA"/>
    <w:rsid w:val="00CF6044"/>
    <w:rsid w:val="00CF60A0"/>
    <w:rsid w:val="00D00BB0"/>
    <w:rsid w:val="00D00E2B"/>
    <w:rsid w:val="00D01E2A"/>
    <w:rsid w:val="00D02C6B"/>
    <w:rsid w:val="00D040BA"/>
    <w:rsid w:val="00D0424F"/>
    <w:rsid w:val="00D051D6"/>
    <w:rsid w:val="00D05D31"/>
    <w:rsid w:val="00D06B90"/>
    <w:rsid w:val="00D07C43"/>
    <w:rsid w:val="00D10796"/>
    <w:rsid w:val="00D10812"/>
    <w:rsid w:val="00D11F03"/>
    <w:rsid w:val="00D12033"/>
    <w:rsid w:val="00D1281A"/>
    <w:rsid w:val="00D12AD9"/>
    <w:rsid w:val="00D132B2"/>
    <w:rsid w:val="00D1370C"/>
    <w:rsid w:val="00D1529F"/>
    <w:rsid w:val="00D1595B"/>
    <w:rsid w:val="00D159F5"/>
    <w:rsid w:val="00D17465"/>
    <w:rsid w:val="00D17822"/>
    <w:rsid w:val="00D17849"/>
    <w:rsid w:val="00D17F26"/>
    <w:rsid w:val="00D20036"/>
    <w:rsid w:val="00D201A4"/>
    <w:rsid w:val="00D2055C"/>
    <w:rsid w:val="00D2161F"/>
    <w:rsid w:val="00D21874"/>
    <w:rsid w:val="00D234FE"/>
    <w:rsid w:val="00D23669"/>
    <w:rsid w:val="00D23AAE"/>
    <w:rsid w:val="00D23FEF"/>
    <w:rsid w:val="00D2465D"/>
    <w:rsid w:val="00D24CCE"/>
    <w:rsid w:val="00D24E5A"/>
    <w:rsid w:val="00D252EF"/>
    <w:rsid w:val="00D255E6"/>
    <w:rsid w:val="00D25E38"/>
    <w:rsid w:val="00D26470"/>
    <w:rsid w:val="00D26D77"/>
    <w:rsid w:val="00D27508"/>
    <w:rsid w:val="00D27B21"/>
    <w:rsid w:val="00D30BDA"/>
    <w:rsid w:val="00D30E4F"/>
    <w:rsid w:val="00D310B7"/>
    <w:rsid w:val="00D316D1"/>
    <w:rsid w:val="00D31FD0"/>
    <w:rsid w:val="00D32790"/>
    <w:rsid w:val="00D3321E"/>
    <w:rsid w:val="00D332D1"/>
    <w:rsid w:val="00D336E0"/>
    <w:rsid w:val="00D33925"/>
    <w:rsid w:val="00D33C27"/>
    <w:rsid w:val="00D34382"/>
    <w:rsid w:val="00D34E65"/>
    <w:rsid w:val="00D35921"/>
    <w:rsid w:val="00D35F43"/>
    <w:rsid w:val="00D36B26"/>
    <w:rsid w:val="00D36DDB"/>
    <w:rsid w:val="00D402C6"/>
    <w:rsid w:val="00D4037C"/>
    <w:rsid w:val="00D40B9A"/>
    <w:rsid w:val="00D418DA"/>
    <w:rsid w:val="00D4210E"/>
    <w:rsid w:val="00D422E1"/>
    <w:rsid w:val="00D437CC"/>
    <w:rsid w:val="00D43DCA"/>
    <w:rsid w:val="00D451F0"/>
    <w:rsid w:val="00D45357"/>
    <w:rsid w:val="00D454B1"/>
    <w:rsid w:val="00D456AD"/>
    <w:rsid w:val="00D456BF"/>
    <w:rsid w:val="00D460A6"/>
    <w:rsid w:val="00D47370"/>
    <w:rsid w:val="00D475BF"/>
    <w:rsid w:val="00D477A5"/>
    <w:rsid w:val="00D47A26"/>
    <w:rsid w:val="00D50CA9"/>
    <w:rsid w:val="00D511BC"/>
    <w:rsid w:val="00D519B5"/>
    <w:rsid w:val="00D5263F"/>
    <w:rsid w:val="00D52825"/>
    <w:rsid w:val="00D52F5B"/>
    <w:rsid w:val="00D53406"/>
    <w:rsid w:val="00D53E56"/>
    <w:rsid w:val="00D546B1"/>
    <w:rsid w:val="00D555BC"/>
    <w:rsid w:val="00D5612E"/>
    <w:rsid w:val="00D56C2C"/>
    <w:rsid w:val="00D56D68"/>
    <w:rsid w:val="00D601FA"/>
    <w:rsid w:val="00D604E6"/>
    <w:rsid w:val="00D60667"/>
    <w:rsid w:val="00D614F5"/>
    <w:rsid w:val="00D627C5"/>
    <w:rsid w:val="00D6282F"/>
    <w:rsid w:val="00D62ED4"/>
    <w:rsid w:val="00D6312A"/>
    <w:rsid w:val="00D63F1C"/>
    <w:rsid w:val="00D64282"/>
    <w:rsid w:val="00D64ADF"/>
    <w:rsid w:val="00D6567B"/>
    <w:rsid w:val="00D67366"/>
    <w:rsid w:val="00D702AB"/>
    <w:rsid w:val="00D70385"/>
    <w:rsid w:val="00D703FC"/>
    <w:rsid w:val="00D70598"/>
    <w:rsid w:val="00D70615"/>
    <w:rsid w:val="00D70F38"/>
    <w:rsid w:val="00D711D7"/>
    <w:rsid w:val="00D7122F"/>
    <w:rsid w:val="00D7142D"/>
    <w:rsid w:val="00D717E1"/>
    <w:rsid w:val="00D720F3"/>
    <w:rsid w:val="00D726DB"/>
    <w:rsid w:val="00D72BE8"/>
    <w:rsid w:val="00D731A7"/>
    <w:rsid w:val="00D73AC3"/>
    <w:rsid w:val="00D73C71"/>
    <w:rsid w:val="00D7440E"/>
    <w:rsid w:val="00D747FC"/>
    <w:rsid w:val="00D7499E"/>
    <w:rsid w:val="00D74ECE"/>
    <w:rsid w:val="00D74F4C"/>
    <w:rsid w:val="00D75182"/>
    <w:rsid w:val="00D75897"/>
    <w:rsid w:val="00D7625B"/>
    <w:rsid w:val="00D766BD"/>
    <w:rsid w:val="00D76981"/>
    <w:rsid w:val="00D76AD2"/>
    <w:rsid w:val="00D76F3D"/>
    <w:rsid w:val="00D7746A"/>
    <w:rsid w:val="00D77E8F"/>
    <w:rsid w:val="00D8056A"/>
    <w:rsid w:val="00D80ADA"/>
    <w:rsid w:val="00D815CF"/>
    <w:rsid w:val="00D81A44"/>
    <w:rsid w:val="00D82BA7"/>
    <w:rsid w:val="00D82CCE"/>
    <w:rsid w:val="00D83248"/>
    <w:rsid w:val="00D83249"/>
    <w:rsid w:val="00D83996"/>
    <w:rsid w:val="00D843F2"/>
    <w:rsid w:val="00D84959"/>
    <w:rsid w:val="00D84D3A"/>
    <w:rsid w:val="00D85C50"/>
    <w:rsid w:val="00D862F4"/>
    <w:rsid w:val="00D86DC4"/>
    <w:rsid w:val="00D876CD"/>
    <w:rsid w:val="00D87C22"/>
    <w:rsid w:val="00D87D86"/>
    <w:rsid w:val="00D87EFA"/>
    <w:rsid w:val="00D87F81"/>
    <w:rsid w:val="00D9119C"/>
    <w:rsid w:val="00D9129D"/>
    <w:rsid w:val="00D91AFC"/>
    <w:rsid w:val="00D921F8"/>
    <w:rsid w:val="00D928A8"/>
    <w:rsid w:val="00D94715"/>
    <w:rsid w:val="00D95735"/>
    <w:rsid w:val="00D95B39"/>
    <w:rsid w:val="00D95C2E"/>
    <w:rsid w:val="00D95E33"/>
    <w:rsid w:val="00D97547"/>
    <w:rsid w:val="00D97739"/>
    <w:rsid w:val="00DA070B"/>
    <w:rsid w:val="00DA0717"/>
    <w:rsid w:val="00DA1342"/>
    <w:rsid w:val="00DA2643"/>
    <w:rsid w:val="00DA3CB9"/>
    <w:rsid w:val="00DA4008"/>
    <w:rsid w:val="00DA5434"/>
    <w:rsid w:val="00DA5F4A"/>
    <w:rsid w:val="00DA6753"/>
    <w:rsid w:val="00DA6BD4"/>
    <w:rsid w:val="00DA6CC8"/>
    <w:rsid w:val="00DA7152"/>
    <w:rsid w:val="00DB094D"/>
    <w:rsid w:val="00DB0D00"/>
    <w:rsid w:val="00DB2F28"/>
    <w:rsid w:val="00DB3BA2"/>
    <w:rsid w:val="00DB4585"/>
    <w:rsid w:val="00DB487E"/>
    <w:rsid w:val="00DB4B2F"/>
    <w:rsid w:val="00DB5095"/>
    <w:rsid w:val="00DB51EB"/>
    <w:rsid w:val="00DB5270"/>
    <w:rsid w:val="00DB563B"/>
    <w:rsid w:val="00DB56DF"/>
    <w:rsid w:val="00DB68D1"/>
    <w:rsid w:val="00DB698E"/>
    <w:rsid w:val="00DB72C6"/>
    <w:rsid w:val="00DC032F"/>
    <w:rsid w:val="00DC2264"/>
    <w:rsid w:val="00DC266D"/>
    <w:rsid w:val="00DC2CFE"/>
    <w:rsid w:val="00DC3E52"/>
    <w:rsid w:val="00DC4331"/>
    <w:rsid w:val="00DC45A7"/>
    <w:rsid w:val="00DC48E4"/>
    <w:rsid w:val="00DC4C88"/>
    <w:rsid w:val="00DC543B"/>
    <w:rsid w:val="00DC59D5"/>
    <w:rsid w:val="00DC5AEF"/>
    <w:rsid w:val="00DD0DF3"/>
    <w:rsid w:val="00DD1713"/>
    <w:rsid w:val="00DD24DC"/>
    <w:rsid w:val="00DD25BA"/>
    <w:rsid w:val="00DD27C8"/>
    <w:rsid w:val="00DD3E02"/>
    <w:rsid w:val="00DD58B0"/>
    <w:rsid w:val="00DD5B46"/>
    <w:rsid w:val="00DD6215"/>
    <w:rsid w:val="00DD6BDE"/>
    <w:rsid w:val="00DD7D46"/>
    <w:rsid w:val="00DE0819"/>
    <w:rsid w:val="00DE326B"/>
    <w:rsid w:val="00DE37BF"/>
    <w:rsid w:val="00DE3BF7"/>
    <w:rsid w:val="00DE404A"/>
    <w:rsid w:val="00DE445D"/>
    <w:rsid w:val="00DE4724"/>
    <w:rsid w:val="00DE4CB2"/>
    <w:rsid w:val="00DE5D06"/>
    <w:rsid w:val="00DE6BBD"/>
    <w:rsid w:val="00DE6E47"/>
    <w:rsid w:val="00DE7223"/>
    <w:rsid w:val="00DF107B"/>
    <w:rsid w:val="00DF144B"/>
    <w:rsid w:val="00DF170D"/>
    <w:rsid w:val="00DF18C5"/>
    <w:rsid w:val="00DF25CD"/>
    <w:rsid w:val="00DF2A15"/>
    <w:rsid w:val="00DF2EFD"/>
    <w:rsid w:val="00DF30F5"/>
    <w:rsid w:val="00DF3631"/>
    <w:rsid w:val="00DF3CA5"/>
    <w:rsid w:val="00DF3DCD"/>
    <w:rsid w:val="00DF4264"/>
    <w:rsid w:val="00DF4792"/>
    <w:rsid w:val="00DF4EB2"/>
    <w:rsid w:val="00DF4F6E"/>
    <w:rsid w:val="00DF52FC"/>
    <w:rsid w:val="00DF57E1"/>
    <w:rsid w:val="00DF59B8"/>
    <w:rsid w:val="00DF7405"/>
    <w:rsid w:val="00E001DF"/>
    <w:rsid w:val="00E00590"/>
    <w:rsid w:val="00E00A9E"/>
    <w:rsid w:val="00E01ABA"/>
    <w:rsid w:val="00E02095"/>
    <w:rsid w:val="00E02500"/>
    <w:rsid w:val="00E0255A"/>
    <w:rsid w:val="00E0277B"/>
    <w:rsid w:val="00E028E1"/>
    <w:rsid w:val="00E03419"/>
    <w:rsid w:val="00E03584"/>
    <w:rsid w:val="00E03981"/>
    <w:rsid w:val="00E046D8"/>
    <w:rsid w:val="00E047C2"/>
    <w:rsid w:val="00E061F9"/>
    <w:rsid w:val="00E06C65"/>
    <w:rsid w:val="00E0761D"/>
    <w:rsid w:val="00E077BD"/>
    <w:rsid w:val="00E10377"/>
    <w:rsid w:val="00E1049D"/>
    <w:rsid w:val="00E109D9"/>
    <w:rsid w:val="00E10FAD"/>
    <w:rsid w:val="00E1103B"/>
    <w:rsid w:val="00E1113A"/>
    <w:rsid w:val="00E112AD"/>
    <w:rsid w:val="00E113A9"/>
    <w:rsid w:val="00E114B2"/>
    <w:rsid w:val="00E11774"/>
    <w:rsid w:val="00E1388C"/>
    <w:rsid w:val="00E1411B"/>
    <w:rsid w:val="00E148A0"/>
    <w:rsid w:val="00E1556B"/>
    <w:rsid w:val="00E15705"/>
    <w:rsid w:val="00E1731D"/>
    <w:rsid w:val="00E173A6"/>
    <w:rsid w:val="00E178B4"/>
    <w:rsid w:val="00E205E1"/>
    <w:rsid w:val="00E20EAB"/>
    <w:rsid w:val="00E2171F"/>
    <w:rsid w:val="00E22282"/>
    <w:rsid w:val="00E232C3"/>
    <w:rsid w:val="00E23FD4"/>
    <w:rsid w:val="00E23FD9"/>
    <w:rsid w:val="00E24D1B"/>
    <w:rsid w:val="00E25C21"/>
    <w:rsid w:val="00E25EAA"/>
    <w:rsid w:val="00E260CA"/>
    <w:rsid w:val="00E2799B"/>
    <w:rsid w:val="00E30B68"/>
    <w:rsid w:val="00E31681"/>
    <w:rsid w:val="00E3178E"/>
    <w:rsid w:val="00E32941"/>
    <w:rsid w:val="00E33F9E"/>
    <w:rsid w:val="00E34D47"/>
    <w:rsid w:val="00E351F1"/>
    <w:rsid w:val="00E355D8"/>
    <w:rsid w:val="00E35670"/>
    <w:rsid w:val="00E35CDE"/>
    <w:rsid w:val="00E35DD2"/>
    <w:rsid w:val="00E36BBB"/>
    <w:rsid w:val="00E3717D"/>
    <w:rsid w:val="00E40598"/>
    <w:rsid w:val="00E40AA0"/>
    <w:rsid w:val="00E40DA9"/>
    <w:rsid w:val="00E40E9E"/>
    <w:rsid w:val="00E41B21"/>
    <w:rsid w:val="00E41FDF"/>
    <w:rsid w:val="00E422C7"/>
    <w:rsid w:val="00E42622"/>
    <w:rsid w:val="00E4333E"/>
    <w:rsid w:val="00E43835"/>
    <w:rsid w:val="00E43900"/>
    <w:rsid w:val="00E440CB"/>
    <w:rsid w:val="00E444FC"/>
    <w:rsid w:val="00E447C7"/>
    <w:rsid w:val="00E44CC7"/>
    <w:rsid w:val="00E4519B"/>
    <w:rsid w:val="00E458E9"/>
    <w:rsid w:val="00E46098"/>
    <w:rsid w:val="00E4629D"/>
    <w:rsid w:val="00E477AE"/>
    <w:rsid w:val="00E47BAA"/>
    <w:rsid w:val="00E50490"/>
    <w:rsid w:val="00E509E5"/>
    <w:rsid w:val="00E51807"/>
    <w:rsid w:val="00E52842"/>
    <w:rsid w:val="00E52B04"/>
    <w:rsid w:val="00E52D51"/>
    <w:rsid w:val="00E53BD6"/>
    <w:rsid w:val="00E54BE6"/>
    <w:rsid w:val="00E5645C"/>
    <w:rsid w:val="00E573B8"/>
    <w:rsid w:val="00E578E2"/>
    <w:rsid w:val="00E57DF7"/>
    <w:rsid w:val="00E60E91"/>
    <w:rsid w:val="00E610A6"/>
    <w:rsid w:val="00E61145"/>
    <w:rsid w:val="00E61BC6"/>
    <w:rsid w:val="00E61D89"/>
    <w:rsid w:val="00E629E6"/>
    <w:rsid w:val="00E6319A"/>
    <w:rsid w:val="00E64037"/>
    <w:rsid w:val="00E643E4"/>
    <w:rsid w:val="00E647D7"/>
    <w:rsid w:val="00E65417"/>
    <w:rsid w:val="00E67B5E"/>
    <w:rsid w:val="00E67DE1"/>
    <w:rsid w:val="00E702FF"/>
    <w:rsid w:val="00E7139D"/>
    <w:rsid w:val="00E7199B"/>
    <w:rsid w:val="00E71C73"/>
    <w:rsid w:val="00E7203B"/>
    <w:rsid w:val="00E7217B"/>
    <w:rsid w:val="00E72CA6"/>
    <w:rsid w:val="00E7425E"/>
    <w:rsid w:val="00E7468F"/>
    <w:rsid w:val="00E7534C"/>
    <w:rsid w:val="00E76072"/>
    <w:rsid w:val="00E764AA"/>
    <w:rsid w:val="00E768F4"/>
    <w:rsid w:val="00E76D6A"/>
    <w:rsid w:val="00E7766B"/>
    <w:rsid w:val="00E77B83"/>
    <w:rsid w:val="00E80349"/>
    <w:rsid w:val="00E81068"/>
    <w:rsid w:val="00E81354"/>
    <w:rsid w:val="00E815D1"/>
    <w:rsid w:val="00E819D2"/>
    <w:rsid w:val="00E823AB"/>
    <w:rsid w:val="00E82773"/>
    <w:rsid w:val="00E83C4E"/>
    <w:rsid w:val="00E83CF1"/>
    <w:rsid w:val="00E84F8E"/>
    <w:rsid w:val="00E85202"/>
    <w:rsid w:val="00E853DB"/>
    <w:rsid w:val="00E85C81"/>
    <w:rsid w:val="00E86EFB"/>
    <w:rsid w:val="00E8782B"/>
    <w:rsid w:val="00E87E51"/>
    <w:rsid w:val="00E9015C"/>
    <w:rsid w:val="00E90260"/>
    <w:rsid w:val="00E90A19"/>
    <w:rsid w:val="00E910E1"/>
    <w:rsid w:val="00E91771"/>
    <w:rsid w:val="00E919BB"/>
    <w:rsid w:val="00E92033"/>
    <w:rsid w:val="00E92E24"/>
    <w:rsid w:val="00E92E61"/>
    <w:rsid w:val="00E930C7"/>
    <w:rsid w:val="00E936FD"/>
    <w:rsid w:val="00E94F21"/>
    <w:rsid w:val="00E94F3F"/>
    <w:rsid w:val="00E95144"/>
    <w:rsid w:val="00E95AB8"/>
    <w:rsid w:val="00E960C3"/>
    <w:rsid w:val="00E962A7"/>
    <w:rsid w:val="00E9681B"/>
    <w:rsid w:val="00E96BB5"/>
    <w:rsid w:val="00E973FC"/>
    <w:rsid w:val="00E977C3"/>
    <w:rsid w:val="00EA0B9E"/>
    <w:rsid w:val="00EA1A10"/>
    <w:rsid w:val="00EA1ABA"/>
    <w:rsid w:val="00EA2C9A"/>
    <w:rsid w:val="00EA4508"/>
    <w:rsid w:val="00EA46A6"/>
    <w:rsid w:val="00EA4D14"/>
    <w:rsid w:val="00EA4D44"/>
    <w:rsid w:val="00EA51C6"/>
    <w:rsid w:val="00EA5DCE"/>
    <w:rsid w:val="00EA6024"/>
    <w:rsid w:val="00EA79A2"/>
    <w:rsid w:val="00EB0209"/>
    <w:rsid w:val="00EB064D"/>
    <w:rsid w:val="00EB1263"/>
    <w:rsid w:val="00EB1314"/>
    <w:rsid w:val="00EB2477"/>
    <w:rsid w:val="00EB2615"/>
    <w:rsid w:val="00EB2E75"/>
    <w:rsid w:val="00EB30D8"/>
    <w:rsid w:val="00EB3460"/>
    <w:rsid w:val="00EB4458"/>
    <w:rsid w:val="00EB54B9"/>
    <w:rsid w:val="00EB5A0E"/>
    <w:rsid w:val="00EB640A"/>
    <w:rsid w:val="00EB7F0A"/>
    <w:rsid w:val="00EC05CD"/>
    <w:rsid w:val="00EC1821"/>
    <w:rsid w:val="00EC2896"/>
    <w:rsid w:val="00EC2F72"/>
    <w:rsid w:val="00EC36EA"/>
    <w:rsid w:val="00EC3948"/>
    <w:rsid w:val="00EC3970"/>
    <w:rsid w:val="00EC45EB"/>
    <w:rsid w:val="00EC54C0"/>
    <w:rsid w:val="00EC65ED"/>
    <w:rsid w:val="00EC66A0"/>
    <w:rsid w:val="00EC7C53"/>
    <w:rsid w:val="00ED0EE0"/>
    <w:rsid w:val="00ED0F24"/>
    <w:rsid w:val="00ED14CB"/>
    <w:rsid w:val="00ED1819"/>
    <w:rsid w:val="00ED3851"/>
    <w:rsid w:val="00ED4088"/>
    <w:rsid w:val="00ED593A"/>
    <w:rsid w:val="00ED5CA6"/>
    <w:rsid w:val="00ED6534"/>
    <w:rsid w:val="00ED6676"/>
    <w:rsid w:val="00ED6A8F"/>
    <w:rsid w:val="00ED7505"/>
    <w:rsid w:val="00EE01DD"/>
    <w:rsid w:val="00EE0BAA"/>
    <w:rsid w:val="00EE1D12"/>
    <w:rsid w:val="00EE2241"/>
    <w:rsid w:val="00EE24C3"/>
    <w:rsid w:val="00EE28EB"/>
    <w:rsid w:val="00EE2A17"/>
    <w:rsid w:val="00EE32CB"/>
    <w:rsid w:val="00EE3C3F"/>
    <w:rsid w:val="00EE4F52"/>
    <w:rsid w:val="00EE53F7"/>
    <w:rsid w:val="00EE5516"/>
    <w:rsid w:val="00EE5620"/>
    <w:rsid w:val="00EE5BC7"/>
    <w:rsid w:val="00EF0F48"/>
    <w:rsid w:val="00EF1060"/>
    <w:rsid w:val="00EF3D4C"/>
    <w:rsid w:val="00EF45ED"/>
    <w:rsid w:val="00EF6259"/>
    <w:rsid w:val="00EF719E"/>
    <w:rsid w:val="00EF7BE1"/>
    <w:rsid w:val="00F00063"/>
    <w:rsid w:val="00F0052A"/>
    <w:rsid w:val="00F00BA3"/>
    <w:rsid w:val="00F00C88"/>
    <w:rsid w:val="00F01486"/>
    <w:rsid w:val="00F015C9"/>
    <w:rsid w:val="00F02232"/>
    <w:rsid w:val="00F02475"/>
    <w:rsid w:val="00F02720"/>
    <w:rsid w:val="00F04F66"/>
    <w:rsid w:val="00F052F8"/>
    <w:rsid w:val="00F05718"/>
    <w:rsid w:val="00F05B07"/>
    <w:rsid w:val="00F06300"/>
    <w:rsid w:val="00F06834"/>
    <w:rsid w:val="00F0733E"/>
    <w:rsid w:val="00F07366"/>
    <w:rsid w:val="00F07582"/>
    <w:rsid w:val="00F102BB"/>
    <w:rsid w:val="00F1087E"/>
    <w:rsid w:val="00F112F5"/>
    <w:rsid w:val="00F116B3"/>
    <w:rsid w:val="00F11859"/>
    <w:rsid w:val="00F124C4"/>
    <w:rsid w:val="00F12610"/>
    <w:rsid w:val="00F12CBA"/>
    <w:rsid w:val="00F12EB4"/>
    <w:rsid w:val="00F141B8"/>
    <w:rsid w:val="00F152BA"/>
    <w:rsid w:val="00F15437"/>
    <w:rsid w:val="00F16196"/>
    <w:rsid w:val="00F16A53"/>
    <w:rsid w:val="00F16E4B"/>
    <w:rsid w:val="00F1766F"/>
    <w:rsid w:val="00F205D0"/>
    <w:rsid w:val="00F216CA"/>
    <w:rsid w:val="00F219E4"/>
    <w:rsid w:val="00F2210D"/>
    <w:rsid w:val="00F226E5"/>
    <w:rsid w:val="00F2339C"/>
    <w:rsid w:val="00F235DB"/>
    <w:rsid w:val="00F23D2D"/>
    <w:rsid w:val="00F23FB7"/>
    <w:rsid w:val="00F241A8"/>
    <w:rsid w:val="00F24725"/>
    <w:rsid w:val="00F275A7"/>
    <w:rsid w:val="00F30F06"/>
    <w:rsid w:val="00F33051"/>
    <w:rsid w:val="00F33126"/>
    <w:rsid w:val="00F338DF"/>
    <w:rsid w:val="00F33C4A"/>
    <w:rsid w:val="00F33F2A"/>
    <w:rsid w:val="00F3446C"/>
    <w:rsid w:val="00F35433"/>
    <w:rsid w:val="00F35607"/>
    <w:rsid w:val="00F35B9D"/>
    <w:rsid w:val="00F35D03"/>
    <w:rsid w:val="00F36E08"/>
    <w:rsid w:val="00F37BDE"/>
    <w:rsid w:val="00F37D49"/>
    <w:rsid w:val="00F408DF"/>
    <w:rsid w:val="00F40DB6"/>
    <w:rsid w:val="00F410D2"/>
    <w:rsid w:val="00F42CDA"/>
    <w:rsid w:val="00F42E95"/>
    <w:rsid w:val="00F44341"/>
    <w:rsid w:val="00F44C32"/>
    <w:rsid w:val="00F46940"/>
    <w:rsid w:val="00F47249"/>
    <w:rsid w:val="00F50215"/>
    <w:rsid w:val="00F509C6"/>
    <w:rsid w:val="00F51246"/>
    <w:rsid w:val="00F52584"/>
    <w:rsid w:val="00F52D60"/>
    <w:rsid w:val="00F53355"/>
    <w:rsid w:val="00F539C1"/>
    <w:rsid w:val="00F54270"/>
    <w:rsid w:val="00F555C5"/>
    <w:rsid w:val="00F55CE2"/>
    <w:rsid w:val="00F566B9"/>
    <w:rsid w:val="00F5677E"/>
    <w:rsid w:val="00F56877"/>
    <w:rsid w:val="00F56A8E"/>
    <w:rsid w:val="00F56EFD"/>
    <w:rsid w:val="00F5754D"/>
    <w:rsid w:val="00F57567"/>
    <w:rsid w:val="00F57941"/>
    <w:rsid w:val="00F608B2"/>
    <w:rsid w:val="00F614FA"/>
    <w:rsid w:val="00F62834"/>
    <w:rsid w:val="00F62C2C"/>
    <w:rsid w:val="00F63243"/>
    <w:rsid w:val="00F6399D"/>
    <w:rsid w:val="00F65081"/>
    <w:rsid w:val="00F656DF"/>
    <w:rsid w:val="00F66045"/>
    <w:rsid w:val="00F663E0"/>
    <w:rsid w:val="00F66950"/>
    <w:rsid w:val="00F6717A"/>
    <w:rsid w:val="00F70754"/>
    <w:rsid w:val="00F709B5"/>
    <w:rsid w:val="00F714F2"/>
    <w:rsid w:val="00F71D46"/>
    <w:rsid w:val="00F71ED8"/>
    <w:rsid w:val="00F72C77"/>
    <w:rsid w:val="00F73C6B"/>
    <w:rsid w:val="00F74378"/>
    <w:rsid w:val="00F74E6D"/>
    <w:rsid w:val="00F7518E"/>
    <w:rsid w:val="00F751BC"/>
    <w:rsid w:val="00F76546"/>
    <w:rsid w:val="00F767D1"/>
    <w:rsid w:val="00F76AEC"/>
    <w:rsid w:val="00F772F7"/>
    <w:rsid w:val="00F77305"/>
    <w:rsid w:val="00F7739D"/>
    <w:rsid w:val="00F80469"/>
    <w:rsid w:val="00F80A2E"/>
    <w:rsid w:val="00F80EA8"/>
    <w:rsid w:val="00F80F85"/>
    <w:rsid w:val="00F81FDA"/>
    <w:rsid w:val="00F82C50"/>
    <w:rsid w:val="00F83435"/>
    <w:rsid w:val="00F83B03"/>
    <w:rsid w:val="00F842E0"/>
    <w:rsid w:val="00F8492E"/>
    <w:rsid w:val="00F85320"/>
    <w:rsid w:val="00F8546E"/>
    <w:rsid w:val="00F85553"/>
    <w:rsid w:val="00F85978"/>
    <w:rsid w:val="00F85E72"/>
    <w:rsid w:val="00F876A5"/>
    <w:rsid w:val="00F87977"/>
    <w:rsid w:val="00F91363"/>
    <w:rsid w:val="00F91391"/>
    <w:rsid w:val="00F91E7C"/>
    <w:rsid w:val="00F922A5"/>
    <w:rsid w:val="00F93AF5"/>
    <w:rsid w:val="00F93EAA"/>
    <w:rsid w:val="00F93F03"/>
    <w:rsid w:val="00F93F2F"/>
    <w:rsid w:val="00F94889"/>
    <w:rsid w:val="00F94F69"/>
    <w:rsid w:val="00F9578A"/>
    <w:rsid w:val="00F95C31"/>
    <w:rsid w:val="00F960E1"/>
    <w:rsid w:val="00F96294"/>
    <w:rsid w:val="00F96589"/>
    <w:rsid w:val="00F96934"/>
    <w:rsid w:val="00F96DC2"/>
    <w:rsid w:val="00F97DAE"/>
    <w:rsid w:val="00FA05C1"/>
    <w:rsid w:val="00FA07D6"/>
    <w:rsid w:val="00FA0A07"/>
    <w:rsid w:val="00FA0F30"/>
    <w:rsid w:val="00FA141B"/>
    <w:rsid w:val="00FA163D"/>
    <w:rsid w:val="00FA1BEA"/>
    <w:rsid w:val="00FA2493"/>
    <w:rsid w:val="00FA2938"/>
    <w:rsid w:val="00FA3C33"/>
    <w:rsid w:val="00FA419C"/>
    <w:rsid w:val="00FA4310"/>
    <w:rsid w:val="00FA46AB"/>
    <w:rsid w:val="00FA47EE"/>
    <w:rsid w:val="00FA4E69"/>
    <w:rsid w:val="00FA507B"/>
    <w:rsid w:val="00FA549E"/>
    <w:rsid w:val="00FA6645"/>
    <w:rsid w:val="00FA68D1"/>
    <w:rsid w:val="00FA7347"/>
    <w:rsid w:val="00FA77FF"/>
    <w:rsid w:val="00FB0CF3"/>
    <w:rsid w:val="00FB1B13"/>
    <w:rsid w:val="00FB304C"/>
    <w:rsid w:val="00FB36C9"/>
    <w:rsid w:val="00FB5D3D"/>
    <w:rsid w:val="00FB6F73"/>
    <w:rsid w:val="00FB74D1"/>
    <w:rsid w:val="00FC0A87"/>
    <w:rsid w:val="00FC0CB5"/>
    <w:rsid w:val="00FC0FFF"/>
    <w:rsid w:val="00FC1728"/>
    <w:rsid w:val="00FC3308"/>
    <w:rsid w:val="00FC3EFA"/>
    <w:rsid w:val="00FC42DC"/>
    <w:rsid w:val="00FC485D"/>
    <w:rsid w:val="00FC4DDB"/>
    <w:rsid w:val="00FC562D"/>
    <w:rsid w:val="00FC5B1D"/>
    <w:rsid w:val="00FC625B"/>
    <w:rsid w:val="00FC6E90"/>
    <w:rsid w:val="00FC7781"/>
    <w:rsid w:val="00FD0BC6"/>
    <w:rsid w:val="00FD0DBC"/>
    <w:rsid w:val="00FD10F0"/>
    <w:rsid w:val="00FD1FAD"/>
    <w:rsid w:val="00FD2CAE"/>
    <w:rsid w:val="00FD35C3"/>
    <w:rsid w:val="00FD3A4A"/>
    <w:rsid w:val="00FD3B6F"/>
    <w:rsid w:val="00FD4C03"/>
    <w:rsid w:val="00FD502D"/>
    <w:rsid w:val="00FD5264"/>
    <w:rsid w:val="00FD6C63"/>
    <w:rsid w:val="00FD6FA2"/>
    <w:rsid w:val="00FD733E"/>
    <w:rsid w:val="00FE087F"/>
    <w:rsid w:val="00FE0B02"/>
    <w:rsid w:val="00FE0B58"/>
    <w:rsid w:val="00FE0ED5"/>
    <w:rsid w:val="00FE1478"/>
    <w:rsid w:val="00FE165F"/>
    <w:rsid w:val="00FE20C7"/>
    <w:rsid w:val="00FE2359"/>
    <w:rsid w:val="00FE2AD0"/>
    <w:rsid w:val="00FE2F9B"/>
    <w:rsid w:val="00FE3FD4"/>
    <w:rsid w:val="00FE5CF7"/>
    <w:rsid w:val="00FE6A72"/>
    <w:rsid w:val="00FE719F"/>
    <w:rsid w:val="00FE742A"/>
    <w:rsid w:val="00FE7986"/>
    <w:rsid w:val="00FE79A0"/>
    <w:rsid w:val="00FF1655"/>
    <w:rsid w:val="00FF1808"/>
    <w:rsid w:val="00FF183D"/>
    <w:rsid w:val="00FF2F11"/>
    <w:rsid w:val="00FF3803"/>
    <w:rsid w:val="00FF3876"/>
    <w:rsid w:val="00FF3F42"/>
    <w:rsid w:val="00FF4CF9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AB41B2"/>
  <w15:docId w15:val="{CE5F46C7-8851-4565-935A-0F2486CF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B5E95"/>
    <w:rPr>
      <w:rFonts w:ascii="Courier New" w:hAnsi="Courier New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semiHidden/>
    <w:rsid w:val="004A5438"/>
    <w:rPr>
      <w:sz w:val="20"/>
      <w:szCs w:val="20"/>
      <w:lang w:val="x-none" w:eastAsia="x-none"/>
    </w:rPr>
  </w:style>
  <w:style w:type="character" w:customStyle="1" w:styleId="LbjegyzetszvegChar">
    <w:name w:val="Lábjegyzetszöveg Char"/>
    <w:link w:val="Lbjegyzetszveg"/>
    <w:semiHidden/>
    <w:locked/>
    <w:rsid w:val="00FA05C1"/>
    <w:rPr>
      <w:rFonts w:ascii="Courier New" w:hAnsi="Courier New" w:cs="Times New Roman"/>
    </w:rPr>
  </w:style>
  <w:style w:type="character" w:styleId="Lbjegyzet-hivatkozs">
    <w:name w:val="footnote reference"/>
    <w:semiHidden/>
    <w:rsid w:val="004A5438"/>
    <w:rPr>
      <w:rFonts w:cs="Times New Roman"/>
      <w:vertAlign w:val="superscript"/>
    </w:rPr>
  </w:style>
  <w:style w:type="character" w:styleId="Oldalszm">
    <w:name w:val="page number"/>
    <w:rsid w:val="00397843"/>
    <w:rPr>
      <w:rFonts w:cs="Times New Roman"/>
    </w:rPr>
  </w:style>
  <w:style w:type="paragraph" w:styleId="lfej">
    <w:name w:val="header"/>
    <w:basedOn w:val="Norml"/>
    <w:link w:val="lfejChar"/>
    <w:rsid w:val="00A25A8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lfejChar">
    <w:name w:val="Élőfej Char"/>
    <w:link w:val="lfej"/>
    <w:locked/>
    <w:rsid w:val="00FA05C1"/>
    <w:rPr>
      <w:rFonts w:ascii="Courier New" w:hAnsi="Courier New" w:cs="Times New Roman"/>
      <w:sz w:val="24"/>
      <w:szCs w:val="24"/>
    </w:rPr>
  </w:style>
  <w:style w:type="paragraph" w:styleId="llb">
    <w:name w:val="footer"/>
    <w:basedOn w:val="Norml"/>
    <w:link w:val="llbChar"/>
    <w:rsid w:val="00A25A8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llbChar">
    <w:name w:val="Élőláb Char"/>
    <w:link w:val="llb"/>
    <w:locked/>
    <w:rsid w:val="00FA05C1"/>
    <w:rPr>
      <w:rFonts w:ascii="Courier New" w:hAnsi="Courier New" w:cs="Times New Roman"/>
      <w:sz w:val="24"/>
      <w:szCs w:val="24"/>
    </w:rPr>
  </w:style>
  <w:style w:type="paragraph" w:styleId="Buborkszveg">
    <w:name w:val="Balloon Text"/>
    <w:basedOn w:val="Norml"/>
    <w:link w:val="BuborkszvegChar"/>
    <w:semiHidden/>
    <w:rsid w:val="00B1242C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semiHidden/>
    <w:locked/>
    <w:rsid w:val="00FA05C1"/>
    <w:rPr>
      <w:rFonts w:ascii="Tahoma" w:hAnsi="Tahoma" w:cs="Tahoma"/>
      <w:sz w:val="16"/>
      <w:szCs w:val="16"/>
    </w:rPr>
  </w:style>
  <w:style w:type="character" w:styleId="Jegyzethivatkozs">
    <w:name w:val="annotation reference"/>
    <w:semiHidden/>
    <w:rsid w:val="00FE719F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FE719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semiHidden/>
    <w:rsid w:val="00FE719F"/>
    <w:rPr>
      <w:b/>
      <w:bCs/>
    </w:rPr>
  </w:style>
  <w:style w:type="paragraph" w:styleId="NormlWeb">
    <w:name w:val="Normal (Web)"/>
    <w:basedOn w:val="Norml"/>
    <w:uiPriority w:val="99"/>
    <w:unhideWhenUsed/>
    <w:rsid w:val="006A5EDA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JegyzetszvegChar">
    <w:name w:val="Jegyzetszöveg Char"/>
    <w:link w:val="Jegyzetszveg"/>
    <w:semiHidden/>
    <w:rsid w:val="00455DD5"/>
    <w:rPr>
      <w:rFonts w:ascii="Courier New" w:hAnsi="Courier New"/>
    </w:rPr>
  </w:style>
  <w:style w:type="character" w:customStyle="1" w:styleId="MegjegyzstrgyaChar">
    <w:name w:val="Megjegyzés tárgya Char"/>
    <w:link w:val="Megjegyzstrgya"/>
    <w:semiHidden/>
    <w:rsid w:val="00455DD5"/>
    <w:rPr>
      <w:rFonts w:ascii="Courier New" w:hAnsi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57FB5-57A9-469A-9F17-BDFA756A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 The Federal Reserve Board issued a proposed rule on August 26, 2009 that includes substantial changes to Regulation Z’s</vt:lpstr>
    </vt:vector>
  </TitlesOfParts>
  <Company>National Consumer Law Center, Inc.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 The Federal Reserve Board issued a proposed rule on August 26, 2009 that includes substantial changes to Regulation Z’s</dc:title>
  <dc:creator>dlisio</dc:creator>
  <cp:lastModifiedBy>László Németh</cp:lastModifiedBy>
  <cp:revision>2</cp:revision>
  <cp:lastPrinted>2010-11-08T14:51:00Z</cp:lastPrinted>
  <dcterms:created xsi:type="dcterms:W3CDTF">2021-04-15T15:59:00Z</dcterms:created>
  <dcterms:modified xsi:type="dcterms:W3CDTF">2021-04-15T15:59:00Z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-1387935352</vt:i4>
  </property>
  <property fmtid="{D5CDD505-2E9C-101B-9397-08002B2CF9AE}" pid="3" name="_NewReviewCycle">
    <vt:lpwstr/>
  </property>
  <property fmtid="{D5CDD505-2E9C-101B-9397-08002B2CF9AE}" pid="4" name="_EmailSubject">
    <vt:lpwstr>HELOC chapter possibly ready - Diane we need more instructions from you</vt:lpwstr>
  </property>
  <property fmtid="{D5CDD505-2E9C-101B-9397-08002B2CF9AE}" pid="5" name="_AuthorEmail">
    <vt:lpwstr>apizor@nclc.org</vt:lpwstr>
  </property>
  <property fmtid="{D5CDD505-2E9C-101B-9397-08002B2CF9AE}" pid="6" name="_AuthorEmailDisplayName">
    <vt:lpwstr>Andrew Pizor</vt:lpwstr>
  </property>
  <property fmtid="{D5CDD505-2E9C-101B-9397-08002B2CF9AE}" pid="7" name="_ReviewingToolsShownOnce">
    <vt:lpwstr/>
  </property>
</Properties>
</file>