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WithEffects.xml" ContentType="application/vnd.ms-word.stylesWithEffect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customizations.xml" ContentType="application/vnd.ms-word.keyMapCustomization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bin" ContentType="application/vnd.ms-word.attachedToolbars"/>
  <Default Extension="rels" ContentType="application/vnd.openxmlformats-package.relationships+xml"/>
  <Default Extension="xml" ContentType="application/xml"/>
</Types>
</file>

<file path=_rels/.rels>&#65279;<?xml version="1.0" encoding="UTF-8" standalone="yes"?>
<Relationships xmlns="http://schemas.openxmlformats.org/package/2006/relationships">
  <Relationship Id="rId3" Type="http://schemas.openxmlformats.org/officeDocument/2006/relationships/extended-properties" Target="docProps/app.xml" />
  <Relationship Id="rId2" Type="http://schemas.openxmlformats.org/package/2006/relationships/metadata/core-properties" Target="docProps/core.xml" />
  <Relationship Id="rId1" Type="http://schemas.openxmlformats.org/officeDocument/2006/relationships/officeDocument" Target="word/document.xml" />
  <Relationship Id="rId4" Type="http://schemas.openxmlformats.org/officeDocument/2006/relationships/custom-properties" Target="docProps/custom.xml" />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709" w:hanging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8.4.3.2</w:t>
      </w:r>
      <w:r>
        <w:rPr>
          <w:rFonts w:ascii="Arial" w:hAnsi="Arial" w:cs="Arial"/>
          <w:sz w:val="20"/>
          <w:szCs w:val="20"/>
        </w:rPr>
        <w:tab/>
        <w:t xml:space="preserve">XXX</w:t>
      </w:r>
      <w:ins w:id="1" w:author="" w:date="2013-08-27T08:29:00Z">
        <w:r>
          <w:rPr>
            <w:rFonts w:ascii="Arial" w:hAnsi="Arial" w:cs="Arial"/>
            <w:sz w:val="20"/>
            <w:szCs w:val="20"/>
          </w:rPr>
          <w:t xml:space="preserve">AAA</w:t>
        </w:r>
      </w:ins>
      <w:r>
        <w:rPr>
          <w:rFonts w:ascii="Arial" w:hAnsi="Arial" w:cs="Arial"/>
          <w:sz w:val="20"/>
          <w:szCs w:val="20"/>
        </w:rPr>
        <w:t>YYY</w:t>
      </w:r>
    </w:p>
    <w:p>
      <w:pPr>
        <w:ind w:left="851" w:hanging="851"/>
        <w:jc w:val="both"/>
        <w:rPr>
          <w:rFonts w:ascii="Arial" w:hAnsi="Arial" w:cs="Arial"/>
          <w:sz w:val="20"/>
          <w:szCs w:val="20"/>
        </w:rPr>
      </w:pPr>
    </w:p>
    <w:sectPr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 w:cs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 w:cs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customizations.xml.rels>&#65279;<?xml version="1.0" encoding="UTF-8" standalone="yes"?>
<Relationships xmlns="http://schemas.openxmlformats.org/package/2006/relationships">
  <Relationship Id="rId1" Type="http://schemas.microsoft.com/office/2006/relationships/attachedToolbars" Target="attachedToolbars.bin" />
</Relationships>
</file>

<file path=word/_rels/document.xml.rels>&#65279;<?xml version="1.0" encoding="UTF-8" standalone="yes"?>
<Relationships xmlns="http://schemas.openxmlformats.org/package/2006/relationships">
  <Relationship Id="rId3" Type="http://schemas.microsoft.com/office/2007/relationships/stylesWithEffects" Target="stylesWithEffects.xml" />
  <Relationship Id="rId7" Type="http://schemas.openxmlformats.org/officeDocument/2006/relationships/theme" Target="theme/theme1.xml" />
  <Relationship Id="rId2" Type="http://schemas.openxmlformats.org/officeDocument/2006/relationships/styles" Target="styles.xml" />
  <Relationship Id="rId1" Type="http://schemas.microsoft.com/office/2006/relationships/keyMapCustomizations" Target="customizations.xml" />
  <Relationship Id="rId6" Type="http://schemas.openxmlformats.org/officeDocument/2006/relationships/fontTable" Target="fontTable.xml" />
  <Relationship Id="rId5" Type="http://schemas.openxmlformats.org/officeDocument/2006/relationships/webSettings" Target="webSettings.xml" />
  <Relationship Id="rId4" Type="http://schemas.openxmlformats.org/officeDocument/2006/relationships/settings" Target="settings.xml" /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</Pages>
  <Words>522</Words>
  <Characters>2679</Characters>
  <Application>Microsoft Office Word</Application>
  <DocSecurity>0</DocSecurity>
  <Lines>49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2</cp:revision>
  <cp:lastPrinted>2013-08-23T16:06:00Z</cp:lastPrinted>
  <dcterms:created xsi:type="dcterms:W3CDTF">2013-08-27T07:33:00Z</dcterms:created>
  <dcterms:modified xsi:type="dcterms:W3CDTF">2013-08-27T13:12:00Z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IL_MSG_ID1">
    <vt:lpwstr>ABAAVOAfoSrQoyz/ECtx6k3IpJPMV65WELw1Hx8JVdr3UElefQAtV7i/mgBmeM7nY4ve</vt:lpwstr>
  </property>
  <property fmtid="{D5CDD505-2E9C-101B-9397-08002B2CF9AE}" pid="3" name="RESPONSE_SENDER_NAME">
    <vt:lpwstr>gAAAdya76B99d4hLGUR1rQ+8TxTv0GGEPdix</vt:lpwstr>
  </property>
  <property fmtid="{D5CDD505-2E9C-101B-9397-08002B2CF9AE}" pid="4" name="EMAIL_OWNER_ADDRESS">
    <vt:lpwstr>4AAA6DouqOs9baHOPgiLcQ8ABiC+51iccmBoCOFh6AuXGsXYi3vEV3i5dw==</vt:lpwstr>
  </property>
</Properties>
</file>