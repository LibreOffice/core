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D52" w:rsidRDefault="00D93AAC"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ins w:id="0" w:author="First Person" w:date="2012-10-21T23:45:00Z">
        <w:r>
          <w:t xml:space="preserve">First </w:t>
        </w:r>
        <w:proofErr w:type="spellStart"/>
        <w:r>
          <w:t>person</w:t>
        </w:r>
        <w:proofErr w:type="spellEnd"/>
        <w:r>
          <w:t xml:space="preserve"> </w:t>
        </w:r>
        <w:del w:id="1" w:author="Kelemen Gábor 2" w:date="2021-05-19T12:35:00Z">
          <w:r w:rsidDel="00D93AAC">
            <w:delText xml:space="preserve">inserts </w:delText>
          </w:r>
        </w:del>
        <w:proofErr w:type="spellStart"/>
        <w:r>
          <w:t>some</w:t>
        </w:r>
        <w:proofErr w:type="spellEnd"/>
        <w:r>
          <w:t xml:space="preserve"> </w:t>
        </w:r>
        <w:proofErr w:type="spellStart"/>
        <w:r>
          <w:t>text</w:t>
        </w:r>
        <w:proofErr w:type="spellEnd"/>
        <w:r>
          <w:t xml:space="preserve"> </w:t>
        </w:r>
        <w:proofErr w:type="spellStart"/>
        <w:r>
          <w:t>into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</w:ins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</w:t>
      </w:r>
      <w:bookmarkStart w:id="2" w:name="_GoBack"/>
      <w:bookmarkEnd w:id="2"/>
      <w:r>
        <w:t>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sectPr w:rsidR="008E3D52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D52"/>
    <w:rsid w:val="008E3D52"/>
    <w:rsid w:val="00D9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89E12C-D20E-4BBB-82AE-49DE718D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widowControl w:val="0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ineNumbering">
    <w:name w:val="Line Numbering"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Person</dc:creator>
  <dc:description/>
  <cp:lastModifiedBy>Kelemen Gábor 2</cp:lastModifiedBy>
  <cp:revision>2</cp:revision>
  <dcterms:created xsi:type="dcterms:W3CDTF">2021-05-19T10:35:00Z</dcterms:created>
  <dcterms:modified xsi:type="dcterms:W3CDTF">2021-05-19T10:35:00Z</dcterms:modified>
  <dc:language>hu-HU</dc:language>
</cp:coreProperties>
</file>