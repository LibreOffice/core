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</w:t>
      </w:r>
    </w:p>
    <w:p>
      <w:pPr>
        <w:pStyle w:val="Normal"/>
        <w:numPr>
          <w:ilvl w:val="0"/>
          <w:numId w:val="1"/>
        </w:numPr>
        <w:bidi w:val="0"/>
        <w:jc w:val="start"/>
        <w:rPr>
          <w:ins w:id="0" w:author="Unknown Author" w:date="2022-07-05T19:02:21Z"/>
        </w:rPr>
      </w:pPr>
      <w:r>
        <w:rPr/>
        <w:t>Item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ins w:id="1" w:author="Unknown Author" w:date="2022-07-05T19:02:21Z">
        <w:r>
          <w:rPr/>
          <w:t>New item</w:t>
        </w:r>
      </w:ins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Item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ejaVu Sans"/>
        <w:kern w:val="2"/>
        <w:sz w:val="24"/>
        <w:szCs w:val="24"/>
        <w:lang w:val="hu-HU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" w:cs="DejaVu Sans"/>
      <w:color w:val="auto"/>
      <w:kern w:val="2"/>
      <w:sz w:val="24"/>
      <w:szCs w:val="24"/>
      <w:lang w:val="hu-HU" w:eastAsia="zh-CN" w:bidi="zxx"/>
    </w:rPr>
  </w:style>
  <w:style w:type="character" w:styleId="Numbering20Symbols">
    <w:name w:val="Numbering_20_Symbols"/>
    <w:qFormat/>
    <w:rPr/>
  </w:style>
  <w:style w:type="character" w:styleId="XXXinvalid">
    <w:name w:val="__XXX___invalid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LibreOfficeDev/7.5.0.0.alpha0$Linux_X86_64 LibreOffice_project/9558ce29475804abdfb3c22595532d3dd9ff1e65</Application>
  <AppVersion>15.0000</AppVersion>
  <Pages>1</Pages>
  <Words>9</Words>
  <Characters>27</Characters>
  <CharactersWithSpaces>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2022-07-05T19:02:26Z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