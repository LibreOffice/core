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orient="landscape" w:w="8391" w:h="5953"/>
          <w:pgMar w:left="1440" w:right="1440" w:header="0" w:top="1797" w:footer="0" w:bottom="179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pageBreakBefore w:val="false"/>
        <w:rPr/>
      </w:pPr>
      <w:r>
        <w:rPr/>
        <w:t>Protect Document: no changes [read only]</w:t>
      </w:r>
    </w:p>
    <w:sectPr>
      <w:type w:val="continuous"/>
      <w:pgSz w:orient="landscape" w:w="8391" w:h="5953"/>
      <w:pgMar w:left="1440" w:right="1440" w:header="0" w:top="1797" w:footer="0" w:bottom="1797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/>
  <w:documentProtection w:edit="readOnly" w:enforcement="1" w:cryptProviderType="rsaAES" w:cryptAlgorithmClass="hash" w:cryptAlgorithmType="typeAny" w:cryptAlgorithmSid="" w:cryptSpinCount="0" w:hash="" w:salt="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ans" w:hAnsi="Liberation Sans" w:cs="Arial" w:eastAsia="Times New Roman"/>
      <w:color w:val="auto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 Regular" w:cs="Times New Roma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Application>LibreOffice/6.2.8.2$Linux_X86_64 LibreOffice_project/20$Build-2</Application>
  <Pages>2</Pages>
  <Words>6</Words>
  <Characters>35</Characters>
  <CharactersWithSpaces>40</CharactersWithSpaces>
  <Paragraphs>1</Paragraphs>
  <Company>ZZZ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2020-03-09T18:05:00Z</dcterms:created>
  <dc:creator>JLAutoBuild</dc:creator>
  <dc:description/>
  <dc:language>en-GB</dc:language>
  <cp:lastModifiedBy/>
  <dcterms:modified xsi:type="dcterms:W3CDTF">2020-03-11T12:35:15Z</dcterms:modified>
  <cp:revision>2</cp:revision>
  <dc:subject/>
  <dc:title>Protect Document: no changes [read only]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ZZZ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