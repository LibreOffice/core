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CC" w:rsidRDefault="00AF4DCC" w:rsidP="00AF4DCC">
      <w:pPr>
        <w:pStyle w:val="llb"/>
        <w:framePr w:w="3511" w:h="2356" w:hRule="exact" w:wrap="around" w:vAnchor="text" w:hAnchor="margin" w:xAlign="center" w:y="9"/>
        <w:rPr>
          <w:del w:id="0" w:author="Szerző"/>
          <w:rStyle w:val="Oldalszm"/>
        </w:rPr>
      </w:pPr>
      <w:del w:id="1" w:author="Szerző">
        <w:r>
          <w:rPr>
            <w:rStyle w:val="Oldalszm"/>
          </w:rPr>
          <w:fldChar w:fldCharType="begin"/>
        </w:r>
        <w:r>
          <w:rPr>
            <w:rStyle w:val="Oldalszm"/>
          </w:rPr>
          <w:delInstrText xml:space="preserve">PAGE  </w:del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delText>1</w:delText>
        </w:r>
        <w:r>
          <w:rPr>
            <w:rStyle w:val="Oldalszm"/>
          </w:rPr>
          <w:fldChar w:fldCharType="end"/>
        </w:r>
      </w:del>
      <w:r>
        <w:rPr>
          <w:rStyle w:val="Oldalszm"/>
        </w:rPr>
        <w:t xml:space="preserve"> This is </w:t>
      </w:r>
      <w:del w:id="2" w:author="Szerző">
        <w:r w:rsidDel="00AF4DCC">
          <w:rPr>
            <w:rStyle w:val="Oldalszm"/>
          </w:rPr>
          <w:delText xml:space="preserve">text </w:delText>
        </w:r>
      </w:del>
      <w:r>
        <w:rPr>
          <w:rStyle w:val="Oldalszm"/>
        </w:rPr>
        <w:t>in a frame.</w:t>
      </w:r>
      <w:ins w:id="3" w:author="Szerző">
        <w:r>
          <w:rPr>
            <w:rStyle w:val="Oldalszm"/>
          </w:rPr>
          <w:t xml:space="preserve"> Inserted and starting with a page number field.</w:t>
        </w:r>
      </w:ins>
    </w:p>
    <w:p w:rsidR="00E2397E" w:rsidRDefault="00E2397E">
      <w:bookmarkStart w:id="4" w:name="_GoBack"/>
      <w:bookmarkEnd w:id="4"/>
    </w:p>
    <w:sectPr w:rsidR="00E239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7F4" w:rsidRDefault="00B367F4" w:rsidP="00E87287">
      <w:pPr>
        <w:spacing w:after="0" w:line="240" w:lineRule="auto"/>
      </w:pPr>
      <w:r>
        <w:separator/>
      </w:r>
    </w:p>
  </w:endnote>
  <w:endnote w:type="continuationSeparator" w:id="0">
    <w:p w:rsidR="00B367F4" w:rsidRDefault="00B367F4" w:rsidP="00E8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7F4" w:rsidRDefault="00B367F4" w:rsidP="00E87287">
      <w:pPr>
        <w:spacing w:after="0" w:line="240" w:lineRule="auto"/>
      </w:pPr>
      <w:r>
        <w:separator/>
      </w:r>
    </w:p>
  </w:footnote>
  <w:footnote w:type="continuationSeparator" w:id="0">
    <w:p w:rsidR="00B367F4" w:rsidRDefault="00B367F4" w:rsidP="00E8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287" w:rsidRDefault="00E8728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CC"/>
    <w:rsid w:val="008F3FC6"/>
    <w:rsid w:val="00AF4DCC"/>
    <w:rsid w:val="00B367F4"/>
    <w:rsid w:val="00E2397E"/>
    <w:rsid w:val="00E8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AF4DCC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hu-HU"/>
    </w:rPr>
  </w:style>
  <w:style w:type="character" w:customStyle="1" w:styleId="llbChar">
    <w:name w:val="Élőláb Char"/>
    <w:basedOn w:val="Bekezdsalapbettpusa"/>
    <w:link w:val="llb"/>
    <w:rsid w:val="00AF4DCC"/>
    <w:rPr>
      <w:rFonts w:ascii="Times New Roman" w:eastAsia="Calibri" w:hAnsi="Times New Roman" w:cs="Times New Roman"/>
      <w:sz w:val="28"/>
      <w:szCs w:val="28"/>
      <w:lang w:eastAsia="hu-HU"/>
    </w:rPr>
  </w:style>
  <w:style w:type="character" w:styleId="Oldalszm">
    <w:name w:val="page number"/>
    <w:basedOn w:val="Bekezdsalapbettpusa"/>
    <w:rsid w:val="00AF4DCC"/>
  </w:style>
  <w:style w:type="paragraph" w:styleId="lfej">
    <w:name w:val="header"/>
    <w:basedOn w:val="Norml"/>
    <w:link w:val="lfejChar"/>
    <w:uiPriority w:val="99"/>
    <w:unhideWhenUsed/>
    <w:rsid w:val="00E872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600EF3-78A0-4F69-A06F-1B92DDF09944}"/>
</file>

<file path=customXml/itemProps2.xml><?xml version="1.0" encoding="utf-8"?>
<ds:datastoreItem xmlns:ds="http://schemas.openxmlformats.org/officeDocument/2006/customXml" ds:itemID="{FBF1F4CE-1F82-4645-95D4-827BF74B5FA5}"/>
</file>

<file path=customXml/itemProps3.xml><?xml version="1.0" encoding="utf-8"?>
<ds:datastoreItem xmlns:ds="http://schemas.openxmlformats.org/officeDocument/2006/customXml" ds:itemID="{6841A45B-5907-4DD1-9BC4-420A217741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75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2019-06-12T14:42:00Z</dcterms:created>
  <dcterms:modified xsi:type="dcterms:W3CDTF">2019-06-12T14:42:00Z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