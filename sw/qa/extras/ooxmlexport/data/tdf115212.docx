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before="240" w:after="0"/>
            <w:rPr>
              <w:rFonts w:ascii="Calibri Light" w:hAnsi="Calibri Light" w:eastAsia="" w:cs="" w:asciiTheme="majorHAnsi" w:cstheme="majorBidi" w:eastAsiaTheme="majorEastAsia" w:hAnsiTheme="majorHAnsi"/>
              <w:color w:val="2E74B5" w:themeColor="accent1" w:themeShade="bf"/>
              <w:sz w:val="32"/>
              <w:szCs w:val="32"/>
              <w:lang w:eastAsia="hu-HU"/>
            </w:rPr>
          </w:pPr>
          <w:del w:id="0" w:author="Unknown Author" w:date="2019-06-05T14:55:14Z">
            <w:r>
              <w:rPr>
                <w:rFonts w:eastAsia="" w:cs="" w:cstheme="majorBidi" w:eastAsiaTheme="majorEastAsia"/>
                <w:color w:val="2E74B5" w:themeColor="accent1" w:themeShade="bf"/>
                <w:sz w:val="32"/>
                <w:szCs w:val="32"/>
                <w:lang w:eastAsia="hu-HU"/>
              </w:rPr>
              <w:delText>Content</w:delText>
            </w:r>
          </w:del>
        </w:p>
        <w:p>
          <w:pPr>
            <w:pStyle w:val="Contents2"/>
            <w:tabs>
              <w:tab w:val="clear" w:pos="708"/>
              <w:tab w:val="right" w:pos="9062" w:leader="dot"/>
            </w:tabs>
            <w:rPr>
              <w:del w:id="3" w:author="Unknown Author" w:date="2019-06-05T14:55:14Z"/>
            </w:rPr>
          </w:pPr>
          <w:del w:id="1" w:author="Unknown Author" w:date="2019-06-05T14:55:14Z">
            <w:r>
              <w:fldChar w:fldCharType="begin"/>
            </w:r>
            <w:r>
              <w:rPr>
                <w:webHidden/>
                <w:rStyle w:val="IndexLink"/>
                <w:vanish w:val="false"/>
              </w:rPr>
              <w:delInstrText> TOC \z \o "1-3" \u \h</w:delInstrText>
            </w:r>
            <w:r>
              <w:rPr>
                <w:webHidden/>
                <w:rStyle w:val="IndexLink"/>
                <w:vanish w:val="false"/>
              </w:rPr>
              <w:fldChar w:fldCharType="separate"/>
            </w:r>
          </w:del>
          <w:hyperlink w:anchor="_Toc504595281">
            <w:del w:id="2" w:author="Unknown Author" w:date="2019-06-05T14:55:14Z">
              <w:r>
                <w:rPr>
                  <w:webHidden/>
                </w:rPr>
                <w:fldChar w:fldCharType="begin"/>
              </w:r>
              <w:r>
                <w:rPr>
                  <w:webHidden/>
                </w:rPr>
                <w:delInstrText>PAGEREF _Toc504595281 \h</w:delInstrText>
              </w:r>
              <w:r>
                <w:rPr>
                  <w:webHidden/>
                </w:rPr>
                <w:fldChar w:fldCharType="separate"/>
              </w:r>
              <w:r>
                <w:rPr>
                  <w:webHidden/>
                  <w:rStyle w:val="IndexLink"/>
                  <w:vanish w:val="false"/>
                </w:rPr>
                <w:delText>Lorem ipsum dolor sit amet</w:delText>
                <w:tab/>
                <w:delText>1</w:delText>
              </w:r>
            </w:del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062" w:leader="dot"/>
            </w:tabs>
            <w:rPr/>
          </w:pPr>
          <w:hyperlink w:anchor="_Toc504595282">
            <w:del w:id="4" w:author="Unknown Author" w:date="2019-06-05T14:55:14Z">
              <w:r>
                <w:rPr>
                  <w:webHidden/>
                </w:rPr>
                <w:fldChar w:fldCharType="begin"/>
              </w:r>
              <w:r>
                <w:rPr>
                  <w:webHidden/>
                </w:rPr>
                <w:delInstrText>PAGEREF _Toc504595282 \h</w:delInstrText>
              </w:r>
              <w:r>
                <w:rPr>
                  <w:webHidden/>
                </w:rPr>
                <w:fldChar w:fldCharType="separate"/>
              </w:r>
              <w:r>
                <w:rPr>
                  <w:webHidden/>
                  <w:rStyle w:val="IndexLink"/>
                  <w:vanish w:val="false"/>
                </w:rPr>
                <w:delText>,consectetur adipiscing elit.</w:delText>
                <w:tab/>
                <w:delText>1</w:delText>
              </w:r>
            </w:del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Calibri Light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trackRevisions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hu-H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hu-HU" w:eastAsia="en-US" w:bidi="ar-SA"/>
    </w:rPr>
  </w:style>
  <w:style w:type="paragraph" w:styleId="Heading1">
    <w:name w:val="Heading 1"/>
    <w:basedOn w:val="Normal"/>
    <w:next w:val="Normal"/>
    <w:link w:val="Cmsor1Char"/>
    <w:uiPriority w:val="9"/>
    <w:qFormat/>
    <w:rsid w:val="00942d58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Cmsor2Char"/>
    <w:uiPriority w:val="9"/>
    <w:unhideWhenUsed/>
    <w:qFormat/>
    <w:rsid w:val="00942d58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msor1Char" w:customStyle="1">
    <w:name w:val="Címsor 1 Char"/>
    <w:basedOn w:val="DefaultParagraphFont"/>
    <w:link w:val="Cmsor1"/>
    <w:uiPriority w:val="9"/>
    <w:qFormat/>
    <w:rsid w:val="00942d58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Cmsor2Char" w:customStyle="1">
    <w:name w:val="Címsor 2 Char"/>
    <w:basedOn w:val="DefaultParagraphFont"/>
    <w:link w:val="Cmsor2"/>
    <w:uiPriority w:val="9"/>
    <w:qFormat/>
    <w:rsid w:val="00942d58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InternetLink">
    <w:name w:val="Internet Link"/>
    <w:basedOn w:val="DefaultParagraphFont"/>
    <w:uiPriority w:val="99"/>
    <w:unhideWhenUsed/>
    <w:rsid w:val="00942d58"/>
    <w:rPr>
      <w:color w:val="0563C1" w:themeColor="hyperlink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OCHeading">
    <w:name w:val="TOC Heading"/>
    <w:basedOn w:val="Heading1"/>
    <w:next w:val="Normal"/>
    <w:uiPriority w:val="39"/>
    <w:unhideWhenUsed/>
    <w:qFormat/>
    <w:rsid w:val="00942d58"/>
    <w:pPr/>
    <w:rPr>
      <w:lang w:eastAsia="hu-HU"/>
    </w:rPr>
  </w:style>
  <w:style w:type="paragraph" w:styleId="Contents1">
    <w:name w:val="TOC 1"/>
    <w:basedOn w:val="Normal"/>
    <w:next w:val="Normal"/>
    <w:autoRedefine/>
    <w:uiPriority w:val="39"/>
    <w:unhideWhenUsed/>
    <w:rsid w:val="00942d58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942d58"/>
    <w:pPr>
      <w:spacing w:before="0" w:after="100"/>
      <w:ind w:start="22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A317A6-A9B5-4F41-9FFB-4C856EA60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LibreOfficeDev/6.3.0.0.alpha1$Linux_X86_64 LibreOffice_project/0fb61138d5e7683fb6eb839f685553474e8581e9</Application>
  <Pages>1</Pages>
  <Words>0</Words>
  <Characters>0</Characters>
  <CharactersWithSpaces>0</CharactersWithSpaces>
  <Paragraphs>3</Paragraphs>
  <Company>NISZ Nemzeti Infokommunikációs Szolgáltató Zrt.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2018-01-24T21:11:00Z</dcterms:created>
  <dc:creator>Kelemen Gábor 2</dc:creator>
  <dc:description/>
  <dc:language>hu-HU</dc:language>
  <cp:lastModifiedBy/>
  <dcterms:modified xsi:type="dcterms:W3CDTF">2019-06-05T14:55:25Z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NISZ Nemzeti Infokommunikációs Szolgáltató Zrt.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