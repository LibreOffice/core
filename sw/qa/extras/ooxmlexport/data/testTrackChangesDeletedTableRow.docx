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00835" w:rsidTr="00A00835">
        <w:tc>
          <w:tcPr>
            <w:tcW w:w="9622" w:type="dxa"/>
          </w:tcPr>
          <w:p w:rsidR="00A00835" w:rsidRDefault="00A00835">
            <w:bookmarkStart w:id="0" w:name="_GoBack"/>
            <w:bookmarkEnd w:id="0"/>
            <w:r>
              <w:t>First row</w:t>
            </w:r>
          </w:p>
        </w:tc>
      </w:tr>
      <w:tr w:rsidR="00A00835" w:rsidDel="007E3A52" w:rsidTr="00A00835">
        <w:trPr>
          <w:del w:id="1" w:author="Author"/>
        </w:trPr>
        <w:tc>
          <w:tcPr>
            <w:tcW w:w="9622" w:type="dxa"/>
          </w:tcPr>
          <w:p w:rsidR="00A00835" w:rsidDel="007E3A52" w:rsidRDefault="007E3A52">
            <w:pPr>
              <w:rPr>
                <w:del w:id="2" w:author="Author"/>
              </w:rPr>
            </w:pPr>
            <w:del w:id="3" w:author="Author">
              <w:r w:rsidDel="007E3A52">
                <w:delText>Deleted</w:delText>
              </w:r>
              <w:r w:rsidR="00A00835" w:rsidDel="007E3A52">
                <w:delText xml:space="preserve"> row</w:delText>
              </w:r>
            </w:del>
          </w:p>
        </w:tc>
      </w:tr>
      <w:tr w:rsidR="00A00835" w:rsidTr="00A00835">
        <w:tc>
          <w:tcPr>
            <w:tcW w:w="9622" w:type="dxa"/>
          </w:tcPr>
          <w:p w:rsidR="00A00835" w:rsidRDefault="00A00835">
            <w:r>
              <w:t>Last row</w:t>
            </w:r>
          </w:p>
        </w:tc>
      </w:tr>
    </w:tbl>
    <w:p w:rsidR="00D86429" w:rsidRDefault="008E1014"/>
    <w:sectPr w:rsidR="00D864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014" w:rsidRDefault="008E1014" w:rsidP="008E1014">
      <w:pPr>
        <w:spacing w:after="0" w:line="240" w:lineRule="auto"/>
      </w:pPr>
      <w:r>
        <w:separator/>
      </w:r>
    </w:p>
  </w:endnote>
  <w:endnote w:type="continuationSeparator" w:id="0">
    <w:p w:rsidR="008E1014" w:rsidRDefault="008E1014" w:rsidP="008E1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4" w:rsidRDefault="008E10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4" w:rsidRDefault="008E10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4" w:rsidRDefault="008E10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014" w:rsidRDefault="008E1014" w:rsidP="008E1014">
      <w:pPr>
        <w:spacing w:after="0" w:line="240" w:lineRule="auto"/>
      </w:pPr>
      <w:r>
        <w:separator/>
      </w:r>
    </w:p>
  </w:footnote>
  <w:footnote w:type="continuationSeparator" w:id="0">
    <w:p w:rsidR="008E1014" w:rsidRDefault="008E1014" w:rsidP="008E1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4" w:rsidRDefault="008E10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4" w:rsidRDefault="008E10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4" w:rsidRDefault="008E10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removePersonalInformation/>
  <w:removeDateAndTime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35"/>
    <w:rsid w:val="002D2783"/>
    <w:rsid w:val="007E164F"/>
    <w:rsid w:val="007E3A52"/>
    <w:rsid w:val="008E1014"/>
    <w:rsid w:val="00A0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A008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83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35"/>
    <w:rPr>
      <w:rFonts w:ascii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014"/>
  </w:style>
  <w:style w:type="paragraph" w:styleId="Footer">
    <w:name w:val="footer"/>
    <w:basedOn w:val="Normal"/>
    <w:link w:val="FooterChar"/>
    <w:uiPriority w:val="99"/>
    <w:unhideWhenUsed/>
    <w:rsid w:val="008E1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2014-02-04T12:44:00Z</dcterms:created>
  <dcterms:modified xsi:type="dcterms:W3CDTF">2014-02-04T12:45:00Z</dcterms:modified>
</cp:coreProperties>
</file>