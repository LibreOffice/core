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15FA" w14:textId="77777777" w:rsidR="002928A7" w:rsidRDefault="002928A7">
      <w:pPr>
        <w:spacing w:before="120" w:line="240" w:lineRule="auto"/>
        <w:rPr>
          <w:rFonts w:ascii="Harlow Solid Italic" w:hAnsi="Harlow Solid Italic" w:cs="Arial"/>
          <w:b/>
          <w:sz w:val="72"/>
          <w:szCs w:val="72"/>
        </w:rPr>
      </w:pPr>
    </w:p>
    <w:p w14:paraId="4E30D9D5" w14:textId="0070F91A" w:rsidR="002928A7" w:rsidRDefault="003C2411">
      <w:pPr>
        <w:spacing w:before="120" w:line="240" w:lineRule="auto"/>
        <w:jc w:val="center"/>
        <w:rPr>
          <w:rFonts w:ascii="Arial Black" w:hAnsi="Arial Black" w:cs="Arial"/>
          <w:b/>
          <w:i/>
          <w:sz w:val="52"/>
          <w:szCs w:val="72"/>
        </w:rPr>
      </w:pPr>
      <w:r>
        <w:rPr>
          <w:rFonts w:ascii="Arial Black" w:hAnsi="Arial Black" w:cs="Arial"/>
          <w:b/>
          <w:i/>
          <w:sz w:val="52"/>
          <w:szCs w:val="72"/>
        </w:rPr>
        <w:t>xxx</w:t>
      </w:r>
      <w:commentRangeStart w:id="0"/>
      <w:commentRangeEnd w:id="0"/>
      <w:r w:rsidR="00743C82">
        <w:commentReference w:id="0"/>
      </w:r>
      <w:commentRangeStart w:id="1"/>
      <w:commentRangeEnd w:id="1"/>
      <w:r w:rsidR="000118B9">
        <w:rPr>
          <w:rStyle w:val="CommentReference"/>
          <w:rFonts w:ascii="Times New Roman" w:eastAsia="Times New Roman" w:hAnsi="Times New Roman" w:cs="Times New Roman"/>
          <w:lang w:eastAsia="de-DE"/>
        </w:rPr>
        <w:commentReference w:id="1"/>
      </w:r>
    </w:p>
    <w:p w14:paraId="43219B31" w14:textId="77777777" w:rsidR="002928A7" w:rsidRDefault="002928A7">
      <w:pPr>
        <w:spacing w:before="120" w:line="240" w:lineRule="auto"/>
        <w:jc w:val="center"/>
        <w:rPr>
          <w:rFonts w:ascii="Harlow Solid Italic" w:hAnsi="Harlow Solid Italic" w:cs="Arial"/>
          <w:b/>
          <w:sz w:val="72"/>
          <w:szCs w:val="72"/>
        </w:rPr>
      </w:pPr>
    </w:p>
    <w:p w14:paraId="7B4B8655" w14:textId="77777777" w:rsidR="002928A7" w:rsidRDefault="002928A7">
      <w:pPr>
        <w:spacing w:before="120" w:line="240" w:lineRule="auto"/>
        <w:rPr>
          <w:rFonts w:cs="Arial"/>
          <w:sz w:val="28"/>
          <w:szCs w:val="28"/>
        </w:rPr>
      </w:pPr>
    </w:p>
    <w:p w14:paraId="1B6D5B6C" w14:textId="77777777" w:rsidR="002928A7" w:rsidRDefault="002928A7">
      <w:pPr>
        <w:spacing w:before="120" w:line="240" w:lineRule="auto"/>
        <w:jc w:val="center"/>
        <w:rPr>
          <w:rFonts w:ascii="Arial Black" w:hAnsi="Arial Black" w:cs="Arial"/>
          <w:b/>
          <w:i/>
          <w:color w:val="A6A6A6" w:themeColor="background1" w:themeShade="A6"/>
          <w:sz w:val="28"/>
          <w:szCs w:val="28"/>
        </w:rPr>
      </w:pPr>
    </w:p>
    <w:p w14:paraId="4D59117B" w14:textId="77777777" w:rsidR="002928A7" w:rsidRDefault="002928A7">
      <w:pPr>
        <w:spacing w:before="120" w:line="240" w:lineRule="auto"/>
        <w:rPr>
          <w:rFonts w:cs="Arial"/>
          <w:sz w:val="28"/>
          <w:szCs w:val="28"/>
        </w:rPr>
      </w:pPr>
    </w:p>
    <w:p w14:paraId="6D006DF4" w14:textId="0C9A09B3" w:rsidR="002928A7" w:rsidRDefault="002928A7">
      <w:pPr>
        <w:spacing w:before="120" w:line="240" w:lineRule="auto"/>
        <w:rPr>
          <w:lang w:eastAsia="de-DE"/>
        </w:rPr>
      </w:pPr>
    </w:p>
    <w:p w14:paraId="4487146A" w14:textId="77777777" w:rsidR="002928A7" w:rsidRDefault="002928A7">
      <w:pPr>
        <w:spacing w:before="120" w:line="240" w:lineRule="auto"/>
        <w:rPr>
          <w:lang w:eastAsia="de-DE"/>
        </w:rPr>
      </w:pPr>
    </w:p>
    <w:p w14:paraId="259F3312" w14:textId="77777777" w:rsidR="002928A7" w:rsidRDefault="002928A7">
      <w:pPr>
        <w:spacing w:before="120" w:line="240" w:lineRule="auto"/>
        <w:jc w:val="center"/>
        <w:rPr>
          <w:rFonts w:cs="Arial"/>
          <w:sz w:val="28"/>
          <w:szCs w:val="28"/>
        </w:rPr>
      </w:pPr>
    </w:p>
    <w:p w14:paraId="677700B8" w14:textId="77777777" w:rsidR="002928A7" w:rsidRDefault="00743C82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261527394"/>
        <w:docPartObj>
          <w:docPartGallery w:val="Table of Contents"/>
          <w:docPartUnique/>
        </w:docPartObj>
      </w:sdtPr>
      <w:sdtEndPr/>
      <w:sdtContent>
        <w:bookmarkStart w:id="2" w:name="_Toc131080479" w:displacedByCustomXml="prev"/>
        <w:p w14:paraId="5B63821C" w14:textId="2590A034" w:rsidR="002928A7" w:rsidRDefault="00743C82">
          <w:pPr>
            <w:pStyle w:val="TOCHeading"/>
            <w:spacing w:before="120" w:after="240" w:line="240" w:lineRule="auto"/>
            <w:rPr>
              <w:rFonts w:ascii="Arial" w:hAnsi="Arial"/>
              <w:b/>
              <w:sz w:val="28"/>
            </w:rPr>
          </w:pPr>
          <w:r>
            <w:br w:type="page"/>
          </w:r>
          <w:r w:rsidR="003C2411">
            <w:rPr>
              <w:rFonts w:ascii="Arial" w:hAnsi="Arial"/>
              <w:b/>
              <w:color w:val="auto"/>
              <w:sz w:val="28"/>
            </w:rPr>
            <w:lastRenderedPageBreak/>
            <w:t>XXXXXXXXXXXXXXXXXX</w:t>
          </w:r>
          <w:bookmarkEnd w:id="2"/>
        </w:p>
        <w:p w14:paraId="734DE3D3" w14:textId="08F8FC44" w:rsidR="003C2411" w:rsidRDefault="00743C82">
          <w:pPr>
            <w:pStyle w:val="TOC1"/>
            <w:rPr>
              <w:rFonts w:asciiTheme="minorHAnsi" w:eastAsiaTheme="minorEastAsia" w:hAnsiTheme="minorHAnsi"/>
              <w:noProof/>
              <w:lang w:val="bs-Latn-BA" w:eastAsia="bs-Latn-BA"/>
            </w:rPr>
          </w:pPr>
          <w:r>
            <w:fldChar w:fldCharType="begin"/>
          </w:r>
          <w:r>
            <w:rPr>
              <w:rStyle w:val="Verzeichnissprung"/>
              <w:webHidden/>
            </w:rPr>
            <w:instrText xml:space="preserve"> TOC \z \o "1-3" \u \h</w:instrText>
          </w:r>
          <w:r>
            <w:rPr>
              <w:rStyle w:val="Verzeichnissprung"/>
            </w:rPr>
            <w:fldChar w:fldCharType="separate"/>
          </w:r>
          <w:hyperlink w:anchor="_Toc131080479" w:history="1">
            <w:r w:rsidR="003C2411" w:rsidRPr="00413D37">
              <w:rPr>
                <w:rStyle w:val="Hyperlink"/>
                <w:b/>
                <w:noProof/>
              </w:rPr>
              <w:t>XXXXXXXXXXXXXXXXXX</w:t>
            </w:r>
            <w:r w:rsidR="003C2411">
              <w:rPr>
                <w:noProof/>
                <w:webHidden/>
              </w:rPr>
              <w:tab/>
            </w:r>
            <w:r w:rsidR="003C2411">
              <w:rPr>
                <w:noProof/>
                <w:webHidden/>
              </w:rPr>
              <w:fldChar w:fldCharType="begin"/>
            </w:r>
            <w:r w:rsidR="003C2411">
              <w:rPr>
                <w:noProof/>
                <w:webHidden/>
              </w:rPr>
              <w:instrText xml:space="preserve"> PAGEREF _Toc131080479 \h </w:instrText>
            </w:r>
            <w:r w:rsidR="003C2411">
              <w:rPr>
                <w:noProof/>
                <w:webHidden/>
              </w:rPr>
            </w:r>
            <w:r w:rsidR="003C2411">
              <w:rPr>
                <w:noProof/>
                <w:webHidden/>
              </w:rPr>
              <w:fldChar w:fldCharType="separate"/>
            </w:r>
            <w:r w:rsidR="003C2411">
              <w:rPr>
                <w:noProof/>
                <w:webHidden/>
              </w:rPr>
              <w:t>3</w:t>
            </w:r>
            <w:r w:rsidR="003C2411">
              <w:rPr>
                <w:noProof/>
                <w:webHidden/>
              </w:rPr>
              <w:fldChar w:fldCharType="end"/>
            </w:r>
          </w:hyperlink>
        </w:p>
        <w:p w14:paraId="0E2A15DC" w14:textId="13BF3227" w:rsidR="003C2411" w:rsidRDefault="006756AD">
          <w:pPr>
            <w:pStyle w:val="TOC1"/>
            <w:rPr>
              <w:rFonts w:asciiTheme="minorHAnsi" w:eastAsiaTheme="minorEastAsia" w:hAnsiTheme="minorHAnsi"/>
              <w:noProof/>
              <w:lang w:val="bs-Latn-BA" w:eastAsia="bs-Latn-BA"/>
            </w:rPr>
          </w:pPr>
          <w:hyperlink w:anchor="_Toc131080480" w:history="1">
            <w:r w:rsidR="003C2411" w:rsidRPr="00413D37">
              <w:rPr>
                <w:rStyle w:val="Hyperlink"/>
                <w:noProof/>
              </w:rPr>
              <w:t>1</w:t>
            </w:r>
            <w:r w:rsidR="003C2411">
              <w:rPr>
                <w:noProof/>
                <w:webHidden/>
              </w:rPr>
              <w:tab/>
            </w:r>
            <w:r w:rsidR="003C2411">
              <w:rPr>
                <w:noProof/>
                <w:webHidden/>
              </w:rPr>
              <w:fldChar w:fldCharType="begin"/>
            </w:r>
            <w:r w:rsidR="003C2411">
              <w:rPr>
                <w:noProof/>
                <w:webHidden/>
              </w:rPr>
              <w:instrText xml:space="preserve"> PAGEREF _Toc131080480 \h </w:instrText>
            </w:r>
            <w:r w:rsidR="003C2411">
              <w:rPr>
                <w:noProof/>
                <w:webHidden/>
              </w:rPr>
            </w:r>
            <w:r w:rsidR="003C2411">
              <w:rPr>
                <w:noProof/>
                <w:webHidden/>
              </w:rPr>
              <w:fldChar w:fldCharType="separate"/>
            </w:r>
            <w:r w:rsidR="003C2411">
              <w:rPr>
                <w:noProof/>
                <w:webHidden/>
              </w:rPr>
              <w:t>4</w:t>
            </w:r>
            <w:r w:rsidR="003C2411">
              <w:rPr>
                <w:noProof/>
                <w:webHidden/>
              </w:rPr>
              <w:fldChar w:fldCharType="end"/>
            </w:r>
          </w:hyperlink>
        </w:p>
        <w:p w14:paraId="7F95444D" w14:textId="198F629D" w:rsidR="003C2411" w:rsidRDefault="006756AD">
          <w:pPr>
            <w:pStyle w:val="TOC1"/>
            <w:rPr>
              <w:rFonts w:asciiTheme="minorHAnsi" w:eastAsiaTheme="minorEastAsia" w:hAnsiTheme="minorHAnsi"/>
              <w:noProof/>
              <w:lang w:val="bs-Latn-BA" w:eastAsia="bs-Latn-BA"/>
            </w:rPr>
          </w:pPr>
          <w:hyperlink w:anchor="_Toc131080481" w:history="1">
            <w:r w:rsidR="003C2411" w:rsidRPr="00413D37">
              <w:rPr>
                <w:rStyle w:val="Hyperlink"/>
                <w:noProof/>
              </w:rPr>
              <w:t>2</w:t>
            </w:r>
            <w:r w:rsidR="003C2411">
              <w:rPr>
                <w:rFonts w:asciiTheme="minorHAnsi" w:eastAsiaTheme="minorEastAsia" w:hAnsiTheme="minorHAnsi"/>
                <w:noProof/>
                <w:lang w:val="bs-Latn-BA" w:eastAsia="bs-Latn-BA"/>
              </w:rPr>
              <w:tab/>
            </w:r>
            <w:r w:rsidR="003C2411" w:rsidRPr="00413D37">
              <w:rPr>
                <w:rStyle w:val="Hyperlink"/>
                <w:noProof/>
              </w:rPr>
              <w:t>Xxxx-Xxxxxxx xxx xxx XXX xx xxx XXXX</w:t>
            </w:r>
            <w:r w:rsidR="003C2411">
              <w:rPr>
                <w:noProof/>
                <w:webHidden/>
              </w:rPr>
              <w:tab/>
            </w:r>
            <w:r w:rsidR="003C2411">
              <w:rPr>
                <w:noProof/>
                <w:webHidden/>
              </w:rPr>
              <w:fldChar w:fldCharType="begin"/>
            </w:r>
            <w:r w:rsidR="003C2411">
              <w:rPr>
                <w:noProof/>
                <w:webHidden/>
              </w:rPr>
              <w:instrText xml:space="preserve"> PAGEREF _Toc131080481 \h </w:instrText>
            </w:r>
            <w:r w:rsidR="003C2411">
              <w:rPr>
                <w:noProof/>
                <w:webHidden/>
              </w:rPr>
            </w:r>
            <w:r w:rsidR="003C2411">
              <w:rPr>
                <w:noProof/>
                <w:webHidden/>
              </w:rPr>
              <w:fldChar w:fldCharType="separate"/>
            </w:r>
            <w:r w:rsidR="003C2411">
              <w:rPr>
                <w:noProof/>
                <w:webHidden/>
              </w:rPr>
              <w:t>5</w:t>
            </w:r>
            <w:r w:rsidR="003C2411">
              <w:rPr>
                <w:noProof/>
                <w:webHidden/>
              </w:rPr>
              <w:fldChar w:fldCharType="end"/>
            </w:r>
          </w:hyperlink>
        </w:p>
        <w:p w14:paraId="03173094" w14:textId="1C6A44B2" w:rsidR="002928A7" w:rsidRDefault="00743C82">
          <w:pPr>
            <w:pStyle w:val="TOC1"/>
          </w:pPr>
          <w:r>
            <w:fldChar w:fldCharType="end"/>
          </w:r>
        </w:p>
        <w:p w14:paraId="2BAF5F54" w14:textId="77777777" w:rsidR="002928A7" w:rsidRDefault="00743C82">
          <w:pPr>
            <w:pStyle w:val="TOC1"/>
            <w:rPr>
              <w:rFonts w:asciiTheme="minorHAnsi" w:eastAsiaTheme="minorEastAsia" w:hAnsiTheme="minorHAnsi"/>
              <w:lang w:eastAsia="de-DE"/>
            </w:rPr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hyperlink w:anchor="_Toc120719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_Toc120719882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14:paraId="01E8F0E3" w14:textId="77777777" w:rsidR="002928A7" w:rsidRDefault="002928A7">
      <w:pPr>
        <w:spacing w:before="120" w:line="240" w:lineRule="auto"/>
      </w:pPr>
    </w:p>
    <w:p w14:paraId="606DF700" w14:textId="77777777" w:rsidR="002928A7" w:rsidRDefault="002928A7" w:rsidP="00E77992">
      <w:pPr>
        <w:pStyle w:val="berschrift1mitSUBmitNR"/>
      </w:pPr>
      <w:bookmarkStart w:id="3" w:name="_Toc131080480"/>
      <w:bookmarkEnd w:id="3"/>
    </w:p>
    <w:p w14:paraId="0BB35B44" w14:textId="4AA56F8D" w:rsidR="002928A7" w:rsidRDefault="003C2411" w:rsidP="00E77992">
      <w:pPr>
        <w:pStyle w:val="berschrift1mitSUBmitNR"/>
      </w:pPr>
      <w:bookmarkStart w:id="4" w:name="_Ref33169995"/>
      <w:bookmarkStart w:id="5" w:name="_Toc120719838"/>
      <w:bookmarkStart w:id="6" w:name="_Ref33172517"/>
      <w:bookmarkStart w:id="7" w:name="_Toc131080481"/>
      <w:r>
        <w:lastRenderedPageBreak/>
        <w:t>Xxxx</w:t>
      </w:r>
      <w:r w:rsidR="00743C82">
        <w:t>-</w:t>
      </w:r>
      <w:r>
        <w:t>Xxxxxxx</w:t>
      </w:r>
      <w:r w:rsidR="00743C82">
        <w:t xml:space="preserve"> </w:t>
      </w:r>
      <w:r>
        <w:t>xxx</w:t>
      </w:r>
      <w:r w:rsidR="00743C82">
        <w:t xml:space="preserve"> </w:t>
      </w:r>
      <w:r>
        <w:t>xxx</w:t>
      </w:r>
      <w:r w:rsidR="00743C82">
        <w:t xml:space="preserve"> </w:t>
      </w:r>
      <w:r>
        <w:t>XXX</w:t>
      </w:r>
      <w:r w:rsidR="00743C82">
        <w:t xml:space="preserve"> </w:t>
      </w:r>
      <w:r>
        <w:t>xx</w:t>
      </w:r>
      <w:r w:rsidR="00743C82">
        <w:t xml:space="preserve"> </w:t>
      </w:r>
      <w:r>
        <w:t>xxx</w:t>
      </w:r>
      <w:r w:rsidR="00743C82">
        <w:t xml:space="preserve"> </w:t>
      </w:r>
      <w:r>
        <w:t>XXXX</w:t>
      </w:r>
      <w:bookmarkEnd w:id="4"/>
      <w:bookmarkEnd w:id="5"/>
      <w:bookmarkEnd w:id="6"/>
      <w:commentRangeStart w:id="8"/>
      <w:commentRangeEnd w:id="8"/>
      <w:r w:rsidR="00743C82">
        <w:commentReference w:id="8"/>
      </w:r>
      <w:commentRangeStart w:id="9"/>
      <w:commentRangeEnd w:id="9"/>
      <w:r w:rsidR="004D24B5">
        <w:rPr>
          <w:rStyle w:val="CommentReference"/>
          <w:rFonts w:ascii="Times New Roman" w:eastAsia="Times New Roman" w:hAnsi="Times New Roman" w:cs="Times New Roman"/>
          <w:b w:val="0"/>
          <w:color w:val="auto"/>
          <w:lang w:eastAsia="de-DE"/>
        </w:rPr>
        <w:commentReference w:id="9"/>
      </w:r>
      <w:bookmarkEnd w:id="7"/>
    </w:p>
    <w:p w14:paraId="43929B73" w14:textId="33FDDADD" w:rsidR="002928A7" w:rsidRDefault="00D9137F">
      <w:pPr>
        <w:pStyle w:val="ListBullet"/>
        <w:spacing w:line="360" w:lineRule="auto"/>
        <w:rPr>
          <w:rFonts w:ascii="Times New Roman" w:hAnsi="Times New Roman"/>
        </w:rPr>
      </w:pPr>
      <w:r w:rsidRPr="00D9137F">
        <w:rPr>
          <w:rFonts w:ascii="Times New Roman" w:hAnsi="Times New Roman" w:cs="Times New Roman"/>
          <w:color w:val="FF0000"/>
        </w:rPr>
        <w:t xml:space="preserve">These </w:t>
      </w:r>
      <w:r>
        <w:rPr>
          <w:rFonts w:ascii="Times New Roman" w:hAnsi="Times New Roman" w:cs="Times New Roman"/>
          <w:color w:val="FF0000"/>
        </w:rPr>
        <w:t xml:space="preserve">and further </w:t>
      </w:r>
      <w:r w:rsidRPr="00D9137F">
        <w:rPr>
          <w:rFonts w:ascii="Times New Roman" w:hAnsi="Times New Roman" w:cs="Times New Roman"/>
          <w:color w:val="FF0000"/>
        </w:rPr>
        <w:t>comments have content</w:t>
      </w:r>
      <w:r>
        <w:rPr>
          <w:rFonts w:ascii="Times New Roman" w:hAnsi="Times New Roman" w:cs="Times New Roman"/>
        </w:rPr>
        <w:t>.</w:t>
      </w:r>
    </w:p>
    <w:p w14:paraId="6A62643D" w14:textId="77777777" w:rsidR="002928A7" w:rsidRDefault="00743C82">
      <w:pPr>
        <w:jc w:val="left"/>
        <w:rPr>
          <w:rFonts w:ascii="Times New Roman" w:hAnsi="Times New Roman" w:cs="Times New Roman"/>
        </w:rPr>
      </w:pPr>
      <w:r>
        <w:br w:type="page"/>
      </w:r>
    </w:p>
    <w:p w14:paraId="22BFD0D9" w14:textId="34FBB434" w:rsidR="002928A7" w:rsidRDefault="00D9137F">
      <w:pPr>
        <w:pStyle w:val="ListBullet"/>
        <w:spacing w:line="360" w:lineRule="auto"/>
        <w:jc w:val="left"/>
      </w:pPr>
      <w:r w:rsidRPr="00D9137F">
        <w:rPr>
          <w:rFonts w:ascii="Times New Roman" w:hAnsi="Times New Roman" w:cs="Times New Roman"/>
          <w:color w:val="FF0000"/>
        </w:rPr>
        <w:lastRenderedPageBreak/>
        <w:t>Shown u</w:t>
      </w:r>
      <w:r>
        <w:rPr>
          <w:rFonts w:ascii="Times New Roman" w:hAnsi="Times New Roman" w:cs="Times New Roman"/>
          <w:color w:val="FF0000"/>
        </w:rPr>
        <w:t>p to</w:t>
      </w:r>
      <w:r w:rsidRPr="00D9137F">
        <w:rPr>
          <w:rFonts w:ascii="Times New Roman" w:hAnsi="Times New Roman" w:cs="Times New Roman"/>
          <w:color w:val="FF0000"/>
        </w:rPr>
        <w:t xml:space="preserve"> here</w:t>
      </w:r>
      <w:r w:rsidR="00743C82" w:rsidRPr="006669A8">
        <w:rPr>
          <w:rFonts w:ascii="Times New Roman" w:hAnsi="Times New Roman" w:cs="Times New Roman"/>
        </w:rPr>
        <w:t>.</w:t>
      </w:r>
    </w:p>
    <w:p w14:paraId="33BBEBC0" w14:textId="77777777" w:rsidR="002928A7" w:rsidRDefault="00743C82">
      <w:pPr>
        <w:jc w:val="left"/>
        <w:rPr>
          <w:rFonts w:ascii="Times New Roman" w:hAnsi="Times New Roman" w:cs="Times New Roman"/>
        </w:rPr>
      </w:pPr>
      <w:r>
        <w:br w:type="page"/>
      </w:r>
    </w:p>
    <w:p w14:paraId="4B4FF333" w14:textId="4124FC35" w:rsidR="002928A7" w:rsidRDefault="00743C82">
      <w:pPr>
        <w:spacing w:line="360" w:lineRule="auto"/>
        <w:rPr>
          <w:rFonts w:ascii="Times New Roman" w:hAnsi="Times New Roman"/>
        </w:rPr>
      </w:pPr>
      <w:r>
        <w:lastRenderedPageBreak/>
        <w:t>​</w:t>
      </w:r>
      <w:commentRangeStart w:id="10"/>
      <w:r>
        <w:rPr>
          <w:noProof/>
          <w:lang w:eastAsia="de-DE"/>
        </w:rPr>
        <mc:AlternateContent>
          <mc:Choice Requires="wpg">
            <w:drawing>
              <wp:anchor distT="6350" distB="1216025" distL="6985" distR="299720" simplePos="0" relativeHeight="166" behindDoc="0" locked="0" layoutInCell="0" allowOverlap="1" wp14:anchorId="5A29B2C2" wp14:editId="0CBBA348">
                <wp:simplePos x="0" y="0"/>
                <wp:positionH relativeFrom="column">
                  <wp:posOffset>0</wp:posOffset>
                </wp:positionH>
                <wp:positionV relativeFrom="paragraph">
                  <wp:posOffset>-826770</wp:posOffset>
                </wp:positionV>
                <wp:extent cx="6602095" cy="6108065"/>
                <wp:effectExtent l="6985" t="6350" r="299720" b="1216025"/>
                <wp:wrapNone/>
                <wp:docPr id="4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040" cy="6108120"/>
                          <a:chOff x="0" y="0"/>
                          <a:chExt cx="6602040" cy="6108120"/>
                        </a:xfrm>
                      </wpg:grpSpPr>
                      <wpg:grpSp>
                        <wpg:cNvPr id="5" name="Gruppieren 5"/>
                        <wpg:cNvGrpSpPr/>
                        <wpg:grpSpPr>
                          <a:xfrm>
                            <a:off x="0" y="0"/>
                            <a:ext cx="6602040" cy="6108120"/>
                            <a:chOff x="0" y="0"/>
                            <a:chExt cx="0" cy="0"/>
                          </a:xfrm>
                        </wpg:grpSpPr>
                        <wps:wsp>
                          <wps:cNvPr id="6" name="Rechteck 6"/>
                          <wps:cNvSpPr/>
                          <wps:spPr>
                            <a:xfrm>
                              <a:off x="1440" y="4402440"/>
                              <a:ext cx="988200" cy="4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1C720D33" w14:textId="41484749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Xxxxxxxxxxxxxxxxxxx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XX</w:t>
                                </w:r>
                              </w:p>
                              <w:p w14:paraId="5E7131E5" w14:textId="17778111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</w:p>
                              <w:p w14:paraId="37940C43" w14:textId="7535B330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45A739A9" w14:textId="3DB9228A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,…)</w:t>
                                </w:r>
                              </w:p>
                              <w:p w14:paraId="3B5BE1A2" w14:textId="0F88CB98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</w:t>
                                </w:r>
                              </w:p>
                              <w:p w14:paraId="4EEBEA81" w14:textId="716396F7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</w:t>
                                </w:r>
                              </w:p>
                              <w:p w14:paraId="4B902ADC" w14:textId="39EF5857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</w:t>
                                </w:r>
                              </w:p>
                            </w:txbxContent>
                          </wps:txbx>
                          <wps:bodyPr lIns="90000" tIns="434160" rIns="90000" bIns="434160" anchor="ctr">
                            <a:noAutofit/>
                          </wps:bodyPr>
                        </wps:wsp>
                        <wps:wsp>
                          <wps:cNvPr id="7" name="Rechteck 7"/>
                          <wps:cNvSpPr/>
                          <wps:spPr>
                            <a:xfrm>
                              <a:off x="0" y="5595480"/>
                              <a:ext cx="98856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5ED76ABB" w14:textId="106F09A9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Xxxxxxxxxxxxxxx</w:t>
                                </w:r>
                              </w:p>
                              <w:p w14:paraId="09265F61" w14:textId="35774AC0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</w:t>
                                </w:r>
                              </w:p>
                              <w:p w14:paraId="2025BEBE" w14:textId="24083489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</w:t>
                                </w:r>
                              </w:p>
                              <w:p w14:paraId="631342D5" w14:textId="77654C8F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,</w:t>
                                </w:r>
                              </w:p>
                              <w:p w14:paraId="74F7CDFA" w14:textId="448DCA4E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</w:t>
                                </w:r>
                              </w:p>
                            </w:txbxContent>
                          </wps:txbx>
                          <wps:bodyPr lIns="90000" tIns="201600" rIns="90000" bIns="201600" anchor="ctr">
                            <a:noAutofit/>
                          </wps:bodyPr>
                        </wps:wsp>
                        <wps:wsp>
                          <wps:cNvPr id="8" name="Rechteck 8"/>
                          <wps:cNvSpPr/>
                          <wps:spPr>
                            <a:xfrm>
                              <a:off x="733320" y="4285440"/>
                              <a:ext cx="705960" cy="122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37D8461" w14:textId="163E9957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Xxxxxxx</w:t>
                                </w:r>
                              </w:p>
                            </w:txbxContent>
                          </wps:txbx>
                          <wps:bodyPr lIns="90000" tIns="123120" rIns="90000" bIns="123120" anchor="t">
                            <a:noAutofit/>
                          </wps:bodyPr>
                        </wps:wsp>
                        <wps:wsp>
                          <wps:cNvPr id="9" name="Rechteck 9"/>
                          <wps:cNvSpPr/>
                          <wps:spPr>
                            <a:xfrm>
                              <a:off x="0" y="4870440"/>
                              <a:ext cx="988560" cy="685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17931901" w14:textId="08EB2979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</w:p>
                              <w:p w14:paraId="0132E8B3" w14:textId="11807A6A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1915CA62" w14:textId="573DBADA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</w:t>
                                </w:r>
                              </w:p>
                              <w:p w14:paraId="7401E3A5" w14:textId="11083DB9" w:rsidR="0000450E" w:rsidRDefault="0000450E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„</w:t>
                                </w:r>
                                <w:r w:rsidR="003C2411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Xxxxxxxxxxxxxxxxxxx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“</w:t>
                                </w:r>
                              </w:p>
                              <w:p w14:paraId="078738AE" w14:textId="3AE08F1E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Xxxxxxxxxxxxxxxxxxxxxx</w:t>
                                </w:r>
                              </w:p>
                              <w:p w14:paraId="69960D27" w14:textId="509DE735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</w:t>
                                </w:r>
                              </w:p>
                              <w:p w14:paraId="3C8375DF" w14:textId="58DB2913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</w:t>
                                </w:r>
                              </w:p>
                              <w:p w14:paraId="1A4DCAA6" w14:textId="68596F0F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Xxxxxxxxxxxxxxxxxxxxxxx</w:t>
                                </w:r>
                              </w:p>
                              <w:p w14:paraId="35640597" w14:textId="0DBA4E37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5937500A" w14:textId="39D5EF28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</w:t>
                                </w:r>
                              </w:p>
                              <w:p w14:paraId="3A0675D6" w14:textId="498F9EDB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</w:t>
                                </w:r>
                              </w:p>
                              <w:p w14:paraId="24E3634B" w14:textId="2D67AEBB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Xxxxxxxxxxxxxxxxxxx</w:t>
                                </w:r>
                              </w:p>
                              <w:p w14:paraId="4264F1D6" w14:textId="469A8F03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Xxxxxxxxxxxxxxxxxxxxx</w:t>
                                </w:r>
                              </w:p>
                              <w:p w14:paraId="359E846C" w14:textId="2CF886C3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Xxxxxxxxxxxxxxxxxx</w:t>
                                </w:r>
                              </w:p>
                              <w:p w14:paraId="1D4AE95F" w14:textId="44ED36E3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16"/>
                                    <w:szCs w:val="16"/>
                                  </w:rPr>
                                  <w:t>XX</w:t>
                                </w:r>
                              </w:p>
                            </w:txbxContent>
                          </wps:txbx>
                          <wps:bodyPr lIns="90000" tIns="686160" rIns="90000" bIns="686160" anchor="ctr">
                            <a:noAutofit/>
                          </wps:bodyPr>
                        </wps:wsp>
                        <wps:wsp>
                          <wps:cNvPr id="10" name="Rechteck 10"/>
                          <wps:cNvSpPr/>
                          <wps:spPr>
                            <a:xfrm>
                              <a:off x="0" y="5830560"/>
                              <a:ext cx="988560" cy="14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18627E8D" w14:textId="7D37ECBD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</w:rPr>
                                  <w:t>Xxxxxxxxxxxxxxx</w:t>
                                </w:r>
                              </w:p>
                              <w:p w14:paraId="159D9FA6" w14:textId="2B8F8B09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,…</w:t>
                                </w:r>
                              </w:p>
                            </w:txbxContent>
                          </wps:txbx>
                          <wps:bodyPr lIns="90000" tIns="144720" rIns="90000" bIns="144720" anchor="ctr">
                            <a:noAutofit/>
                          </wps:bodyPr>
                        </wps:wsp>
                        <wps:wsp>
                          <wps:cNvPr id="11" name="Rechteck 11"/>
                          <wps:cNvSpPr/>
                          <wps:spPr>
                            <a:xfrm rot="16200000">
                              <a:off x="5632920" y="731880"/>
                              <a:ext cx="1701000" cy="236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027D7734" w14:textId="5C308442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Xxxxxxxxxxxxxxxxxxxxxx</w:t>
                                </w:r>
                              </w:p>
                              <w:p w14:paraId="2252C67B" w14:textId="0A1531BE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Xxxxx</w:t>
                                </w:r>
                              </w:p>
                              <w:p w14:paraId="5C952630" w14:textId="63547C4E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  <w:p w14:paraId="60E6F78C" w14:textId="7196A9D4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Xxxxxxx</w:t>
                                </w:r>
                              </w:p>
                            </w:txbxContent>
                          </wps:txbx>
                          <wps:bodyPr lIns="90000" tIns="237600" rIns="90000" bIns="237600" anchor="ctr">
                            <a:noAutofit/>
                          </wps:bodyPr>
                        </wps:wsp>
                        <wps:wsp>
                          <wps:cNvPr id="12" name="Rechteck 12"/>
                          <wps:cNvSpPr/>
                          <wps:spPr>
                            <a:xfrm>
                              <a:off x="1025640" y="5751720"/>
                              <a:ext cx="746280" cy="13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5F96AC72" w14:textId="3999A214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</w:t>
                                </w:r>
                              </w:p>
                            </w:txbxContent>
                          </wps:txbx>
                          <wps:bodyPr lIns="90000" tIns="139680" rIns="90000" bIns="139680" anchor="ctr">
                            <a:noAutofit/>
                          </wps:bodyPr>
                        </wps:wsp>
                        <wps:wsp>
                          <wps:cNvPr id="13" name="Rechteck 13"/>
                          <wps:cNvSpPr/>
                          <wps:spPr>
                            <a:xfrm>
                              <a:off x="1025640" y="4796280"/>
                              <a:ext cx="746280" cy="173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086B23BE" w14:textId="39FF69AC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</w:t>
                                </w:r>
                              </w:p>
                            </w:txbxContent>
                          </wps:txbx>
                          <wps:bodyPr lIns="90000" tIns="174240" rIns="90000" bIns="174240" anchor="ctr">
                            <a:noAutofit/>
                          </wps:bodyPr>
                        </wps:wsp>
                        <wps:wsp>
                          <wps:cNvPr id="14" name="Rechteck 14"/>
                          <wps:cNvSpPr/>
                          <wps:spPr>
                            <a:xfrm>
                              <a:off x="1025640" y="4600440"/>
                              <a:ext cx="746280" cy="15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658A2E94" w14:textId="14F7D977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0129CE2B" w14:textId="0B1471BF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</w:t>
                                </w:r>
                              </w:p>
                            </w:txbxContent>
                          </wps:txbx>
                          <wps:bodyPr lIns="90000" tIns="156240" rIns="90000" bIns="156240" anchor="ctr">
                            <a:noAutofit/>
                          </wps:bodyPr>
                        </wps:wsp>
                        <wps:wsp>
                          <wps:cNvPr id="15" name="Rechteck 15"/>
                          <wps:cNvSpPr/>
                          <wps:spPr>
                            <a:xfrm>
                              <a:off x="1025640" y="4406760"/>
                              <a:ext cx="748800" cy="15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41044469" w14:textId="0AD1BF0A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</w:t>
                                </w:r>
                              </w:p>
                            </w:txbxContent>
                          </wps:txbx>
                          <wps:bodyPr lIns="90000" tIns="156240" rIns="90000" bIns="156240" anchor="ctr">
                            <a:noAutofit/>
                          </wps:bodyPr>
                        </wps:wsp>
                        <wps:wsp>
                          <wps:cNvPr id="16" name="Rechteck 16"/>
                          <wps:cNvSpPr/>
                          <wps:spPr>
                            <a:xfrm>
                              <a:off x="1025640" y="5005080"/>
                              <a:ext cx="748800" cy="158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22233001" w14:textId="76FC2DF0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90000" tIns="158400" rIns="90000" bIns="158400" anchor="ctr">
                            <a:noAutofit/>
                          </wps:bodyPr>
                        </wps:wsp>
                        <wps:wsp>
                          <wps:cNvPr id="17" name="Rechteck 17"/>
                          <wps:cNvSpPr/>
                          <wps:spPr>
                            <a:xfrm>
                              <a:off x="1023480" y="5563800"/>
                              <a:ext cx="748080" cy="15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72014D8A" w14:textId="67E4F4D0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Xxxxxxxxxxxxxxxxxxxxxx</w:t>
                                </w:r>
                              </w:p>
                            </w:txbxContent>
                          </wps:txbx>
                          <wps:bodyPr lIns="90000" tIns="156240" rIns="90000" bIns="156240" anchor="ctr">
                            <a:noAutofit/>
                          </wps:bodyPr>
                        </wps:wsp>
                        <wps:wsp>
                          <wps:cNvPr id="18" name="Rechteck 18"/>
                          <wps:cNvSpPr/>
                          <wps:spPr>
                            <a:xfrm>
                              <a:off x="1025640" y="5929560"/>
                              <a:ext cx="746280" cy="177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5E79290F" w14:textId="570074CE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</w:t>
                                </w:r>
                              </w:p>
                              <w:p w14:paraId="69290DCC" w14:textId="20BE8838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</w:t>
                                </w:r>
                                <w:r w:rsidR="0000450E"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color w:val="000000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lIns="90000" tIns="177840" rIns="90000" bIns="177840" anchor="ctr">
                            <a:noAutofit/>
                          </wps:bodyPr>
                        </wps:wsp>
                        <wps:wsp>
                          <wps:cNvPr id="19" name="Rechteck 19"/>
                          <wps:cNvSpPr/>
                          <wps:spPr>
                            <a:xfrm>
                              <a:off x="1025640" y="5208120"/>
                              <a:ext cx="748800" cy="144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00E67659" w14:textId="10AE2F26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Xxxxxxxxxxxxxxxxxxxxx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Xxxxxxx</w:t>
                                </w:r>
                              </w:p>
                            </w:txbxContent>
                          </wps:txbx>
                          <wps:bodyPr lIns="90000" tIns="146160" rIns="90000" bIns="146160" anchor="ctr">
                            <a:noAutofit/>
                          </wps:bodyPr>
                        </wps:wsp>
                        <wps:wsp>
                          <wps:cNvPr id="20" name="Rechteck 20"/>
                          <wps:cNvSpPr/>
                          <wps:spPr>
                            <a:xfrm>
                              <a:off x="0" y="6014880"/>
                              <a:ext cx="988560" cy="93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 w14:paraId="3369D47F" w14:textId="474BB178" w:rsidR="0000450E" w:rsidRDefault="003C2411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Xxxxxxxx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xxxxxxx</w:t>
                                </w:r>
                                <w:r w:rsidR="0000450E"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xxxxxxxx</w:t>
                                </w:r>
                              </w:p>
                            </w:txbxContent>
                          </wps:txbx>
                          <wps:bodyPr lIns="90000" tIns="94320" rIns="90000" bIns="94320" anchor="ctr">
                            <a:noAutofit/>
                          </wps:bodyPr>
                        </wps:wsp>
                      </wpg:grpSp>
                      <wps:wsp>
                        <wps:cNvPr id="21" name="Rechteck 21"/>
                        <wps:cNvSpPr/>
                        <wps:spPr>
                          <a:xfrm>
                            <a:off x="1023480" y="5393520"/>
                            <a:ext cx="748080" cy="116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 w14:paraId="5B629998" w14:textId="0EF7947F" w:rsidR="0000450E" w:rsidRDefault="003C241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Xxxxxxxxxxxxxxxxxx</w:t>
                              </w:r>
                              <w:r w:rsidR="0000450E"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Xxxxxxxxxxxxxxx</w:t>
                              </w:r>
                            </w:p>
                          </w:txbxContent>
                        </wps:txbx>
                        <wps:bodyPr lIns="90000" tIns="116640" rIns="90000" bIns="11664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9B2C2" id="Gruppieren 5" o:spid="_x0000_s1026" style="position:absolute;left:0;text-align:left;margin-left:0;margin-top:-65.1pt;width:519.85pt;height:480.95pt;z-index:166;mso-wrap-distance-left:.55pt;mso-wrap-distance-top:.5pt;mso-wrap-distance-right:23.6pt;mso-wrap-distance-bottom:95.75pt" coordsize="66020,6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" o:allowincell="f">
                <v:group id="_x0000_s1027" style="position:absolute;width:66020;height:61081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hteck 6" o:spid="_x0000_s1028" style="position:absolute;left:1440;top:4402440;width:988200;height:43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" strokecolor="#70ad47" strokeweight="1pt">
                    <v:textbox inset="2.5mm,12.06mm,2.5mm,12.06mm">
                      <w:txbxContent>
                        <w:p w14:paraId="1C720D33" w14:textId="41484749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Xxxxxxxxxxxxxxxxxxx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XX</w:t>
                          </w:r>
                        </w:p>
                        <w:p w14:paraId="5E7131E5" w14:textId="17778111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</w:p>
                        <w:p w14:paraId="37940C43" w14:textId="7535B330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(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45A739A9" w14:textId="3DB9228A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(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,…)</w:t>
                          </w:r>
                        </w:p>
                        <w:p w14:paraId="3B5BE1A2" w14:textId="0F88CB98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</w:t>
                          </w:r>
                        </w:p>
                        <w:p w14:paraId="4EEBEA81" w14:textId="716396F7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</w:t>
                          </w:r>
                        </w:p>
                        <w:p w14:paraId="4B902ADC" w14:textId="39EF5857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</w:t>
                          </w:r>
                        </w:p>
                      </w:txbxContent>
                    </v:textbox>
                  </v:rect>
                  <v:rect id="Rechteck 7" o:spid="_x0000_s1029" style="position:absolute;top:5595480;width:988560;height:20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" strokecolor="#70ad47" strokeweight="1pt">
                    <v:textbox inset="2.5mm,5.6mm,2.5mm,5.6mm">
                      <w:txbxContent>
                        <w:p w14:paraId="5ED76ABB" w14:textId="106F09A9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Xxxxxxxxxxxxxxx</w:t>
                          </w:r>
                        </w:p>
                        <w:p w14:paraId="09265F61" w14:textId="35774AC0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</w:t>
                          </w:r>
                        </w:p>
                        <w:p w14:paraId="2025BEBE" w14:textId="24083489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</w:t>
                          </w:r>
                        </w:p>
                        <w:p w14:paraId="631342D5" w14:textId="77654C8F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,</w:t>
                          </w:r>
                        </w:p>
                        <w:p w14:paraId="74F7CDFA" w14:textId="448DCA4E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</w:t>
                          </w:r>
                        </w:p>
                      </w:txbxContent>
                    </v:textbox>
                  </v:rect>
                  <v:rect id="Rechteck 8" o:spid="_x0000_s1030" style="position:absolute;left:733320;top:4285440;width:705960;height:12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" filled="f" stroked="f" strokeweight="0">
                    <v:textbox inset="2.5mm,3.42mm,2.5mm,3.42mm">
                      <w:txbxContent>
                        <w:p w14:paraId="337D8461" w14:textId="163E9957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36"/>
                              <w:szCs w:val="36"/>
                            </w:rPr>
                            <w:t>Xxxxxxx</w:t>
                          </w:r>
                        </w:p>
                      </w:txbxContent>
                    </v:textbox>
                  </v:rect>
                  <v:rect id="Rechteck 9" o:spid="_x0000_s1031" style="position:absolute;top:4870440;width:988560;height:68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" strokecolor="#70ad47" strokeweight="1pt">
                    <v:textbox inset="2.5mm,19.06mm,2.5mm,19.06mm">
                      <w:txbxContent>
                        <w:p w14:paraId="17931901" w14:textId="08EB2979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</w:p>
                        <w:p w14:paraId="0132E8B3" w14:textId="11807A6A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(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1915CA62" w14:textId="573DBADA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</w:t>
                          </w:r>
                        </w:p>
                        <w:p w14:paraId="7401E3A5" w14:textId="11083DB9" w:rsidR="0000450E" w:rsidRDefault="0000450E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„</w:t>
                          </w:r>
                          <w:r w:rsidR="003C2411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Xxxxxxxxxxxxxxxxxxx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“</w:t>
                          </w:r>
                        </w:p>
                        <w:p w14:paraId="078738AE" w14:textId="3AE08F1E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Xxxxxxxxxxxxxxxxxxxxxx</w:t>
                          </w:r>
                        </w:p>
                        <w:p w14:paraId="69960D27" w14:textId="509DE735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</w:t>
                          </w:r>
                        </w:p>
                        <w:p w14:paraId="3C8375DF" w14:textId="58DB2913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</w:t>
                          </w:r>
                        </w:p>
                        <w:p w14:paraId="1A4DCAA6" w14:textId="68596F0F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Xxxxxxxxxxxxxxxxxxxxxxx</w:t>
                          </w:r>
                        </w:p>
                        <w:p w14:paraId="35640597" w14:textId="0DBA4E37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(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5937500A" w14:textId="39D5EF28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</w:t>
                          </w:r>
                        </w:p>
                        <w:p w14:paraId="3A0675D6" w14:textId="498F9EDB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</w:t>
                          </w:r>
                        </w:p>
                        <w:p w14:paraId="24E3634B" w14:textId="2D67AEBB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Xxxxxxxxxxxxxxxxxxx</w:t>
                          </w:r>
                        </w:p>
                        <w:p w14:paraId="4264F1D6" w14:textId="469A8F03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Xxxxxxxxxxxxxxxxxxxxx</w:t>
                          </w:r>
                        </w:p>
                        <w:p w14:paraId="359E846C" w14:textId="2CF886C3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Xxxxxxxxxxxxxxxxxx</w:t>
                          </w:r>
                        </w:p>
                        <w:p w14:paraId="1D4AE95F" w14:textId="44ED36E3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16"/>
                              <w:szCs w:val="16"/>
                            </w:rPr>
                            <w:t>XX</w:t>
                          </w:r>
                        </w:p>
                      </w:txbxContent>
                    </v:textbox>
                  </v:rect>
                  <v:rect id="Rechteck 10" o:spid="_x0000_s1032" style="position:absolute;top:5830560;width:98856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" strokecolor="#70ad47" strokeweight="1pt">
                    <v:textbox inset="2.5mm,4.02mm,2.5mm,4.02mm">
                      <w:txbxContent>
                        <w:p w14:paraId="18627E8D" w14:textId="7D37ECBD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</w:rPr>
                            <w:t>Xxxxxxxxxxxxxxx</w:t>
                          </w:r>
                        </w:p>
                        <w:p w14:paraId="159D9FA6" w14:textId="2B8F8B09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,…</w:t>
                          </w:r>
                        </w:p>
                      </w:txbxContent>
                    </v:textbox>
                  </v:rect>
                  <v:rect id="Rechteck 11" o:spid="_x0000_s1033" style="position:absolute;left:5632920;top:731880;width:1701000;height:2368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" strokecolor="#70ad47" strokeweight="1pt">
                    <v:textbox inset="2.5mm,6.6mm,2.5mm,6.6mm">
                      <w:txbxContent>
                        <w:p w14:paraId="027D7734" w14:textId="5C308442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Xxxxxxxxxxxxxxxxxxxxxx</w:t>
                          </w:r>
                        </w:p>
                        <w:p w14:paraId="2252C67B" w14:textId="0A1531BE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Xxxxx</w:t>
                          </w:r>
                        </w:p>
                        <w:p w14:paraId="5C952630" w14:textId="63547C4E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Xxxxxxxxxxxxxx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</w:t>
                          </w:r>
                        </w:p>
                        <w:p w14:paraId="60E6F78C" w14:textId="7196A9D4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Xxxxxxx</w:t>
                          </w:r>
                        </w:p>
                      </w:txbxContent>
                    </v:textbox>
                  </v:rect>
                  <v:rect id="Rechteck 12" o:spid="_x0000_s1034" style="position:absolute;left:1025640;top:5751720;width:746280;height:13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" strokecolor="#70ad47" strokeweight="1pt">
                    <v:textbox inset="2.5mm,3.88mm,2.5mm,3.88mm">
                      <w:txbxContent>
                        <w:p w14:paraId="5F96AC72" w14:textId="3999A214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</w:t>
                          </w:r>
                        </w:p>
                      </w:txbxContent>
                    </v:textbox>
                  </v:rect>
                  <v:rect id="Rechteck 13" o:spid="_x0000_s1035" style="position:absolute;left:1025640;top:4796280;width:746280;height:173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" strokecolor="#70ad47" strokeweight="1pt">
                    <v:textbox inset="2.5mm,4.84mm,2.5mm,4.84mm">
                      <w:txbxContent>
                        <w:p w14:paraId="086B23BE" w14:textId="39FF69AC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</w:t>
                          </w:r>
                        </w:p>
                      </w:txbxContent>
                    </v:textbox>
                  </v:rect>
                  <v:rect id="Rechteck 14" o:spid="_x0000_s1036" style="position:absolute;left:1025640;top:4600440;width:746280;height:15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" strokecolor="#70ad47" strokeweight="1pt">
                    <v:textbox inset="2.5mm,4.34mm,2.5mm,4.34mm">
                      <w:txbxContent>
                        <w:p w14:paraId="658A2E94" w14:textId="14F7D977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0129CE2B" w14:textId="0B1471BF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</w:t>
                          </w:r>
                        </w:p>
                      </w:txbxContent>
                    </v:textbox>
                  </v:rect>
                  <v:rect id="Rechteck 15" o:spid="_x0000_s1037" style="position:absolute;left:1025640;top:4406760;width:748800;height:15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" strokecolor="#70ad47" strokeweight="1pt">
                    <v:textbox inset="2.5mm,4.34mm,2.5mm,4.34mm">
                      <w:txbxContent>
                        <w:p w14:paraId="41044469" w14:textId="0AD1BF0A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</w:t>
                          </w:r>
                        </w:p>
                      </w:txbxContent>
                    </v:textbox>
                  </v:rect>
                  <v:rect id="Rechteck 16" o:spid="_x0000_s1038" style="position:absolute;left:1025640;top:5005080;width:748800;height:15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" strokecolor="#70ad47" strokeweight="1pt">
                    <v:textbox inset="2.5mm,4.4mm,2.5mm,4.4mm">
                      <w:txbxContent>
                        <w:p w14:paraId="22233001" w14:textId="76FC2DF0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hteck 17" o:spid="_x0000_s1039" style="position:absolute;left:1023480;top:5563800;width:748080;height:15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" strokecolor="#70ad47" strokeweight="1pt">
                    <v:textbox inset="2.5mm,4.34mm,2.5mm,4.34mm">
                      <w:txbxContent>
                        <w:p w14:paraId="72014D8A" w14:textId="67E4F4D0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Xxxxxxxxxxxxxxxxxxxxxx</w:t>
                          </w:r>
                        </w:p>
                      </w:txbxContent>
                    </v:textbox>
                  </v:rect>
                  <v:rect id="Rechteck 18" o:spid="_x0000_s1040" style="position:absolute;left:1025640;top:5929560;width:746280;height:177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" strokecolor="#70ad47" strokeweight="1pt">
                    <v:textbox inset="2.5mm,4.94mm,2.5mm,4.94mm">
                      <w:txbxContent>
                        <w:p w14:paraId="5E79290F" w14:textId="570074CE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</w:t>
                          </w:r>
                        </w:p>
                        <w:p w14:paraId="69290DCC" w14:textId="20BE8838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</w:t>
                          </w:r>
                          <w:r w:rsidR="0000450E"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rect>
                  <v:rect id="Rechteck 19" o:spid="_x0000_s1041" style="position:absolute;left:1025640;top:5208120;width:748800;height:144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" strokecolor="#70ad47" strokeweight="1pt">
                    <v:textbox inset="2.5mm,4.06mm,2.5mm,4.06mm">
                      <w:txbxContent>
                        <w:p w14:paraId="00E67659" w14:textId="10AE2F26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Xxxxxxxxxxxxxxxxxxxxx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Xxxxxxx</w:t>
                          </w:r>
                        </w:p>
                      </w:txbxContent>
                    </v:textbox>
                  </v:rect>
                  <v:rect id="Rechteck 20" o:spid="_x0000_s1042" style="position:absolute;top:6014880;width:988560;height:9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" strokecolor="#70ad47" strokeweight="1pt">
                    <v:textbox inset="2.5mm,2.62mm,2.5mm,2.62mm">
                      <w:txbxContent>
                        <w:p w14:paraId="3369D47F" w14:textId="474BB178" w:rsidR="0000450E" w:rsidRDefault="003C2411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Xxxxxxxx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xxxxxxx</w:t>
                          </w:r>
                          <w:r w:rsidR="0000450E"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xxxxxxxx</w:t>
                          </w:r>
                        </w:p>
                      </w:txbxContent>
                    </v:textbox>
                  </v:rect>
                </v:group>
                <v:rect id="Rechteck 21" o:spid="_x0000_s1043" style="position:absolute;left:10234;top:53935;width:7481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" strokecolor="#70ad47" strokeweight="1pt">
                  <v:textbox inset="2.5mm,3.24mm,2.5mm,3.24mm">
                    <w:txbxContent>
                      <w:p w14:paraId="5B629998" w14:textId="0EF7947F" w:rsidR="0000450E" w:rsidRDefault="003C241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Xxxxxxxxxxxxxxxxxx</w:t>
                        </w:r>
                        <w:r w:rsidR="0000450E">
                          <w:rPr>
                            <w:rFonts w:ascii="Calibri" w:hAnsi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Xxxxxxxxxxxxxxx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commentRangeEnd w:id="10"/>
      <w:r w:rsidR="003B6FC6">
        <w:rPr>
          <w:rStyle w:val="CommentReference"/>
          <w:rFonts w:ascii="Times New Roman" w:eastAsia="Times New Roman" w:hAnsi="Times New Roman" w:cs="Times New Roman"/>
          <w:lang w:eastAsia="de-DE"/>
        </w:rPr>
        <w:commentReference w:id="10"/>
      </w:r>
      <w:r>
        <w:t>​</w:t>
      </w:r>
      <w:bookmarkStart w:id="11" w:name="_GoBack"/>
      <w:r w:rsidR="00FF2A5C" w:rsidRPr="00FF2A5C">
        <w:rPr>
          <w:rFonts w:ascii="Times New Roman" w:hAnsi="Times New Roman" w:cs="Times New Roman"/>
          <w:color w:val="FF0000"/>
        </w:rPr>
        <w:t>NOT shown in LO</w:t>
      </w:r>
      <w:bookmarkEnd w:id="11"/>
      <w:r w:rsidRPr="006669A8">
        <w:rPr>
          <w:rFonts w:ascii="Times New Roman" w:hAnsi="Times New Roman" w:cs="Times New Roman"/>
        </w:rPr>
        <w:t xml:space="preserve">: </w:t>
      </w:r>
    </w:p>
    <w:p w14:paraId="5531CC2F" w14:textId="77777777" w:rsidR="002928A7" w:rsidRDefault="002928A7">
      <w:pPr>
        <w:spacing w:line="360" w:lineRule="auto"/>
        <w:rPr>
          <w:rFonts w:ascii="Times New Roman" w:hAnsi="Times New Roman" w:cs="Times New Roman"/>
        </w:rPr>
      </w:pPr>
    </w:p>
    <w:p w14:paraId="72730D0D" w14:textId="77777777" w:rsidR="002928A7" w:rsidRDefault="002928A7">
      <w:pPr>
        <w:spacing w:line="360" w:lineRule="auto"/>
        <w:rPr>
          <w:rFonts w:ascii="Times New Roman" w:hAnsi="Times New Roman" w:cs="Times New Roman"/>
        </w:rPr>
      </w:pPr>
    </w:p>
    <w:p w14:paraId="42C88DBB" w14:textId="77777777" w:rsidR="002928A7" w:rsidRDefault="002928A7">
      <w:pPr>
        <w:keepNext/>
        <w:spacing w:before="120" w:line="240" w:lineRule="auto"/>
      </w:pPr>
    </w:p>
    <w:p w14:paraId="22F208E4" w14:textId="77777777" w:rsidR="002928A7" w:rsidRDefault="002928A7">
      <w:pPr>
        <w:keepNext/>
        <w:spacing w:before="120" w:line="240" w:lineRule="auto"/>
      </w:pPr>
    </w:p>
    <w:p w14:paraId="3A4BD105" w14:textId="77777777" w:rsidR="002928A7" w:rsidRDefault="002928A7">
      <w:pPr>
        <w:keepNext/>
        <w:spacing w:before="120" w:line="240" w:lineRule="auto"/>
      </w:pPr>
    </w:p>
    <w:p w14:paraId="099E7D85" w14:textId="77777777" w:rsidR="002928A7" w:rsidRDefault="002928A7">
      <w:pPr>
        <w:keepNext/>
        <w:spacing w:before="120" w:line="240" w:lineRule="auto"/>
      </w:pPr>
    </w:p>
    <w:p w14:paraId="2041FC7C" w14:textId="77777777" w:rsidR="002928A7" w:rsidRDefault="002928A7">
      <w:pPr>
        <w:keepNext/>
        <w:spacing w:before="120" w:line="240" w:lineRule="auto"/>
      </w:pPr>
    </w:p>
    <w:p w14:paraId="1E7FD81F" w14:textId="77777777" w:rsidR="002928A7" w:rsidRDefault="002928A7">
      <w:pPr>
        <w:keepNext/>
        <w:spacing w:before="120" w:line="240" w:lineRule="auto"/>
      </w:pPr>
    </w:p>
    <w:p w14:paraId="2992E425" w14:textId="77777777" w:rsidR="002928A7" w:rsidRDefault="002928A7">
      <w:pPr>
        <w:keepNext/>
        <w:spacing w:before="120" w:line="240" w:lineRule="auto"/>
      </w:pPr>
    </w:p>
    <w:p w14:paraId="034732D7" w14:textId="77777777" w:rsidR="002928A7" w:rsidRDefault="002928A7">
      <w:pPr>
        <w:keepNext/>
        <w:spacing w:before="120" w:line="240" w:lineRule="auto"/>
      </w:pPr>
    </w:p>
    <w:p w14:paraId="5D761BF3" w14:textId="77777777" w:rsidR="002928A7" w:rsidRDefault="002928A7">
      <w:pPr>
        <w:keepNext/>
        <w:spacing w:before="120" w:line="240" w:lineRule="auto"/>
      </w:pPr>
    </w:p>
    <w:p w14:paraId="171B1BD0" w14:textId="77777777" w:rsidR="002928A7" w:rsidRDefault="002928A7">
      <w:pPr>
        <w:keepNext/>
        <w:spacing w:before="120" w:line="240" w:lineRule="auto"/>
      </w:pPr>
    </w:p>
    <w:p w14:paraId="0606BF93" w14:textId="77777777" w:rsidR="002928A7" w:rsidRDefault="002928A7">
      <w:pPr>
        <w:keepNext/>
        <w:spacing w:before="120" w:line="240" w:lineRule="auto"/>
      </w:pPr>
    </w:p>
    <w:p w14:paraId="4BF0290B" w14:textId="77777777" w:rsidR="002928A7" w:rsidRDefault="002928A7">
      <w:pPr>
        <w:keepNext/>
        <w:spacing w:before="120" w:line="240" w:lineRule="auto"/>
        <w:rPr>
          <w:sz w:val="24"/>
          <w:szCs w:val="24"/>
        </w:rPr>
      </w:pPr>
    </w:p>
    <w:p w14:paraId="57635F24" w14:textId="77777777" w:rsidR="002928A7" w:rsidRDefault="002928A7">
      <w:pPr>
        <w:keepNext/>
        <w:spacing w:before="120" w:line="240" w:lineRule="auto"/>
        <w:rPr>
          <w:sz w:val="24"/>
          <w:szCs w:val="24"/>
        </w:rPr>
      </w:pPr>
    </w:p>
    <w:p w14:paraId="1A45C13F" w14:textId="77777777" w:rsidR="002928A7" w:rsidRDefault="002928A7">
      <w:pPr>
        <w:keepNext/>
        <w:spacing w:before="120" w:line="240" w:lineRule="auto"/>
        <w:rPr>
          <w:sz w:val="24"/>
          <w:szCs w:val="24"/>
        </w:rPr>
      </w:pPr>
    </w:p>
    <w:p w14:paraId="01134736" w14:textId="77777777" w:rsidR="002928A7" w:rsidRDefault="002928A7">
      <w:pPr>
        <w:keepNext/>
        <w:spacing w:before="120" w:line="240" w:lineRule="auto"/>
        <w:rPr>
          <w:sz w:val="24"/>
          <w:szCs w:val="24"/>
        </w:rPr>
      </w:pPr>
    </w:p>
    <w:p w14:paraId="5B9F945E" w14:textId="77777777" w:rsidR="002928A7" w:rsidRDefault="002928A7">
      <w:pPr>
        <w:keepNext/>
        <w:spacing w:before="120" w:line="240" w:lineRule="auto"/>
        <w:rPr>
          <w:sz w:val="24"/>
          <w:szCs w:val="24"/>
        </w:rPr>
      </w:pPr>
    </w:p>
    <w:p w14:paraId="140BCB5F" w14:textId="77777777" w:rsidR="002928A7" w:rsidRDefault="002928A7">
      <w:pPr>
        <w:keepNext/>
        <w:spacing w:before="120" w:line="240" w:lineRule="auto"/>
      </w:pPr>
    </w:p>
    <w:p w14:paraId="2385A5B3" w14:textId="4D493ADF" w:rsidR="002928A7" w:rsidRDefault="003C2411">
      <w:pPr>
        <w:pStyle w:val="Caption"/>
      </w:pPr>
      <w:bookmarkStart w:id="12" w:name="_Ref32923489"/>
      <w:r>
        <w:t>Xxxxxxxxx</w:t>
      </w:r>
      <w:r w:rsidR="00743C82">
        <w:t xml:space="preserve"> </w:t>
      </w:r>
      <w:r w:rsidR="006756AD">
        <w:fldChar w:fldCharType="begin"/>
      </w:r>
      <w:r w:rsidR="006756AD">
        <w:instrText xml:space="preserve"> SEQ Abbildung \* ARABIC </w:instrText>
      </w:r>
      <w:r w:rsidR="006756AD">
        <w:fldChar w:fldCharType="separate"/>
      </w:r>
      <w:r w:rsidR="00743C82">
        <w:t>3</w:t>
      </w:r>
      <w:r w:rsidR="006756AD">
        <w:fldChar w:fldCharType="end"/>
      </w:r>
      <w:bookmarkEnd w:id="12"/>
      <w:r w:rsidR="00743C82">
        <w:t xml:space="preserve">: </w:t>
      </w:r>
      <w:r>
        <w:t>Xxxxxxxxxxxxxxxxx</w:t>
      </w:r>
      <w:r w:rsidR="00743C82">
        <w:t xml:space="preserve"> </w:t>
      </w:r>
      <w:r>
        <w:t>xxx</w:t>
      </w:r>
      <w:r w:rsidR="00743C82">
        <w:t xml:space="preserve"> </w:t>
      </w:r>
      <w:r>
        <w:t>XXX</w:t>
      </w:r>
    </w:p>
    <w:p w14:paraId="5932819E" w14:textId="77777777" w:rsidR="002928A7" w:rsidRDefault="00743C82">
      <w:pPr>
        <w:jc w:val="left"/>
        <w:rPr>
          <w:rFonts w:ascii="Times New Roman" w:hAnsi="Times New Roman" w:cs="Times New Roman"/>
        </w:rPr>
      </w:pPr>
      <w:r>
        <w:br w:type="page"/>
      </w:r>
    </w:p>
    <w:p w14:paraId="01A37015" w14:textId="4E5E47FD" w:rsidR="002928A7" w:rsidRDefault="003C2411">
      <w:pPr>
        <w:spacing w:line="360" w:lineRule="auto"/>
        <w:rPr>
          <w:lang w:eastAsia="de-DE"/>
        </w:rPr>
      </w:pPr>
      <w:r>
        <w:rPr>
          <w:rFonts w:ascii="Times New Roman" w:hAnsi="Times New Roman" w:cs="Times New Roman"/>
        </w:rPr>
        <w:lastRenderedPageBreak/>
        <w:t>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 w:rsidR="00743C82" w:rsidRPr="006669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x</w:t>
      </w:r>
      <w:r w:rsidR="00743C82" w:rsidRPr="006669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</w:t>
      </w:r>
      <w:r w:rsidR="00743C82" w:rsidRPr="006669A8">
        <w:rPr>
          <w:rFonts w:ascii="Times New Roman" w:hAnsi="Times New Roman" w:cs="Times New Roman"/>
        </w:rPr>
        <w:t xml:space="preserve"> (</w:t>
      </w:r>
      <w:r w:rsidR="00743C82">
        <w:rPr>
          <w:rFonts w:ascii="Times New Roman" w:hAnsi="Times New Roman" w:cs="Times New Roman"/>
        </w:rPr>
        <w:fldChar w:fldCharType="begin"/>
      </w:r>
      <w:r w:rsidR="00743C82">
        <w:rPr>
          <w:rFonts w:ascii="Times New Roman" w:hAnsi="Times New Roman" w:cs="Times New Roman"/>
        </w:rPr>
        <w:instrText xml:space="preserve"> REF _Ref32923676 \h </w:instrText>
      </w:r>
      <w:r w:rsidR="00743C82">
        <w:rPr>
          <w:rFonts w:ascii="Times New Roman" w:hAnsi="Times New Roman" w:cs="Times New Roman"/>
        </w:rPr>
      </w:r>
      <w:r w:rsidR="00743C82">
        <w:rPr>
          <w:rFonts w:ascii="Times New Roman" w:hAnsi="Times New Roman" w:cs="Times New Roman"/>
        </w:rPr>
        <w:fldChar w:fldCharType="separate"/>
      </w:r>
      <w:r>
        <w:t>Xxxxxxxxx</w:t>
      </w:r>
      <w:r w:rsidR="004213B1">
        <w:t xml:space="preserve"> 4</w:t>
      </w:r>
      <w:r w:rsidR="00743C82">
        <w:rPr>
          <w:rFonts w:ascii="Times New Roman" w:hAnsi="Times New Roman" w:cs="Times New Roman"/>
        </w:rPr>
        <w:fldChar w:fldCharType="end"/>
      </w:r>
      <w:r w:rsidR="00743C82" w:rsidRPr="006669A8">
        <w:rPr>
          <w:rFonts w:ascii="Times New Roman" w:hAnsi="Times New Roman" w:cs="Times New Roman"/>
        </w:rPr>
        <w:t>):</w:t>
      </w:r>
      <w:r w:rsidR="00743C82" w:rsidRPr="006669A8">
        <w:rPr>
          <w:lang w:eastAsia="de-DE"/>
        </w:rPr>
        <w:t xml:space="preserve"> </w:t>
      </w:r>
    </w:p>
    <w:p w14:paraId="760F7565" w14:textId="049E8EFE" w:rsidR="002928A7" w:rsidRDefault="00743C82">
      <w:pPr>
        <w:keepNext/>
        <w:spacing w:before="120" w:after="0" w:line="240" w:lineRule="auto"/>
        <w:ind w:left="708"/>
      </w:pPr>
      <w:commentRangeStart w:id="13"/>
      <w:commentRangeEnd w:id="13"/>
      <w:r>
        <w:commentReference w:id="13"/>
      </w:r>
      <w:commentRangeStart w:id="14"/>
      <w:commentRangeEnd w:id="14"/>
      <w:r w:rsidR="001F040C">
        <w:rPr>
          <w:rStyle w:val="CommentReference"/>
          <w:rFonts w:ascii="Times New Roman" w:eastAsia="Times New Roman" w:hAnsi="Times New Roman" w:cs="Times New Roman"/>
          <w:lang w:eastAsia="de-DE"/>
        </w:rPr>
        <w:commentReference w:id="14"/>
      </w:r>
    </w:p>
    <w:p w14:paraId="4A17A47E" w14:textId="3710D370" w:rsidR="002928A7" w:rsidRDefault="003C2411">
      <w:pPr>
        <w:pStyle w:val="Caption"/>
        <w:spacing w:before="240"/>
      </w:pPr>
      <w:bookmarkStart w:id="15" w:name="_Ref32923676"/>
      <w:r>
        <w:t>Xxxxxxxxx</w:t>
      </w:r>
      <w:r w:rsidR="00743C82">
        <w:t xml:space="preserve"> </w:t>
      </w:r>
      <w:r w:rsidR="006756AD">
        <w:fldChar w:fldCharType="begin"/>
      </w:r>
      <w:r w:rsidR="006756AD">
        <w:instrText xml:space="preserve"> SEQ Abbildung \* ARABIC </w:instrText>
      </w:r>
      <w:r w:rsidR="006756AD">
        <w:fldChar w:fldCharType="separate"/>
      </w:r>
      <w:r w:rsidR="00743C82">
        <w:t>4</w:t>
      </w:r>
      <w:r w:rsidR="006756AD">
        <w:fldChar w:fldCharType="end"/>
      </w:r>
      <w:bookmarkEnd w:id="15"/>
      <w:r w:rsidR="00743C82">
        <w:t xml:space="preserve">: </w:t>
      </w:r>
      <w:r>
        <w:t>Xxxxxxxxxx</w:t>
      </w:r>
      <w:r w:rsidR="00743C82">
        <w:t xml:space="preserve"> </w:t>
      </w:r>
      <w:r>
        <w:t>xxxxxxxx</w:t>
      </w:r>
      <w:r w:rsidR="00743C82">
        <w:t xml:space="preserve"> </w:t>
      </w:r>
      <w:r>
        <w:t>Xxxxxxxxxxxxxxx</w:t>
      </w:r>
      <w:r w:rsidR="00743C82">
        <w:t xml:space="preserve"> </w:t>
      </w:r>
      <w:r>
        <w:t>xxx</w:t>
      </w:r>
      <w:r w:rsidR="00743C82">
        <w:t xml:space="preserve"> </w:t>
      </w:r>
      <w:r>
        <w:t>XXX</w:t>
      </w:r>
    </w:p>
    <w:p w14:paraId="080E6472" w14:textId="73E4EFED" w:rsidR="002928A7" w:rsidRDefault="003C241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Xxxxxxxxxxxxxxxxx</w:t>
      </w:r>
      <w:r w:rsidR="00743C82" w:rsidRPr="006669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</w:t>
      </w:r>
      <w:r w:rsidR="00743C82" w:rsidRPr="006669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Xxxxxxxxxxxxx</w:t>
      </w:r>
      <w:r w:rsidR="00743C82" w:rsidRPr="006669A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xxxxx</w:t>
      </w:r>
      <w:r w:rsidR="00743C82" w:rsidRPr="006669A8">
        <w:rPr>
          <w:rFonts w:ascii="Times New Roman" w:hAnsi="Times New Roman" w:cs="Times New Roman"/>
        </w:rPr>
        <w:t xml:space="preserve"> </w:t>
      </w:r>
      <w:r w:rsidR="00743C82">
        <w:rPr>
          <w:rFonts w:ascii="Times New Roman" w:hAnsi="Times New Roman" w:cs="Times New Roman"/>
        </w:rPr>
        <w:fldChar w:fldCharType="begin"/>
      </w:r>
      <w:r w:rsidR="00743C82">
        <w:rPr>
          <w:rFonts w:ascii="Times New Roman" w:hAnsi="Times New Roman" w:cs="Times New Roman"/>
        </w:rPr>
        <w:instrText xml:space="preserve"> REF _Ref33166225 \r \h </w:instrText>
      </w:r>
      <w:r w:rsidR="00743C82">
        <w:rPr>
          <w:rFonts w:ascii="Times New Roman" w:hAnsi="Times New Roman" w:cs="Times New Roman"/>
        </w:rPr>
      </w:r>
      <w:r w:rsidR="00743C82">
        <w:rPr>
          <w:rFonts w:ascii="Times New Roman" w:hAnsi="Times New Roman" w:cs="Times New Roman"/>
        </w:rPr>
        <w:fldChar w:fldCharType="separate"/>
      </w:r>
      <w:r w:rsidR="004213B1">
        <w:rPr>
          <w:rFonts w:ascii="Times New Roman" w:hAnsi="Times New Roman" w:cs="Times New Roman"/>
        </w:rPr>
        <w:t>8.2.1</w:t>
      </w:r>
      <w:r w:rsidR="00743C82">
        <w:rPr>
          <w:rFonts w:ascii="Times New Roman" w:hAnsi="Times New Roman" w:cs="Times New Roman"/>
        </w:rPr>
        <w:fldChar w:fldCharType="end"/>
      </w:r>
      <w:r w:rsidR="00743C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</w:t>
      </w:r>
      <w:r w:rsidR="00743C82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>Xx</w:t>
      </w:r>
      <w:r w:rsidR="00743C82">
        <w:rPr>
          <w:rFonts w:ascii="Times New Roman" w:hAnsi="Times New Roman" w:cs="Times New Roman"/>
        </w:rPr>
        <w:t xml:space="preserve">. </w:t>
      </w:r>
      <w:r w:rsidR="00743C82">
        <w:rPr>
          <w:rFonts w:ascii="Times New Roman" w:hAnsi="Times New Roman" w:cs="Times New Roman"/>
        </w:rPr>
        <w:fldChar w:fldCharType="begin"/>
      </w:r>
      <w:r w:rsidR="00743C82">
        <w:rPr>
          <w:rFonts w:ascii="Times New Roman" w:hAnsi="Times New Roman" w:cs="Times New Roman"/>
        </w:rPr>
        <w:instrText xml:space="preserve"> REF _Ref33166162 \r \h </w:instrText>
      </w:r>
      <w:r w:rsidR="00743C82">
        <w:rPr>
          <w:rFonts w:ascii="Times New Roman" w:hAnsi="Times New Roman" w:cs="Times New Roman"/>
        </w:rPr>
      </w:r>
      <w:r w:rsidR="00743C82">
        <w:rPr>
          <w:rFonts w:ascii="Times New Roman" w:hAnsi="Times New Roman" w:cs="Times New Roman"/>
        </w:rPr>
        <w:fldChar w:fldCharType="separate"/>
      </w:r>
      <w:r w:rsidR="004213B1">
        <w:rPr>
          <w:rFonts w:ascii="Times New Roman" w:hAnsi="Times New Roman" w:cs="Times New Roman"/>
        </w:rPr>
        <w:t>14</w:t>
      </w:r>
      <w:r w:rsidR="00743C82">
        <w:rPr>
          <w:rFonts w:ascii="Times New Roman" w:hAnsi="Times New Roman" w:cs="Times New Roman"/>
        </w:rPr>
        <w:fldChar w:fldCharType="end"/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</w:t>
      </w:r>
      <w:r w:rsidR="00743C82" w:rsidRPr="006669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</w:t>
      </w:r>
      <w:r w:rsidR="00743C82" w:rsidRPr="006669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xxxxxxxxxxxxx</w:t>
      </w:r>
      <w:r w:rsidR="00743C82" w:rsidRPr="006669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xxxxxxxxxxxxxxxxx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</w:t>
      </w:r>
      <w:r w:rsidR="00743C82" w:rsidRPr="006669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Xxxxxxxxxxxxxxxx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xxxxxxxxx</w:t>
      </w:r>
      <w:r w:rsidR="00743C82" w:rsidRPr="00666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xxxxxx</w:t>
      </w:r>
      <w:r w:rsidR="00743C82" w:rsidRPr="006669A8">
        <w:rPr>
          <w:rFonts w:ascii="Times New Roman" w:hAnsi="Times New Roman" w:cs="Times New Roman"/>
        </w:rPr>
        <w:t>.</w:t>
      </w:r>
    </w:p>
    <w:p w14:paraId="6DDB5D15" w14:textId="1DC0B2F8" w:rsidR="002928A7" w:rsidRDefault="00743C82">
      <w:pPr>
        <w:spacing w:line="360" w:lineRule="auto"/>
        <w:rPr>
          <w:del w:id="16" w:author="Author"/>
          <w:rFonts w:ascii="Times New Roman" w:hAnsi="Times New Roman"/>
        </w:rPr>
      </w:pPr>
      <w:commentRangeStart w:id="17"/>
      <w:commentRangeEnd w:id="17"/>
      <w:r>
        <w:commentReference w:id="17"/>
      </w:r>
    </w:p>
    <w:p w14:paraId="138EDD4D" w14:textId="77777777" w:rsidR="002928A7" w:rsidRDefault="00743C82">
      <w:pPr>
        <w:spacing w:line="360" w:lineRule="auto"/>
        <w:rPr>
          <w:rFonts w:ascii="Times New Roman" w:hAnsi="Times New Roman"/>
        </w:rPr>
      </w:pPr>
      <w:r>
        <w:fldChar w:fldCharType="begin"/>
      </w:r>
      <w:r>
        <w:fldChar w:fldCharType="end"/>
      </w:r>
    </w:p>
    <w:p w14:paraId="6ACC9163" w14:textId="4BB65A69" w:rsidR="002928A7" w:rsidRDefault="003C2411">
      <w:pPr>
        <w:pStyle w:val="Caption"/>
        <w:jc w:val="center"/>
      </w:pPr>
      <w:r>
        <w:t>Xxxxxxxxx</w:t>
      </w:r>
      <w:commentRangeStart w:id="18"/>
      <w:commentRangeStart w:id="19"/>
      <w:commentRangeStart w:id="20"/>
      <w:commentRangeStart w:id="21"/>
      <w:r w:rsidR="00743C82">
        <w:t xml:space="preserve"> </w:t>
      </w:r>
      <w:r w:rsidR="006756AD">
        <w:fldChar w:fldCharType="begin"/>
      </w:r>
      <w:r w:rsidR="006756AD">
        <w:instrText xml:space="preserve"> SEQ Abbildung \* ARABIC </w:instrText>
      </w:r>
      <w:r w:rsidR="006756AD">
        <w:fldChar w:fldCharType="separate"/>
      </w:r>
      <w:r w:rsidR="00743C82">
        <w:t>5</w:t>
      </w:r>
      <w:r w:rsidR="006756AD">
        <w:fldChar w:fldCharType="end"/>
      </w:r>
      <w:r w:rsidR="00743C82">
        <w:t xml:space="preserve">: </w:t>
      </w:r>
      <w:r>
        <w:t>Xxxxxxxxxxxxx</w:t>
      </w:r>
      <w:r w:rsidR="00743C82">
        <w:t xml:space="preserve"> </w:t>
      </w:r>
      <w:r>
        <w:t>XXX</w:t>
      </w:r>
      <w:r w:rsidR="00743C82">
        <w:t xml:space="preserve"> </w:t>
      </w:r>
      <w:r>
        <w:t>xxx</w:t>
      </w:r>
      <w:r w:rsidR="00743C82">
        <w:t xml:space="preserve"> </w:t>
      </w:r>
      <w:r>
        <w:t>Xxxxxxxx</w:t>
      </w:r>
      <w:r w:rsidR="00743C82">
        <w:t xml:space="preserve"> 2023</w:t>
      </w:r>
      <w:commentRangeEnd w:id="18"/>
      <w:r w:rsidR="00743C82">
        <w:commentReference w:id="18"/>
      </w:r>
      <w:commentRangeEnd w:id="19"/>
      <w:commentRangeEnd w:id="20"/>
      <w:r w:rsidR="00563FC9">
        <w:rPr>
          <w:rStyle w:val="CommentReference"/>
          <w:rFonts w:ascii="Times New Roman" w:eastAsia="Times New Roman" w:hAnsi="Times New Roman" w:cs="Times New Roman"/>
          <w:i w:val="0"/>
          <w:iCs w:val="0"/>
          <w:color w:val="auto"/>
          <w:lang w:eastAsia="de-DE"/>
        </w:rPr>
        <w:commentReference w:id="19"/>
      </w:r>
      <w:r w:rsidR="00743C82">
        <w:commentReference w:id="20"/>
      </w:r>
      <w:commentRangeEnd w:id="21"/>
      <w:r w:rsidR="00563FC9">
        <w:rPr>
          <w:rStyle w:val="CommentReference"/>
          <w:rFonts w:ascii="Times New Roman" w:eastAsia="Times New Roman" w:hAnsi="Times New Roman" w:cs="Times New Roman"/>
          <w:i w:val="0"/>
          <w:iCs w:val="0"/>
          <w:color w:val="auto"/>
          <w:lang w:eastAsia="de-DE"/>
        </w:rPr>
        <w:commentReference w:id="21"/>
      </w:r>
    </w:p>
    <w:p w14:paraId="44F26891" w14:textId="77777777" w:rsidR="002928A7" w:rsidRDefault="002928A7">
      <w:pPr>
        <w:spacing w:line="360" w:lineRule="auto"/>
        <w:rPr>
          <w:ins w:id="22" w:author="Author"/>
          <w:rFonts w:ascii="Times New Roman" w:hAnsi="Times New Roman"/>
        </w:rPr>
      </w:pPr>
    </w:p>
    <w:p w14:paraId="22A26835" w14:textId="77777777" w:rsidR="002928A7" w:rsidRDefault="002928A7">
      <w:pPr>
        <w:spacing w:line="360" w:lineRule="auto"/>
        <w:rPr>
          <w:ins w:id="23" w:author="Author"/>
          <w:rFonts w:ascii="Times New Roman" w:hAnsi="Times New Roman" w:cs="Times New Roman"/>
        </w:rPr>
      </w:pPr>
    </w:p>
    <w:p w14:paraId="75BBEB4D" w14:textId="59B4BF16" w:rsidR="002928A7" w:rsidRDefault="002928A7" w:rsidP="00BF654E">
      <w:pPr>
        <w:jc w:val="left"/>
        <w:rPr>
          <w:color w:val="2E74B5" w:themeColor="accent1" w:themeShade="BF"/>
          <w:sz w:val="24"/>
        </w:rPr>
      </w:pPr>
    </w:p>
    <w:sectPr w:rsidR="002928A7">
      <w:pgSz w:w="11906" w:h="16838"/>
      <w:pgMar w:top="1417" w:right="1417" w:bottom="1134" w:left="1417" w:header="708" w:footer="708" w:gutter="0"/>
      <w:cols w:space="720"/>
      <w:formProt w:val="0"/>
      <w:titlePg/>
      <w:docGrid w:linePitch="360" w:charSpace="1228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64E489B" w14:textId="606E80EC" w:rsidR="0000450E" w:rsidRDefault="00FF2A5C">
      <w:r>
        <w:rPr>
          <w:rFonts w:ascii="Carlito" w:eastAsia="DejaVu Sans" w:hAnsi="Carlito" w:cs="DejaVu Sans"/>
          <w:sz w:val="24"/>
          <w:szCs w:val="24"/>
          <w:lang w:val="en-US" w:bidi="en-US"/>
        </w:rPr>
        <w:t>Comment1 seen.</w:t>
      </w:r>
    </w:p>
  </w:comment>
  <w:comment w:id="1" w:author="Author" w:initials="A">
    <w:p w14:paraId="74443A32" w14:textId="2EDC9C8C" w:rsidR="0000450E" w:rsidRDefault="0000450E">
      <w:pPr>
        <w:pStyle w:val="CommentText"/>
      </w:pPr>
      <w:r>
        <w:rPr>
          <w:rStyle w:val="CommentReference"/>
        </w:rPr>
        <w:annotationRef/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Comment</w:t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2</w:t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seen.</w:t>
      </w:r>
    </w:p>
  </w:comment>
  <w:comment w:id="8" w:author="Author" w:initials="A">
    <w:p w14:paraId="7054B94B" w14:textId="0B1345C4" w:rsidR="0000450E" w:rsidRDefault="00FF2A5C">
      <w:r>
        <w:rPr>
          <w:rFonts w:ascii="Carlito" w:eastAsia="DejaVu Sans" w:hAnsi="Carlito" w:cs="DejaVu Sans"/>
          <w:sz w:val="24"/>
          <w:szCs w:val="24"/>
          <w:lang w:val="en-US" w:bidi="en-US"/>
        </w:rPr>
        <w:t>Comment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3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NOT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seen</w:t>
      </w:r>
      <w:proofErr w:type="spellEnd"/>
      <w:r>
        <w:rPr>
          <w:rFonts w:ascii="Carlito" w:eastAsia="DejaVu Sans" w:hAnsi="Carlito" w:cs="DejaVu Sans"/>
          <w:sz w:val="24"/>
          <w:szCs w:val="24"/>
          <w:lang w:val="en-US" w:bidi="en-US"/>
        </w:rPr>
        <w:t>.</w:t>
      </w:r>
    </w:p>
  </w:comment>
  <w:comment w:id="9" w:author="Author" w:initials="A">
    <w:p w14:paraId="7D55567F" w14:textId="55994C95" w:rsidR="0000450E" w:rsidRDefault="0000450E">
      <w:pPr>
        <w:pStyle w:val="CommentText"/>
      </w:pPr>
      <w:r>
        <w:rPr>
          <w:rStyle w:val="CommentReference"/>
        </w:rPr>
        <w:annotationRef/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Comment</w:t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4 </w:t>
      </w:r>
      <w:proofErr w:type="spellStart"/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NOTseen</w:t>
      </w:r>
      <w:proofErr w:type="spellEnd"/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.</w:t>
      </w:r>
    </w:p>
  </w:comment>
  <w:comment w:id="10" w:author="Author" w:initials="A">
    <w:p w14:paraId="75D31AAD" w14:textId="4E6FAB0C" w:rsidR="003B6FC6" w:rsidRDefault="003B6FC6">
      <w:pPr>
        <w:pStyle w:val="CommentText"/>
      </w:pPr>
      <w:r>
        <w:rPr>
          <w:rStyle w:val="CommentReference"/>
        </w:rPr>
        <w:annotationRef/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Comment</w:t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5</w:t>
      </w:r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NOTseen</w:t>
      </w:r>
      <w:proofErr w:type="spellEnd"/>
      <w:r w:rsidR="00FF2A5C">
        <w:rPr>
          <w:rFonts w:ascii="Carlito" w:eastAsia="DejaVu Sans" w:hAnsi="Carlito" w:cs="DejaVu Sans"/>
          <w:sz w:val="24"/>
          <w:szCs w:val="24"/>
          <w:lang w:val="en-US" w:bidi="en-US"/>
        </w:rPr>
        <w:t>.</w:t>
      </w:r>
    </w:p>
  </w:comment>
  <w:comment w:id="13" w:author="Author" w:initials="A">
    <w:p w14:paraId="268F7A1F" w14:textId="561D8F2A" w:rsidR="0000450E" w:rsidRDefault="003C2411"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,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>???</w:t>
      </w:r>
    </w:p>
  </w:comment>
  <w:comment w:id="14" w:author="Author" w:initials="A">
    <w:p w14:paraId="694CB646" w14:textId="5E94FEAB" w:rsidR="0000450E" w:rsidRDefault="0000450E">
      <w:pPr>
        <w:pStyle w:val="CommentText"/>
      </w:pPr>
      <w:r>
        <w:rPr>
          <w:rStyle w:val="CommentReference"/>
        </w:rPr>
        <w:annotationRef/>
      </w:r>
      <w:r w:rsidR="003C2411">
        <w:t>x</w:t>
      </w:r>
      <w:r>
        <w:t>.</w:t>
      </w:r>
      <w:r w:rsidR="003C2411">
        <w:t>x</w:t>
      </w:r>
      <w:r>
        <w:t>.</w:t>
      </w:r>
    </w:p>
  </w:comment>
  <w:comment w:id="17" w:author="Author" w:initials="A">
    <w:p w14:paraId="5BBF7884" w14:textId="3A88C8A9" w:rsidR="0000450E" w:rsidRDefault="003C2411"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>.</w:t>
      </w:r>
    </w:p>
  </w:comment>
  <w:comment w:id="18" w:author="Author" w:initials="A">
    <w:p w14:paraId="5B7F4CD3" w14:textId="6428F31E" w:rsidR="0000450E" w:rsidRDefault="003C2411"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,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.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>.</w:t>
      </w:r>
    </w:p>
  </w:comment>
  <w:comment w:id="19" w:author="Author" w:initials="A">
    <w:p w14:paraId="3DB31192" w14:textId="33084678" w:rsidR="0000450E" w:rsidRDefault="0000450E">
      <w:pPr>
        <w:pStyle w:val="CommentText"/>
      </w:pPr>
      <w:r>
        <w:rPr>
          <w:rStyle w:val="CommentReference"/>
        </w:rPr>
        <w:annotationRef/>
      </w:r>
      <w:r w:rsidR="003C2411">
        <w:t>Xxxx</w:t>
      </w:r>
      <w:r>
        <w:t xml:space="preserve"> </w:t>
      </w:r>
      <w:r w:rsidR="003C2411">
        <w:t>xxxxxxx</w:t>
      </w:r>
      <w:r>
        <w:t xml:space="preserve"> </w:t>
      </w:r>
      <w:r w:rsidR="003C2411">
        <w:t>xxxxxx</w:t>
      </w:r>
    </w:p>
  </w:comment>
  <w:comment w:id="20" w:author="Author" w:initials="A">
    <w:p w14:paraId="19B5DC7E" w14:textId="1C676BF2" w:rsidR="0000450E" w:rsidRDefault="003C2411">
      <w:r>
        <w:rPr>
          <w:rFonts w:ascii="Carlito" w:eastAsia="DejaVu Sans" w:hAnsi="Carlito" w:cs="DejaVu Sans"/>
          <w:sz w:val="24"/>
          <w:szCs w:val="24"/>
          <w:lang w:val="en-US" w:bidi="en-US"/>
        </w:rPr>
        <w:t>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3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>-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,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r>
        <w:rPr>
          <w:rFonts w:ascii="Carlito" w:eastAsia="DejaVu Sans" w:hAnsi="Carlito" w:cs="DejaVu Sans"/>
          <w:sz w:val="24"/>
          <w:szCs w:val="24"/>
          <w:lang w:val="en-US" w:bidi="en-US"/>
        </w:rPr>
        <w:t>xx</w:t>
      </w:r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xxxxxxxxxx</w:t>
      </w:r>
      <w:proofErr w:type="spellEnd"/>
      <w:r w:rsidR="0000450E">
        <w:rPr>
          <w:rFonts w:ascii="Carlito" w:eastAsia="DejaVu Sans" w:hAnsi="Carlito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Carlito" w:eastAsia="DejaVu Sans" w:hAnsi="Carlito" w:cs="DejaVu Sans"/>
          <w:sz w:val="24"/>
          <w:szCs w:val="24"/>
          <w:lang w:val="en-US" w:bidi="en-US"/>
        </w:rPr>
        <w:t>xxxxxx</w:t>
      </w:r>
      <w:proofErr w:type="spellEnd"/>
    </w:p>
  </w:comment>
  <w:comment w:id="21" w:author="Author" w:initials="A">
    <w:p w14:paraId="70D88811" w14:textId="1A6A35C5" w:rsidR="0000450E" w:rsidRDefault="0000450E">
      <w:pPr>
        <w:pStyle w:val="CommentText"/>
      </w:pPr>
      <w:r>
        <w:rPr>
          <w:rStyle w:val="CommentReference"/>
        </w:rPr>
        <w:annotationRef/>
      </w:r>
      <w:r w:rsidR="003C2411">
        <w:t>x</w:t>
      </w:r>
      <w:r>
        <w:t>.</w:t>
      </w:r>
      <w:r w:rsidR="003C2411">
        <w:t>x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4E489B" w15:done="0"/>
  <w15:commentEx w15:paraId="74443A32" w15:done="0"/>
  <w15:commentEx w15:paraId="7054B94B" w15:done="0"/>
  <w15:commentEx w15:paraId="7D55567F" w15:done="0"/>
  <w15:commentEx w15:paraId="75D31AAD" w15:done="0"/>
  <w15:commentEx w15:paraId="268F7A1F" w15:done="0"/>
  <w15:commentEx w15:paraId="694CB646" w15:done="0"/>
  <w15:commentEx w15:paraId="5BBF7884" w15:done="0"/>
  <w15:commentEx w15:paraId="5B7F4CD3" w15:done="0"/>
  <w15:commentEx w15:paraId="3DB31192" w15:done="0"/>
  <w15:commentEx w15:paraId="19B5DC7E" w15:done="0"/>
  <w15:commentEx w15:paraId="70D888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4E489B" w16cid:durableId="27D01D9A"/>
  <w16cid:commentId w16cid:paraId="74443A32" w16cid:durableId="27D01D9B"/>
  <w16cid:commentId w16cid:paraId="7054B94B" w16cid:durableId="27D01DE1"/>
  <w16cid:commentId w16cid:paraId="7D55567F" w16cid:durableId="27D01DE2"/>
  <w16cid:commentId w16cid:paraId="75D31AAD" w16cid:durableId="27D01DED"/>
  <w16cid:commentId w16cid:paraId="268F7A1F" w16cid:durableId="27D01DEE"/>
  <w16cid:commentId w16cid:paraId="694CB646" w16cid:durableId="27D01DEF"/>
  <w16cid:commentId w16cid:paraId="5BBF7884" w16cid:durableId="27D01DF2"/>
  <w16cid:commentId w16cid:paraId="5B7F4CD3" w16cid:durableId="27D01DF3"/>
  <w16cid:commentId w16cid:paraId="3DB31192" w16cid:durableId="27D01DF4"/>
  <w16cid:commentId w16cid:paraId="19B5DC7E" w16cid:durableId="27D01DF5"/>
  <w16cid:commentId w16cid:paraId="70D88811" w16cid:durableId="27D01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47525" w14:textId="77777777" w:rsidR="006756AD" w:rsidRDefault="006756AD">
      <w:pPr>
        <w:spacing w:after="0" w:line="240" w:lineRule="auto"/>
      </w:pPr>
      <w:r>
        <w:separator/>
      </w:r>
    </w:p>
  </w:endnote>
  <w:endnote w:type="continuationSeparator" w:id="0">
    <w:p w14:paraId="7CD1A837" w14:textId="77777777" w:rsidR="006756AD" w:rsidRDefault="0067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ont296">
    <w:altName w:val="Times New Roman"/>
    <w:charset w:val="01"/>
    <w:family w:val="auto"/>
    <w:pitch w:val="variable"/>
  </w:font>
  <w:font w:name="Carlito">
    <w:altName w:val="Calibri"/>
    <w:panose1 w:val="020F0502020204030204"/>
    <w:charset w:val="EE"/>
    <w:family w:val="swiss"/>
    <w:pitch w:val="variable"/>
    <w:sig w:usb0="E10002FF" w:usb1="5000ECFF" w:usb2="00000009" w:usb3="00000000" w:csb0="0000019F" w:csb1="00000000"/>
  </w:font>
  <w:font w:name="Noto Sans SC Regular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E1AE3" w14:textId="77777777" w:rsidR="006756AD" w:rsidRDefault="006756AD">
      <w:pPr>
        <w:rPr>
          <w:sz w:val="12"/>
        </w:rPr>
      </w:pPr>
      <w:r>
        <w:separator/>
      </w:r>
    </w:p>
  </w:footnote>
  <w:footnote w:type="continuationSeparator" w:id="0">
    <w:p w14:paraId="477A2FAA" w14:textId="77777777" w:rsidR="006756AD" w:rsidRDefault="006756AD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81B"/>
    <w:multiLevelType w:val="multilevel"/>
    <w:tmpl w:val="8B64DC44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A1DE1"/>
    <w:multiLevelType w:val="multilevel"/>
    <w:tmpl w:val="D414B5C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5954D3"/>
    <w:multiLevelType w:val="multilevel"/>
    <w:tmpl w:val="B95C8D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0413DD6"/>
    <w:multiLevelType w:val="multilevel"/>
    <w:tmpl w:val="FBB8648A"/>
    <w:lvl w:ilvl="0">
      <w:start w:val="1"/>
      <w:numFmt w:val="bullet"/>
      <w:lvlText w:val="o"/>
      <w:lvlJc w:val="left"/>
      <w:pPr>
        <w:tabs>
          <w:tab w:val="num" w:pos="0"/>
        </w:tabs>
        <w:ind w:left="7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55232F"/>
    <w:multiLevelType w:val="multilevel"/>
    <w:tmpl w:val="09D471EE"/>
    <w:lvl w:ilvl="0">
      <w:start w:val="1"/>
      <w:numFmt w:val="bullet"/>
      <w:pStyle w:val="Aufzhlungszeichen1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FF0147"/>
    <w:multiLevelType w:val="multilevel"/>
    <w:tmpl w:val="7B40BE5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F15680"/>
    <w:multiLevelType w:val="multilevel"/>
    <w:tmpl w:val="717E59F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165302"/>
    <w:multiLevelType w:val="multilevel"/>
    <w:tmpl w:val="5A9459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70"/>
        </w:tabs>
        <w:ind w:left="970" w:hanging="97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53"/>
        </w:tabs>
        <w:ind w:left="1253" w:hanging="1253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520"/>
        </w:tabs>
        <w:ind w:left="1520" w:hanging="152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2160"/>
        </w:tabs>
        <w:ind w:left="2160" w:hanging="21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638671A"/>
    <w:multiLevelType w:val="multilevel"/>
    <w:tmpl w:val="47E0B2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9914890"/>
    <w:multiLevelType w:val="multilevel"/>
    <w:tmpl w:val="DF96299A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F05AAB"/>
    <w:multiLevelType w:val="multilevel"/>
    <w:tmpl w:val="19BEFF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EF7646"/>
    <w:multiLevelType w:val="multilevel"/>
    <w:tmpl w:val="4C98D80C"/>
    <w:lvl w:ilvl="0">
      <w:start w:val="1"/>
      <w:numFmt w:val="bullet"/>
      <w:lvlText w:val="o"/>
      <w:lvlJc w:val="left"/>
      <w:pPr>
        <w:tabs>
          <w:tab w:val="num" w:pos="0"/>
        </w:tabs>
        <w:ind w:left="7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03E7313"/>
    <w:multiLevelType w:val="multilevel"/>
    <w:tmpl w:val="F562359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AA1B3D"/>
    <w:multiLevelType w:val="multilevel"/>
    <w:tmpl w:val="3D2C10DC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2B32A89"/>
    <w:multiLevelType w:val="multilevel"/>
    <w:tmpl w:val="05B664E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39B7E08"/>
    <w:multiLevelType w:val="multilevel"/>
    <w:tmpl w:val="99B07F5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4E2EFE"/>
    <w:multiLevelType w:val="multilevel"/>
    <w:tmpl w:val="F2E6E860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1093CDF"/>
    <w:multiLevelType w:val="multilevel"/>
    <w:tmpl w:val="0F34AA3E"/>
    <w:lvl w:ilvl="0">
      <w:start w:val="1"/>
      <w:numFmt w:val="bullet"/>
      <w:pStyle w:val="BW2Aufzhlung"/>
      <w:lvlText w:val=""/>
      <w:lvlJc w:val="left"/>
      <w:pPr>
        <w:tabs>
          <w:tab w:val="num" w:pos="0"/>
        </w:tabs>
        <w:ind w:left="1417" w:hanging="283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BF7D4A"/>
    <w:multiLevelType w:val="multilevel"/>
    <w:tmpl w:val="B1361C0E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9AC0209"/>
    <w:multiLevelType w:val="multilevel"/>
    <w:tmpl w:val="D108AA36"/>
    <w:lvl w:ilvl="0">
      <w:start w:val="1"/>
      <w:numFmt w:val="decimal"/>
      <w:pStyle w:val="berschrift1mitSUBmitNR"/>
      <w:lvlText w:val="%1"/>
      <w:lvlJc w:val="left"/>
      <w:pPr>
        <w:tabs>
          <w:tab w:val="num" w:pos="663"/>
        </w:tabs>
        <w:ind w:left="663" w:hanging="663"/>
      </w:p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70" w:hanging="97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253"/>
        </w:tabs>
        <w:ind w:left="1253" w:hanging="1253"/>
      </w:pPr>
    </w:lvl>
    <w:lvl w:ilvl="4">
      <w:start w:val="1"/>
      <w:numFmt w:val="decimal"/>
      <w:lvlText w:val="%1.%2.%3.%4.%5"/>
      <w:lvlJc w:val="left"/>
      <w:pPr>
        <w:tabs>
          <w:tab w:val="num" w:pos="1520"/>
        </w:tabs>
        <w:ind w:left="1520" w:hanging="1520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.%2.%3.%4.%5.%6.%7.%8.%1"/>
      <w:lvlJc w:val="left"/>
      <w:pPr>
        <w:tabs>
          <w:tab w:val="num" w:pos="0"/>
        </w:tabs>
        <w:ind w:left="3240" w:hanging="360"/>
      </w:pPr>
    </w:lvl>
  </w:abstractNum>
  <w:abstractNum w:abstractNumId="20" w15:restartNumberingAfterBreak="0">
    <w:nsid w:val="51AE56F6"/>
    <w:multiLevelType w:val="multilevel"/>
    <w:tmpl w:val="A13CEE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21" w15:restartNumberingAfterBreak="0">
    <w:nsid w:val="55E0294C"/>
    <w:multiLevelType w:val="hybridMultilevel"/>
    <w:tmpl w:val="016E3A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2026A"/>
    <w:multiLevelType w:val="multilevel"/>
    <w:tmpl w:val="816808BA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0A014EE"/>
    <w:multiLevelType w:val="multilevel"/>
    <w:tmpl w:val="4CB8A428"/>
    <w:lvl w:ilvl="0">
      <w:start w:val="1"/>
      <w:numFmt w:val="decimal"/>
      <w:pStyle w:val="BW2Nummeriert"/>
      <w:lvlText w:val="%1"/>
      <w:lvlJc w:val="left"/>
      <w:pPr>
        <w:tabs>
          <w:tab w:val="num" w:pos="0"/>
        </w:tabs>
        <w:ind w:left="850" w:hanging="85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A6F6308"/>
    <w:multiLevelType w:val="multilevel"/>
    <w:tmpl w:val="07A47350"/>
    <w:lvl w:ilvl="0">
      <w:start w:val="1"/>
      <w:numFmt w:val="bullet"/>
      <w:pStyle w:val="Aufzhlungszeichen21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2591B49"/>
    <w:multiLevelType w:val="multilevel"/>
    <w:tmpl w:val="DA44F670"/>
    <w:lvl w:ilvl="0">
      <w:start w:val="1"/>
      <w:numFmt w:val="bullet"/>
      <w:lvlText w:val=""/>
      <w:lvlJc w:val="left"/>
      <w:pPr>
        <w:tabs>
          <w:tab w:val="num" w:pos="0"/>
        </w:tabs>
        <w:ind w:left="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6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B0C5938"/>
    <w:multiLevelType w:val="hybridMultilevel"/>
    <w:tmpl w:val="A83213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47703"/>
    <w:multiLevelType w:val="multilevel"/>
    <w:tmpl w:val="FB266C5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4"/>
  </w:num>
  <w:num w:numId="5">
    <w:abstractNumId w:val="4"/>
  </w:num>
  <w:num w:numId="6">
    <w:abstractNumId w:val="7"/>
  </w:num>
  <w:num w:numId="7">
    <w:abstractNumId w:val="18"/>
  </w:num>
  <w:num w:numId="8">
    <w:abstractNumId w:val="19"/>
  </w:num>
  <w:num w:numId="9">
    <w:abstractNumId w:val="5"/>
  </w:num>
  <w:num w:numId="10">
    <w:abstractNumId w:val="20"/>
  </w:num>
  <w:num w:numId="11">
    <w:abstractNumId w:val="12"/>
  </w:num>
  <w:num w:numId="12">
    <w:abstractNumId w:val="27"/>
  </w:num>
  <w:num w:numId="13">
    <w:abstractNumId w:val="13"/>
  </w:num>
  <w:num w:numId="14">
    <w:abstractNumId w:val="6"/>
  </w:num>
  <w:num w:numId="15">
    <w:abstractNumId w:val="15"/>
  </w:num>
  <w:num w:numId="16">
    <w:abstractNumId w:val="9"/>
  </w:num>
  <w:num w:numId="17">
    <w:abstractNumId w:val="14"/>
  </w:num>
  <w:num w:numId="18">
    <w:abstractNumId w:val="3"/>
  </w:num>
  <w:num w:numId="19">
    <w:abstractNumId w:val="16"/>
  </w:num>
  <w:num w:numId="20">
    <w:abstractNumId w:val="10"/>
  </w:num>
  <w:num w:numId="21">
    <w:abstractNumId w:val="25"/>
  </w:num>
  <w:num w:numId="22">
    <w:abstractNumId w:val="22"/>
  </w:num>
  <w:num w:numId="23">
    <w:abstractNumId w:val="8"/>
  </w:num>
  <w:num w:numId="24">
    <w:abstractNumId w:val="17"/>
  </w:num>
  <w:num w:numId="25">
    <w:abstractNumId w:val="23"/>
  </w:num>
  <w:num w:numId="26">
    <w:abstractNumId w:val="2"/>
  </w:num>
  <w:num w:numId="27">
    <w:abstractNumId w:val="21"/>
  </w:num>
  <w:num w:numId="28">
    <w:abstractNumId w:val="2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A7"/>
    <w:rsid w:val="0000450E"/>
    <w:rsid w:val="000118B9"/>
    <w:rsid w:val="00022714"/>
    <w:rsid w:val="000620FD"/>
    <w:rsid w:val="000B7A57"/>
    <w:rsid w:val="000B7D1E"/>
    <w:rsid w:val="00125289"/>
    <w:rsid w:val="00155F48"/>
    <w:rsid w:val="00174E87"/>
    <w:rsid w:val="001C1292"/>
    <w:rsid w:val="001D2F39"/>
    <w:rsid w:val="001F040C"/>
    <w:rsid w:val="00214D2B"/>
    <w:rsid w:val="00260567"/>
    <w:rsid w:val="002928A7"/>
    <w:rsid w:val="002B66D6"/>
    <w:rsid w:val="003B6ECA"/>
    <w:rsid w:val="003B6FC6"/>
    <w:rsid w:val="003C2411"/>
    <w:rsid w:val="003F1465"/>
    <w:rsid w:val="003F7A31"/>
    <w:rsid w:val="004156A8"/>
    <w:rsid w:val="004213B1"/>
    <w:rsid w:val="00491412"/>
    <w:rsid w:val="004B5F9D"/>
    <w:rsid w:val="004D24B5"/>
    <w:rsid w:val="004D4109"/>
    <w:rsid w:val="004F719F"/>
    <w:rsid w:val="00515C53"/>
    <w:rsid w:val="00563FC9"/>
    <w:rsid w:val="006669A8"/>
    <w:rsid w:val="00674962"/>
    <w:rsid w:val="006756AD"/>
    <w:rsid w:val="00690494"/>
    <w:rsid w:val="006D5F73"/>
    <w:rsid w:val="00743C82"/>
    <w:rsid w:val="0078385D"/>
    <w:rsid w:val="00786412"/>
    <w:rsid w:val="007C32C5"/>
    <w:rsid w:val="008452F0"/>
    <w:rsid w:val="00895088"/>
    <w:rsid w:val="009D1286"/>
    <w:rsid w:val="00A127A8"/>
    <w:rsid w:val="00A808CF"/>
    <w:rsid w:val="00AB17E7"/>
    <w:rsid w:val="00B044F5"/>
    <w:rsid w:val="00B140E5"/>
    <w:rsid w:val="00B30557"/>
    <w:rsid w:val="00B50C5E"/>
    <w:rsid w:val="00BD122C"/>
    <w:rsid w:val="00BD1B2D"/>
    <w:rsid w:val="00BF654E"/>
    <w:rsid w:val="00C04043"/>
    <w:rsid w:val="00C11DBE"/>
    <w:rsid w:val="00C42D4C"/>
    <w:rsid w:val="00D10A02"/>
    <w:rsid w:val="00D51E34"/>
    <w:rsid w:val="00D52E53"/>
    <w:rsid w:val="00D9137F"/>
    <w:rsid w:val="00E14413"/>
    <w:rsid w:val="00E22E78"/>
    <w:rsid w:val="00E23D7F"/>
    <w:rsid w:val="00E71EE6"/>
    <w:rsid w:val="00E77992"/>
    <w:rsid w:val="00FF2A5C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07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 w:qFormat="1"/>
    <w:lsdException w:name="List Bullet 3" w:semiHidden="1" w:uiPriority="4" w:unhideWhenUsed="1" w:qFormat="1"/>
    <w:lsdException w:name="List Bullet 4" w:semiHidden="1" w:uiPriority="4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 w:qFormat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1AE"/>
    <w:pPr>
      <w:suppressAutoHyphens w:val="0"/>
      <w:spacing w:after="160" w:line="259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BC7FE1"/>
    <w:pPr>
      <w:keepNext/>
      <w:keepLines/>
      <w:numPr>
        <w:ilvl w:val="1"/>
        <w:numId w:val="6"/>
      </w:numPr>
      <w:tabs>
        <w:tab w:val="left" w:pos="970"/>
      </w:tabs>
      <w:spacing w:before="360" w:after="200" w:line="24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BC7FE1"/>
    <w:pPr>
      <w:keepNext/>
      <w:keepLines/>
      <w:numPr>
        <w:ilvl w:val="2"/>
        <w:numId w:val="6"/>
      </w:numPr>
      <w:spacing w:before="240" w:after="14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ED2E0E"/>
    <w:pPr>
      <w:keepNext/>
      <w:keepLines/>
      <w:numPr>
        <w:ilvl w:val="3"/>
        <w:numId w:val="6"/>
      </w:numPr>
      <w:tabs>
        <w:tab w:val="left" w:pos="1253"/>
      </w:tabs>
      <w:spacing w:before="280" w:after="140" w:line="240" w:lineRule="auto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2"/>
    <w:qFormat/>
    <w:rsid w:val="00ED2E0E"/>
    <w:pPr>
      <w:keepNext/>
      <w:keepLines/>
      <w:numPr>
        <w:ilvl w:val="4"/>
        <w:numId w:val="6"/>
      </w:numPr>
      <w:tabs>
        <w:tab w:val="left" w:pos="1520"/>
      </w:tabs>
      <w:spacing w:before="220" w:after="110" w:line="240" w:lineRule="auto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D2E0E"/>
    <w:pPr>
      <w:keepNext/>
      <w:keepLines/>
      <w:numPr>
        <w:ilvl w:val="5"/>
        <w:numId w:val="6"/>
      </w:numPr>
      <w:spacing w:before="40" w:after="0" w:line="264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37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6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947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947F9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947F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47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2"/>
    <w:qFormat/>
    <w:rsid w:val="00BC7FE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qFormat/>
    <w:rsid w:val="00BC7FE1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qFormat/>
    <w:rsid w:val="00ED2E0E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2"/>
    <w:qFormat/>
    <w:rsid w:val="00ED2E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D2E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1mitSUBmitNRZchn">
    <w:name w:val="Überschrift 1 mit SUB mit NR Zchn"/>
    <w:basedOn w:val="Heading1Char"/>
    <w:link w:val="berschrift1mitSUBmitNR"/>
    <w:uiPriority w:val="2"/>
    <w:qFormat/>
    <w:rsid w:val="00E77992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gc">
    <w:name w:val="_tgc"/>
    <w:basedOn w:val="DefaultParagraphFont"/>
    <w:qFormat/>
    <w:rsid w:val="00AE0809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6F793B"/>
    <w:rPr>
      <w:sz w:val="16"/>
      <w:szCs w:val="20"/>
    </w:rPr>
  </w:style>
  <w:style w:type="character" w:styleId="FootnoteReference">
    <w:name w:val="footnote reference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F793B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793B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Internetverknpfung">
    <w:name w:val="Internetverknüpfung"/>
    <w:basedOn w:val="Absatz-Standardschriftart1"/>
    <w:uiPriority w:val="99"/>
    <w:unhideWhenUsed/>
    <w:rsid w:val="009E403F"/>
    <w:rPr>
      <w:color w:val="0563C1" w:themeColor="hyperlink"/>
      <w:u w:val="single"/>
    </w:rPr>
  </w:style>
  <w:style w:type="character" w:customStyle="1" w:styleId="e24kjd">
    <w:name w:val="e24kjd"/>
    <w:basedOn w:val="DefaultParagraphFont"/>
    <w:qFormat/>
    <w:rsid w:val="001B3A7B"/>
  </w:style>
  <w:style w:type="character" w:customStyle="1" w:styleId="cf01">
    <w:name w:val="cf01"/>
    <w:basedOn w:val="DefaultParagraphFont"/>
    <w:qFormat/>
    <w:rsid w:val="002A254E"/>
    <w:rPr>
      <w:rFonts w:ascii="Segoe UI" w:hAnsi="Segoe UI" w:cs="Segoe UI"/>
      <w:sz w:val="18"/>
      <w:szCs w:val="18"/>
    </w:rPr>
  </w:style>
  <w:style w:type="character" w:customStyle="1" w:styleId="Absatz-Standardschriftart1">
    <w:name w:val="Absatz-Standardschriftart1"/>
    <w:qFormat/>
    <w:rsid w:val="009E403F"/>
  </w:style>
  <w:style w:type="character" w:customStyle="1" w:styleId="Fett1">
    <w:name w:val="Fett1"/>
    <w:basedOn w:val="Absatz-Standardschriftart1"/>
    <w:qFormat/>
    <w:rsid w:val="009E403F"/>
    <w:rPr>
      <w:b/>
      <w:bCs/>
    </w:rPr>
  </w:style>
  <w:style w:type="character" w:customStyle="1" w:styleId="Kommentarzeichen1">
    <w:name w:val="Kommentarzeichen1"/>
    <w:basedOn w:val="Absatz-Standardschriftart1"/>
    <w:qFormat/>
    <w:rsid w:val="009E403F"/>
    <w:rPr>
      <w:sz w:val="16"/>
      <w:szCs w:val="16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9E403F"/>
    <w:rPr>
      <w:vertAlign w:val="superscript"/>
    </w:rPr>
  </w:style>
  <w:style w:type="character" w:customStyle="1" w:styleId="Verzeichnissprung">
    <w:name w:val="Verzeichnissprung"/>
    <w:qFormat/>
    <w:rsid w:val="009E403F"/>
  </w:style>
  <w:style w:type="character" w:customStyle="1" w:styleId="Funotenzeichen1">
    <w:name w:val="Fußnotenzeichen1"/>
    <w:qFormat/>
    <w:rsid w:val="009E403F"/>
  </w:style>
  <w:style w:type="character" w:styleId="LineNumber">
    <w:name w:val="line number"/>
    <w:qFormat/>
    <w:rsid w:val="009E403F"/>
  </w:style>
  <w:style w:type="character" w:styleId="EndnoteReference">
    <w:name w:val="endnote reference"/>
    <w:qFormat/>
    <w:rsid w:val="009E403F"/>
  </w:style>
  <w:style w:type="character" w:customStyle="1" w:styleId="Endnotenzeichen1">
    <w:name w:val="Endnotenzeichen1"/>
    <w:qFormat/>
    <w:rsid w:val="009E403F"/>
  </w:style>
  <w:style w:type="character" w:customStyle="1" w:styleId="BodyTextChar">
    <w:name w:val="Body Text Char"/>
    <w:basedOn w:val="DefaultParagraphFont"/>
    <w:link w:val="BodyText"/>
    <w:qFormat/>
    <w:rsid w:val="009E403F"/>
    <w:rPr>
      <w:rFonts w:ascii="Arial" w:hAnsi="Arial"/>
    </w:rPr>
  </w:style>
  <w:style w:type="character" w:customStyle="1" w:styleId="SprechblasentextZchn1">
    <w:name w:val="Sprechblasentext Zchn1"/>
    <w:basedOn w:val="DefaultParagraphFont"/>
    <w:uiPriority w:val="99"/>
    <w:semiHidden/>
    <w:qFormat/>
    <w:rsid w:val="009E403F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KommentartextZchn1">
    <w:name w:val="Kommentartext Zchn1"/>
    <w:basedOn w:val="DefaultParagraphFont"/>
    <w:uiPriority w:val="99"/>
    <w:semiHidden/>
    <w:qFormat/>
    <w:rsid w:val="009E403F"/>
    <w:rPr>
      <w:rFonts w:ascii="Arial" w:eastAsia="Calibri" w:hAnsi="Arial" w:cs="font296"/>
      <w:lang w:eastAsia="en-US"/>
    </w:rPr>
  </w:style>
  <w:style w:type="character" w:customStyle="1" w:styleId="KommentarthemaZchn1">
    <w:name w:val="Kommentarthema Zchn1"/>
    <w:basedOn w:val="KommentartextZchn1"/>
    <w:uiPriority w:val="99"/>
    <w:semiHidden/>
    <w:qFormat/>
    <w:rsid w:val="009E403F"/>
    <w:rPr>
      <w:rFonts w:ascii="Arial" w:eastAsia="Calibri" w:hAnsi="Arial" w:cs="font296"/>
      <w:b/>
      <w:bCs/>
      <w:lang w:eastAsia="en-US"/>
    </w:rPr>
  </w:style>
  <w:style w:type="character" w:customStyle="1" w:styleId="Funotenanker">
    <w:name w:val="Fußnotenanker"/>
    <w:rsid w:val="009E403F"/>
    <w:rPr>
      <w:vertAlign w:val="superscript"/>
    </w:rPr>
  </w:style>
  <w:style w:type="character" w:customStyle="1" w:styleId="Zeilennummerierung">
    <w:name w:val="Zeilennummerierung"/>
    <w:rsid w:val="009E403F"/>
  </w:style>
  <w:style w:type="character" w:customStyle="1" w:styleId="Endnotenanker">
    <w:name w:val="Endnotenanker"/>
    <w:rsid w:val="009E403F"/>
    <w:rPr>
      <w:vertAlign w:val="superscript"/>
    </w:rPr>
  </w:style>
  <w:style w:type="character" w:customStyle="1" w:styleId="BW1StandardZchn">
    <w:name w:val="BW_1Standard Zchn"/>
    <w:basedOn w:val="DefaultParagraphFont"/>
    <w:link w:val="BW1Standard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1StandardFettZchn">
    <w:name w:val="BW_1StandardFett Zchn"/>
    <w:basedOn w:val="DefaultParagraphFont"/>
    <w:link w:val="BW1StandardFett"/>
    <w:qFormat/>
    <w:rsid w:val="009E403F"/>
    <w:rPr>
      <w:rFonts w:ascii="Arial" w:hAnsi="Arial" w:cs="Arial"/>
      <w:b/>
      <w:kern w:val="2"/>
      <w:sz w:val="24"/>
      <w:szCs w:val="24"/>
    </w:rPr>
  </w:style>
  <w:style w:type="character" w:customStyle="1" w:styleId="BW4StandardEinzeiligZchn">
    <w:name w:val="BW_4StandardEinzeilig Zchn"/>
    <w:basedOn w:val="DefaultParagraphFont"/>
    <w:link w:val="BW4StandardEinzeilig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4SeitenzahlZchn">
    <w:name w:val="BW_4Seitenzahl Zchn"/>
    <w:basedOn w:val="DefaultParagraphFont"/>
    <w:link w:val="BW4Seitenzahl"/>
    <w:qFormat/>
    <w:rsid w:val="009E403F"/>
    <w:rPr>
      <w:rFonts w:ascii="Arial" w:hAnsi="Arial" w:cs="Arial"/>
      <w:kern w:val="2"/>
      <w:sz w:val="16"/>
      <w:szCs w:val="24"/>
    </w:rPr>
  </w:style>
  <w:style w:type="character" w:customStyle="1" w:styleId="BW3AbsenderangabeZchn">
    <w:name w:val="BW_3Absenderangabe Zchn"/>
    <w:basedOn w:val="DefaultParagraphFont"/>
    <w:link w:val="BW3Absenderangabe"/>
    <w:qFormat/>
    <w:rsid w:val="009E403F"/>
    <w:rPr>
      <w:rFonts w:ascii="Arial" w:hAnsi="Arial" w:cs="Arial"/>
      <w:kern w:val="2"/>
      <w:sz w:val="16"/>
      <w:szCs w:val="24"/>
    </w:rPr>
  </w:style>
  <w:style w:type="character" w:customStyle="1" w:styleId="BW3EmpfngeranschriftZchn">
    <w:name w:val="BW_3Empfängeranschrift Zchn"/>
    <w:basedOn w:val="DefaultParagraphFont"/>
    <w:link w:val="BW3Empfngeranschrift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3InfoblockLinksZchn">
    <w:name w:val="BW_3InfoblockLinks Zchn"/>
    <w:basedOn w:val="DefaultParagraphFont"/>
    <w:link w:val="BW3InfoblockLinks"/>
    <w:qFormat/>
    <w:rsid w:val="009E403F"/>
    <w:rPr>
      <w:rFonts w:ascii="Arial" w:hAnsi="Arial" w:cs="Arial"/>
      <w:kern w:val="2"/>
      <w:sz w:val="16"/>
      <w:szCs w:val="24"/>
    </w:rPr>
  </w:style>
  <w:style w:type="character" w:customStyle="1" w:styleId="BW3InfoblockRechtsZchn">
    <w:name w:val="BW_3InfoblockRechts Zchn"/>
    <w:basedOn w:val="DefaultParagraphFont"/>
    <w:link w:val="BW3InfoblockRechts"/>
    <w:qFormat/>
    <w:rsid w:val="009E403F"/>
    <w:rPr>
      <w:rFonts w:ascii="Arial" w:hAnsi="Arial" w:cs="Arial"/>
      <w:kern w:val="2"/>
      <w:sz w:val="16"/>
      <w:szCs w:val="24"/>
    </w:rPr>
  </w:style>
  <w:style w:type="character" w:customStyle="1" w:styleId="BW4FuzeileZchn">
    <w:name w:val="BW_4Fußzeile Zchn"/>
    <w:basedOn w:val="DefaultParagraphFont"/>
    <w:link w:val="BW4Fuzeile"/>
    <w:qFormat/>
    <w:rsid w:val="009E403F"/>
    <w:rPr>
      <w:rFonts w:ascii="Arial" w:hAnsi="Arial" w:cs="Arial"/>
      <w:kern w:val="2"/>
      <w:sz w:val="16"/>
      <w:szCs w:val="24"/>
    </w:rPr>
  </w:style>
  <w:style w:type="character" w:customStyle="1" w:styleId="BW5KopfZchn">
    <w:name w:val="BW_5Kopf Zchn"/>
    <w:basedOn w:val="DefaultParagraphFont"/>
    <w:link w:val="BW5Kopf"/>
    <w:qFormat/>
    <w:rsid w:val="009E403F"/>
    <w:rPr>
      <w:rFonts w:ascii="Arial" w:hAnsi="Arial" w:cs="Arial"/>
      <w:kern w:val="2"/>
      <w:sz w:val="18"/>
      <w:szCs w:val="24"/>
    </w:rPr>
  </w:style>
  <w:style w:type="character" w:customStyle="1" w:styleId="BW5EntwurfZchn">
    <w:name w:val="BW_5Entwurf Zchn"/>
    <w:basedOn w:val="DefaultParagraphFont"/>
    <w:link w:val="BW5Entwurf"/>
    <w:qFormat/>
    <w:rsid w:val="009E403F"/>
    <w:rPr>
      <w:rFonts w:ascii="Arial" w:hAnsi="Arial" w:cs="Arial"/>
      <w:vanish/>
      <w:kern w:val="2"/>
      <w:sz w:val="18"/>
      <w:szCs w:val="24"/>
    </w:rPr>
  </w:style>
  <w:style w:type="character" w:customStyle="1" w:styleId="BWTagestermineZchn">
    <w:name w:val="BW_Tagestermine Zchn"/>
    <w:basedOn w:val="DefaultParagraphFont"/>
    <w:link w:val="BWTagestermine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2AufzhlungZchn">
    <w:name w:val="BW_2Aufzählung Zchn"/>
    <w:basedOn w:val="DefaultParagraphFont"/>
    <w:link w:val="BW2Aufzhlung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2NummeriertZchn">
    <w:name w:val="BW_2Nummeriert Zchn"/>
    <w:basedOn w:val="DefaultParagraphFont"/>
    <w:link w:val="BW2Nummeriert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2berschriftZchn">
    <w:name w:val="BW_2Überschrift Zchn"/>
    <w:basedOn w:val="DefaultParagraphFont"/>
    <w:link w:val="BW2berschrift"/>
    <w:qFormat/>
    <w:rsid w:val="009E403F"/>
    <w:rPr>
      <w:rFonts w:ascii="Arial" w:hAnsi="Arial" w:cs="Arial"/>
      <w:b/>
      <w:kern w:val="2"/>
      <w:sz w:val="24"/>
      <w:szCs w:val="24"/>
    </w:rPr>
  </w:style>
  <w:style w:type="character" w:customStyle="1" w:styleId="BW2Gliederung1Zchn">
    <w:name w:val="BW_2Gliederung1 Zchn"/>
    <w:basedOn w:val="DefaultParagraphFont"/>
    <w:link w:val="BW2Gliederung1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2Gliederung2Zchn">
    <w:name w:val="BW_2Gliederung2 Zchn"/>
    <w:basedOn w:val="DefaultParagraphFont"/>
    <w:link w:val="BW2Gliederung2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2Gliederung3Zchn">
    <w:name w:val="BW_2Gliederung3 Zchn"/>
    <w:basedOn w:val="DefaultParagraphFont"/>
    <w:link w:val="BW2Gliederung3"/>
    <w:qFormat/>
    <w:rsid w:val="009E403F"/>
    <w:rPr>
      <w:rFonts w:ascii="Arial" w:hAnsi="Arial" w:cs="Arial"/>
      <w:kern w:val="2"/>
      <w:sz w:val="24"/>
      <w:szCs w:val="24"/>
    </w:rPr>
  </w:style>
  <w:style w:type="character" w:customStyle="1" w:styleId="BW2Gliederung4Zchn">
    <w:name w:val="BW_2Gliederung4 Zchn"/>
    <w:basedOn w:val="DefaultParagraphFont"/>
    <w:link w:val="BW2Gliederung4"/>
    <w:qFormat/>
    <w:rsid w:val="009E403F"/>
    <w:rPr>
      <w:rFonts w:ascii="Arial" w:hAnsi="Arial" w:cs="Arial"/>
      <w:kern w:val="2"/>
      <w:sz w:val="24"/>
      <w:szCs w:val="24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9E403F"/>
    <w:pPr>
      <w:spacing w:after="140" w:line="276" w:lineRule="auto"/>
    </w:pPr>
  </w:style>
  <w:style w:type="paragraph" w:styleId="List">
    <w:name w:val="List"/>
    <w:basedOn w:val="BodyText"/>
    <w:rsid w:val="009E403F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F12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E48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21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947F9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947F9"/>
    <w:rPr>
      <w:b/>
      <w:bCs/>
    </w:rPr>
  </w:style>
  <w:style w:type="paragraph" w:styleId="Revision">
    <w:name w:val="Revision"/>
    <w:uiPriority w:val="99"/>
    <w:semiHidden/>
    <w:qFormat/>
    <w:rsid w:val="006947F9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47F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2C4AEC"/>
    <w:rPr>
      <w:rFonts w:ascii="Calibri" w:eastAsia="Calibri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4"/>
    <w:qFormat/>
    <w:rsid w:val="000A624C"/>
    <w:pPr>
      <w:numPr>
        <w:numId w:val="19"/>
      </w:numPr>
      <w:spacing w:after="140"/>
      <w:contextualSpacing/>
    </w:pPr>
  </w:style>
  <w:style w:type="paragraph" w:styleId="ListBullet2">
    <w:name w:val="List Bullet 2"/>
    <w:basedOn w:val="Normal"/>
    <w:uiPriority w:val="4"/>
    <w:qFormat/>
    <w:rsid w:val="00BF03ED"/>
    <w:pPr>
      <w:numPr>
        <w:numId w:val="7"/>
      </w:numPr>
      <w:spacing w:after="140" w:line="264" w:lineRule="auto"/>
      <w:contextualSpacing/>
    </w:pPr>
  </w:style>
  <w:style w:type="paragraph" w:styleId="ListBullet3">
    <w:name w:val="List Bullet 3"/>
    <w:basedOn w:val="Normal"/>
    <w:uiPriority w:val="4"/>
    <w:qFormat/>
    <w:rsid w:val="00BF03ED"/>
    <w:pPr>
      <w:tabs>
        <w:tab w:val="left" w:pos="0"/>
      </w:tabs>
      <w:spacing w:after="140" w:line="264" w:lineRule="auto"/>
      <w:ind w:left="360" w:hanging="360"/>
      <w:contextualSpacing/>
    </w:pPr>
  </w:style>
  <w:style w:type="paragraph" w:styleId="ListBullet4">
    <w:name w:val="List Bullet 4"/>
    <w:basedOn w:val="Normal"/>
    <w:uiPriority w:val="4"/>
    <w:qFormat/>
    <w:rsid w:val="00BF03ED"/>
    <w:pPr>
      <w:tabs>
        <w:tab w:val="left" w:pos="0"/>
      </w:tabs>
      <w:spacing w:after="140" w:line="264" w:lineRule="auto"/>
      <w:ind w:left="360" w:hanging="360"/>
      <w:contextualSpacing/>
    </w:pPr>
  </w:style>
  <w:style w:type="paragraph" w:customStyle="1" w:styleId="berschrift1mitSUBmitNR">
    <w:name w:val="Überschrift 1 mit SUB mit NR"/>
    <w:basedOn w:val="Heading1"/>
    <w:next w:val="Normal"/>
    <w:link w:val="berschrift1mitSUBmitNRZchn"/>
    <w:autoRedefine/>
    <w:uiPriority w:val="2"/>
    <w:qFormat/>
    <w:rsid w:val="00E77992"/>
    <w:pPr>
      <w:pageBreakBefore/>
      <w:numPr>
        <w:numId w:val="8"/>
      </w:numPr>
      <w:spacing w:before="120" w:after="220" w:line="240" w:lineRule="auto"/>
      <w:jc w:val="left"/>
    </w:pPr>
    <w:rPr>
      <w:rFonts w:ascii="Arial" w:hAnsi="Arial" w:cs="Arial"/>
      <w:b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793B"/>
    <w:pPr>
      <w:tabs>
        <w:tab w:val="left" w:pos="113"/>
      </w:tabs>
      <w:spacing w:after="120" w:line="264" w:lineRule="auto"/>
      <w:ind w:left="113" w:hanging="113"/>
    </w:pPr>
    <w:rPr>
      <w:sz w:val="16"/>
      <w:szCs w:val="20"/>
    </w:rPr>
  </w:style>
  <w:style w:type="paragraph" w:customStyle="1" w:styleId="Kopf-undFuzeile">
    <w:name w:val="Kopf- und Fußzeil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F793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6F793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erschrift1mitSUBohneNummer">
    <w:name w:val="Überschrift 1 mit SUB ohne Nummer"/>
    <w:basedOn w:val="Heading1"/>
    <w:next w:val="Normal"/>
    <w:uiPriority w:val="1"/>
    <w:qFormat/>
    <w:rsid w:val="003502C8"/>
    <w:pPr>
      <w:pageBreakBefore/>
      <w:spacing w:before="0" w:after="220" w:line="240" w:lineRule="auto"/>
    </w:pPr>
    <w:rPr>
      <w:b/>
      <w:color w:val="000000" w:themeColor="text1"/>
      <w:sz w:val="36"/>
    </w:rPr>
  </w:style>
  <w:style w:type="paragraph" w:customStyle="1" w:styleId="berschrift2ohneNR">
    <w:name w:val="Überschrift 2 ohne NR"/>
    <w:basedOn w:val="Heading2"/>
    <w:next w:val="Normal"/>
    <w:uiPriority w:val="2"/>
    <w:qFormat/>
    <w:pPr>
      <w:numPr>
        <w:ilvl w:val="0"/>
        <w:numId w:val="0"/>
      </w:numPr>
    </w:pPr>
  </w:style>
  <w:style w:type="paragraph" w:customStyle="1" w:styleId="berschrift3ohneNR">
    <w:name w:val="Überschrift 3 ohne NR"/>
    <w:basedOn w:val="Heading3"/>
    <w:next w:val="Normal"/>
    <w:uiPriority w:val="2"/>
    <w:qFormat/>
    <w:pPr>
      <w:numPr>
        <w:ilvl w:val="0"/>
        <w:numId w:val="0"/>
      </w:numPr>
      <w:tabs>
        <w:tab w:val="left" w:pos="1134"/>
      </w:tabs>
    </w:pPr>
  </w:style>
  <w:style w:type="paragraph" w:customStyle="1" w:styleId="berschrift4ohneNR">
    <w:name w:val="Überschrift 4 ohne NR"/>
    <w:basedOn w:val="Heading4"/>
    <w:next w:val="Normal"/>
    <w:uiPriority w:val="2"/>
    <w:qFormat/>
    <w:pPr>
      <w:numPr>
        <w:ilvl w:val="0"/>
        <w:numId w:val="0"/>
      </w:numPr>
    </w:pPr>
  </w:style>
  <w:style w:type="paragraph" w:customStyle="1" w:styleId="berschrift5ohneNR">
    <w:name w:val="Überschrift 5 ohne NR"/>
    <w:basedOn w:val="Heading5"/>
    <w:next w:val="Normal"/>
    <w:uiPriority w:val="2"/>
    <w:qFormat/>
    <w:pPr>
      <w:numPr>
        <w:ilvl w:val="0"/>
        <w:numId w:val="0"/>
      </w:numPr>
    </w:pPr>
  </w:style>
  <w:style w:type="paragraph" w:customStyle="1" w:styleId="VermerkText">
    <w:name w:val="Vermerk_Text"/>
    <w:basedOn w:val="Normal"/>
    <w:qFormat/>
    <w:rsid w:val="00EE6819"/>
    <w:pPr>
      <w:tabs>
        <w:tab w:val="left" w:pos="540"/>
      </w:tabs>
      <w:spacing w:after="0" w:line="340" w:lineRule="atLeast"/>
    </w:pPr>
    <w:rPr>
      <w:rFonts w:eastAsia="Times New Roman" w:cs="Arial"/>
      <w:lang w:eastAsia="de-DE"/>
    </w:rPr>
  </w:style>
  <w:style w:type="paragraph" w:customStyle="1" w:styleId="Flietext">
    <w:name w:val="Fließtext"/>
    <w:basedOn w:val="Normal"/>
    <w:qFormat/>
    <w:pPr>
      <w:spacing w:after="0" w:line="200" w:lineRule="atLeast"/>
      <w:ind w:left="360" w:right="360"/>
      <w:textAlignment w:val="baseline"/>
    </w:pPr>
    <w:rPr>
      <w:rFonts w:ascii="Times New Roman" w:eastAsia="Times New Roman" w:hAnsi="Times New Roman" w:cs="Times New Roman"/>
      <w:spacing w:val="2"/>
      <w:sz w:val="16"/>
      <w:szCs w:val="16"/>
      <w:lang w:eastAsia="de-DE"/>
    </w:rPr>
  </w:style>
  <w:style w:type="paragraph" w:styleId="IndexHeading">
    <w:name w:val="index heading"/>
    <w:basedOn w:val="berschrift"/>
    <w:qFormat/>
    <w:rsid w:val="009E403F"/>
  </w:style>
  <w:style w:type="paragraph" w:styleId="TOCHeading">
    <w:name w:val="TOC Heading"/>
    <w:basedOn w:val="Heading1"/>
    <w:next w:val="Normal"/>
    <w:uiPriority w:val="39"/>
    <w:unhideWhenUsed/>
    <w:qFormat/>
    <w:rsid w:val="00EF75C5"/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322725"/>
    <w:pPr>
      <w:tabs>
        <w:tab w:val="left" w:pos="440"/>
        <w:tab w:val="right" w:leader="dot" w:pos="9062"/>
      </w:tabs>
      <w:spacing w:after="100"/>
      <w:ind w:left="435" w:hanging="435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322725"/>
    <w:pPr>
      <w:tabs>
        <w:tab w:val="left" w:pos="880"/>
        <w:tab w:val="right" w:leader="dot" w:pos="9062"/>
      </w:tabs>
      <w:spacing w:after="100" w:line="252" w:lineRule="auto"/>
      <w:ind w:left="879" w:hanging="658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F75C5"/>
    <w:pPr>
      <w:spacing w:after="100"/>
      <w:ind w:left="440"/>
    </w:pPr>
  </w:style>
  <w:style w:type="paragraph" w:customStyle="1" w:styleId="Listenabsatz1">
    <w:name w:val="Listenabsatz1"/>
    <w:basedOn w:val="Normal"/>
    <w:qFormat/>
    <w:pPr>
      <w:ind w:left="720"/>
      <w:contextualSpacing/>
    </w:pPr>
  </w:style>
  <w:style w:type="paragraph" w:customStyle="1" w:styleId="StandardWeb1">
    <w:name w:val="Standard (Web)1"/>
    <w:basedOn w:val="Normal"/>
    <w:qFormat/>
    <w:rsid w:val="009E403F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Kommentartext1">
    <w:name w:val="Kommentartext1"/>
    <w:basedOn w:val="Normal"/>
    <w:qFormat/>
    <w:rsid w:val="009E403F"/>
    <w:pPr>
      <w:spacing w:line="240" w:lineRule="auto"/>
    </w:pPr>
    <w:rPr>
      <w:sz w:val="20"/>
      <w:szCs w:val="20"/>
    </w:rPr>
  </w:style>
  <w:style w:type="paragraph" w:customStyle="1" w:styleId="Kommentarthema1">
    <w:name w:val="Kommentarthema1"/>
    <w:basedOn w:val="Kommentartext1"/>
    <w:next w:val="Kommentartext1"/>
    <w:qFormat/>
    <w:rsid w:val="009E403F"/>
    <w:rPr>
      <w:b/>
      <w:bCs/>
    </w:rPr>
  </w:style>
  <w:style w:type="paragraph" w:customStyle="1" w:styleId="berarbeitung1">
    <w:name w:val="Überarbeitung1"/>
    <w:qFormat/>
    <w:rPr>
      <w:rFonts w:cs="font296"/>
    </w:rPr>
  </w:style>
  <w:style w:type="paragraph" w:customStyle="1" w:styleId="Sprechblasentext1">
    <w:name w:val="Sprechblasentext1"/>
    <w:basedOn w:val="Normal"/>
    <w:qFormat/>
    <w:rsid w:val="009E403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ufzhlungszeichen1">
    <w:name w:val="Aufzählungszeichen1"/>
    <w:basedOn w:val="Normal"/>
    <w:qFormat/>
    <w:pPr>
      <w:numPr>
        <w:numId w:val="5"/>
      </w:numPr>
      <w:spacing w:after="140"/>
      <w:contextualSpacing/>
    </w:pPr>
  </w:style>
  <w:style w:type="paragraph" w:customStyle="1" w:styleId="Aufzhlungszeichen21">
    <w:name w:val="Aufzählungszeichen 21"/>
    <w:basedOn w:val="Normal"/>
    <w:qFormat/>
    <w:pPr>
      <w:numPr>
        <w:numId w:val="4"/>
      </w:numPr>
      <w:spacing w:after="140" w:line="264" w:lineRule="auto"/>
      <w:contextualSpacing/>
    </w:pPr>
  </w:style>
  <w:style w:type="paragraph" w:customStyle="1" w:styleId="Aufzhlungszeichen31">
    <w:name w:val="Aufzählungszeichen 31"/>
    <w:basedOn w:val="Normal"/>
    <w:qFormat/>
    <w:rsid w:val="009E403F"/>
    <w:pPr>
      <w:tabs>
        <w:tab w:val="left" w:pos="0"/>
      </w:tabs>
      <w:spacing w:after="140" w:line="264" w:lineRule="auto"/>
      <w:ind w:left="360" w:hanging="360"/>
      <w:contextualSpacing/>
    </w:pPr>
  </w:style>
  <w:style w:type="paragraph" w:customStyle="1" w:styleId="Aufzhlungszeichen41">
    <w:name w:val="Aufzählungszeichen 41"/>
    <w:basedOn w:val="Normal"/>
    <w:qFormat/>
    <w:rsid w:val="009E403F"/>
    <w:pPr>
      <w:tabs>
        <w:tab w:val="left" w:pos="0"/>
      </w:tabs>
      <w:spacing w:after="140" w:line="264" w:lineRule="auto"/>
      <w:ind w:left="360" w:hanging="360"/>
      <w:contextualSpacing/>
    </w:pPr>
  </w:style>
  <w:style w:type="paragraph" w:customStyle="1" w:styleId="Inhaltsverzeichnisberschrift1">
    <w:name w:val="Inhaltsverzeichnisüberschrift1"/>
    <w:basedOn w:val="Heading1"/>
    <w:next w:val="Normal"/>
    <w:qFormat/>
    <w:rPr>
      <w:lang w:eastAsia="de-DE"/>
    </w:rPr>
  </w:style>
  <w:style w:type="paragraph" w:customStyle="1" w:styleId="Beschriftung1">
    <w:name w:val="Beschriftung1"/>
    <w:basedOn w:val="Normal"/>
    <w:next w:val="Normal"/>
    <w:qFormat/>
    <w:rsid w:val="009E403F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Rahmeninhalt">
    <w:name w:val="Rahmeninhalt"/>
    <w:basedOn w:val="Normal"/>
    <w:qFormat/>
  </w:style>
  <w:style w:type="paragraph" w:customStyle="1" w:styleId="Tabelleninhalt">
    <w:name w:val="Tabelleninhalt"/>
    <w:basedOn w:val="Normal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rsid w:val="009E403F"/>
    <w:pPr>
      <w:jc w:val="center"/>
    </w:pPr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E403F"/>
    <w:pPr>
      <w:spacing w:after="0" w:line="240" w:lineRule="auto"/>
      <w:ind w:left="220" w:hanging="220"/>
    </w:pPr>
  </w:style>
  <w:style w:type="paragraph" w:customStyle="1" w:styleId="BW1Standard">
    <w:name w:val="BW_1Standard"/>
    <w:link w:val="BW1StandardZchn"/>
    <w:qFormat/>
    <w:rsid w:val="00A3358C"/>
    <w:pPr>
      <w:spacing w:line="360" w:lineRule="atLeast"/>
    </w:pPr>
    <w:rPr>
      <w:rFonts w:ascii="Arial" w:hAnsi="Arial" w:cs="Arial"/>
      <w:kern w:val="2"/>
      <w:sz w:val="24"/>
      <w:szCs w:val="24"/>
    </w:rPr>
  </w:style>
  <w:style w:type="paragraph" w:customStyle="1" w:styleId="BW1StandardFett">
    <w:name w:val="BW_1StandardFett"/>
    <w:link w:val="BW1StandardFettZchn"/>
    <w:qFormat/>
    <w:rsid w:val="00A3358C"/>
    <w:pPr>
      <w:spacing w:line="360" w:lineRule="atLeast"/>
    </w:pPr>
    <w:rPr>
      <w:rFonts w:ascii="Arial" w:hAnsi="Arial" w:cs="Arial"/>
      <w:b/>
      <w:kern w:val="2"/>
      <w:sz w:val="24"/>
      <w:szCs w:val="24"/>
    </w:rPr>
  </w:style>
  <w:style w:type="paragraph" w:customStyle="1" w:styleId="BW4StandardEinzeilig">
    <w:name w:val="BW_4StandardEinzeilig"/>
    <w:basedOn w:val="BW1Standard"/>
    <w:link w:val="BW4StandardEinzeiligZchn"/>
    <w:qFormat/>
    <w:rsid w:val="009E403F"/>
    <w:pPr>
      <w:spacing w:line="240" w:lineRule="auto"/>
    </w:pPr>
  </w:style>
  <w:style w:type="paragraph" w:customStyle="1" w:styleId="BW4Seitenzahl">
    <w:name w:val="BW_4Seitenzahl"/>
    <w:basedOn w:val="BW1Standard"/>
    <w:link w:val="BW4SeitenzahlZchn"/>
    <w:qFormat/>
    <w:rsid w:val="009E403F"/>
    <w:pPr>
      <w:spacing w:line="240" w:lineRule="atLeast"/>
      <w:jc w:val="center"/>
    </w:pPr>
    <w:rPr>
      <w:sz w:val="16"/>
    </w:rPr>
  </w:style>
  <w:style w:type="paragraph" w:customStyle="1" w:styleId="BW3Absenderangabe">
    <w:name w:val="BW_3Absenderangabe"/>
    <w:basedOn w:val="BW1Standard"/>
    <w:link w:val="BW3AbsenderangabeZchn"/>
    <w:qFormat/>
    <w:rsid w:val="009E403F"/>
    <w:pPr>
      <w:spacing w:line="240" w:lineRule="atLeast"/>
    </w:pPr>
    <w:rPr>
      <w:sz w:val="16"/>
    </w:rPr>
  </w:style>
  <w:style w:type="paragraph" w:customStyle="1" w:styleId="BW3Empfngeranschrift">
    <w:name w:val="BW_3Empfängeranschrift"/>
    <w:basedOn w:val="BW1Standard"/>
    <w:link w:val="BW3EmpfngeranschriftZchn"/>
    <w:qFormat/>
    <w:rsid w:val="009E403F"/>
    <w:pPr>
      <w:spacing w:line="264" w:lineRule="auto"/>
    </w:pPr>
  </w:style>
  <w:style w:type="paragraph" w:customStyle="1" w:styleId="BW3InfoblockLinks">
    <w:name w:val="BW_3InfoblockLinks"/>
    <w:basedOn w:val="BW1Standard"/>
    <w:link w:val="BW3InfoblockLinksZchn"/>
    <w:qFormat/>
    <w:rsid w:val="009E403F"/>
    <w:pPr>
      <w:spacing w:line="240" w:lineRule="atLeast"/>
      <w:jc w:val="right"/>
    </w:pPr>
    <w:rPr>
      <w:sz w:val="16"/>
    </w:rPr>
  </w:style>
  <w:style w:type="paragraph" w:customStyle="1" w:styleId="BW3InfoblockRechts">
    <w:name w:val="BW_3InfoblockRechts"/>
    <w:basedOn w:val="BW1Standard"/>
    <w:link w:val="BW3InfoblockRechtsZchn"/>
    <w:qFormat/>
    <w:rsid w:val="009E403F"/>
    <w:pPr>
      <w:spacing w:line="240" w:lineRule="atLeast"/>
    </w:pPr>
    <w:rPr>
      <w:sz w:val="16"/>
    </w:rPr>
  </w:style>
  <w:style w:type="paragraph" w:customStyle="1" w:styleId="BW4Fuzeile">
    <w:name w:val="BW_4Fußzeile"/>
    <w:basedOn w:val="BW1Standard"/>
    <w:link w:val="BW4FuzeileZchn"/>
    <w:qFormat/>
    <w:rsid w:val="009E403F"/>
    <w:pPr>
      <w:spacing w:line="240" w:lineRule="atLeast"/>
      <w:jc w:val="center"/>
    </w:pPr>
    <w:rPr>
      <w:sz w:val="16"/>
    </w:rPr>
  </w:style>
  <w:style w:type="paragraph" w:customStyle="1" w:styleId="BW5Kopf">
    <w:name w:val="BW_5Kopf"/>
    <w:basedOn w:val="BW1Standard"/>
    <w:link w:val="BW5KopfZchn"/>
    <w:qFormat/>
    <w:rsid w:val="009E403F"/>
    <w:pPr>
      <w:spacing w:line="240" w:lineRule="atLeast"/>
      <w:jc w:val="center"/>
    </w:pPr>
    <w:rPr>
      <w:sz w:val="18"/>
    </w:rPr>
  </w:style>
  <w:style w:type="paragraph" w:customStyle="1" w:styleId="BW5Entwurf">
    <w:name w:val="BW_5Entwurf"/>
    <w:basedOn w:val="BW1Standard"/>
    <w:link w:val="BW5EntwurfZchn"/>
    <w:qFormat/>
    <w:rsid w:val="009E403F"/>
    <w:pPr>
      <w:spacing w:line="218" w:lineRule="auto"/>
      <w:jc w:val="right"/>
    </w:pPr>
    <w:rPr>
      <w:vanish/>
      <w:sz w:val="18"/>
    </w:rPr>
  </w:style>
  <w:style w:type="paragraph" w:customStyle="1" w:styleId="BWTagestermine">
    <w:name w:val="BW_Tagestermine"/>
    <w:basedOn w:val="BW1Standard"/>
    <w:link w:val="BWTagestermineZchn"/>
    <w:qFormat/>
    <w:rsid w:val="009E403F"/>
    <w:pPr>
      <w:spacing w:before="120" w:line="240" w:lineRule="auto"/>
      <w:ind w:left="1701" w:hanging="1701"/>
    </w:pPr>
  </w:style>
  <w:style w:type="paragraph" w:customStyle="1" w:styleId="BW2Aufzhlung">
    <w:name w:val="BW_2Aufzählung"/>
    <w:basedOn w:val="BW1Standard"/>
    <w:link w:val="BW2AufzhlungZchn"/>
    <w:qFormat/>
    <w:rsid w:val="00A3358C"/>
    <w:pPr>
      <w:numPr>
        <w:numId w:val="24"/>
      </w:numPr>
    </w:pPr>
  </w:style>
  <w:style w:type="paragraph" w:customStyle="1" w:styleId="BW2Nummeriert">
    <w:name w:val="BW_2Nummeriert"/>
    <w:basedOn w:val="BW1Standard"/>
    <w:link w:val="BW2NummeriertZchn"/>
    <w:qFormat/>
    <w:rsid w:val="00A3358C"/>
    <w:pPr>
      <w:numPr>
        <w:numId w:val="25"/>
      </w:numPr>
    </w:pPr>
  </w:style>
  <w:style w:type="paragraph" w:customStyle="1" w:styleId="BW2berschrift">
    <w:name w:val="BW_2Überschrift"/>
    <w:basedOn w:val="BW1Standard"/>
    <w:next w:val="BW1Standard"/>
    <w:link w:val="BW2berschriftZchn"/>
    <w:qFormat/>
    <w:rsid w:val="009E403F"/>
    <w:pPr>
      <w:spacing w:before="240" w:line="240" w:lineRule="auto"/>
    </w:pPr>
    <w:rPr>
      <w:b/>
    </w:rPr>
  </w:style>
  <w:style w:type="paragraph" w:customStyle="1" w:styleId="BW2Gliederung1">
    <w:name w:val="BW_2Gliederung1"/>
    <w:basedOn w:val="BW1Standard"/>
    <w:next w:val="BW1Standard"/>
    <w:link w:val="BW2Gliederung1Zchn"/>
    <w:qFormat/>
    <w:rsid w:val="009E403F"/>
    <w:pPr>
      <w:ind w:left="850" w:hanging="850"/>
    </w:pPr>
  </w:style>
  <w:style w:type="paragraph" w:customStyle="1" w:styleId="BW2Gliederung2">
    <w:name w:val="BW_2Gliederung2"/>
    <w:basedOn w:val="BW1Standard"/>
    <w:next w:val="BW1Standard"/>
    <w:link w:val="BW2Gliederung2Zchn"/>
    <w:qFormat/>
    <w:rsid w:val="009E403F"/>
    <w:pPr>
      <w:ind w:left="850" w:hanging="850"/>
    </w:pPr>
  </w:style>
  <w:style w:type="paragraph" w:customStyle="1" w:styleId="BW2Gliederung3">
    <w:name w:val="BW_2Gliederung3"/>
    <w:basedOn w:val="BW1Standard"/>
    <w:next w:val="BW1Standard"/>
    <w:link w:val="BW2Gliederung3Zchn"/>
    <w:qFormat/>
    <w:rsid w:val="009E403F"/>
    <w:pPr>
      <w:ind w:left="850" w:hanging="850"/>
    </w:pPr>
  </w:style>
  <w:style w:type="paragraph" w:customStyle="1" w:styleId="BW2Gliederung4">
    <w:name w:val="BW_2Gliederung4"/>
    <w:basedOn w:val="BW1Standard"/>
    <w:next w:val="BW1Standard"/>
    <w:link w:val="BW2Gliederung4Zchn"/>
    <w:qFormat/>
    <w:rsid w:val="009E403F"/>
    <w:pPr>
      <w:ind w:left="850" w:hanging="850"/>
    </w:pPr>
  </w:style>
  <w:style w:type="numbering" w:customStyle="1" w:styleId="PD-Liste">
    <w:name w:val="PD-Liste"/>
    <w:uiPriority w:val="99"/>
    <w:qFormat/>
    <w:rsid w:val="00BF03ED"/>
  </w:style>
  <w:style w:type="numbering" w:customStyle="1" w:styleId="PD-berschrift-ohne-NR">
    <w:name w:val="PD-Überschrift-ohne-NR"/>
    <w:uiPriority w:val="99"/>
    <w:qFormat/>
    <w:rsid w:val="003502C8"/>
  </w:style>
  <w:style w:type="numbering" w:styleId="111111">
    <w:name w:val="Outline List 2"/>
    <w:uiPriority w:val="99"/>
    <w:semiHidden/>
    <w:unhideWhenUsed/>
    <w:qFormat/>
    <w:rsid w:val="009E403F"/>
  </w:style>
  <w:style w:type="table" w:styleId="TableGrid">
    <w:name w:val="Table Grid"/>
    <w:basedOn w:val="TableNormal"/>
    <w:uiPriority w:val="39"/>
    <w:rsid w:val="00E0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rsid w:val="00175E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itternetztabelle5dunkelAkzent110">
    <w:name w:val="Gitternetztabelle 5 dunkel  – Akzent 110"/>
    <w:basedOn w:val="TableNormal"/>
    <w:uiPriority w:val="50"/>
    <w:rsid w:val="00A471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itternetztabelle5dunkelAkzent1100">
    <w:name w:val="Gitternetztabelle 5 dunkel  – Akzent 1100"/>
    <w:basedOn w:val="TableNormal"/>
    <w:uiPriority w:val="50"/>
    <w:rsid w:val="009A4A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A12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35C91-B22C-4E97-B1B5-878D09B4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2023-03-30T13:46:00Z</dcterms:created>
  <dcterms:modified xsi:type="dcterms:W3CDTF">2023-03-30T13:46:00Z</dcterms:modified>
  <dc:language/>
</cp:coreProperties>
</file>