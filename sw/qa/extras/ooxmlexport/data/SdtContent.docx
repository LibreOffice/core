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93E" w:rsidRPr="00701404" w:rsidRDefault="00F4193E" w:rsidP="00701404">
      <w:bookmarkStart w:id="0" w:name="_GoBack"/>
      <w:bookmarkEnd w:id="0"/>
    </w:p>
    <w:sectPr w:rsidR="00F4193E" w:rsidRPr="0070140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E2F" w:rsidRDefault="00AD2E2F" w:rsidP="00F4193E">
      <w:pPr>
        <w:spacing w:after="0" w:line="240" w:lineRule="auto"/>
      </w:pPr>
      <w:r>
        <w:separator/>
      </w:r>
    </w:p>
  </w:endnote>
  <w:endnote w:type="continuationSeparator" w:id="0">
    <w:p w:rsidR="00AD2E2F" w:rsidRDefault="00AD2E2F" w:rsidP="00F41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F4193E">
      <w:tc>
        <w:tcPr>
          <w:tcW w:w="918" w:type="dxa"/>
        </w:tcPr>
        <w:p w:rsidR="00F4193E" w:rsidRDefault="00F4193E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356D4" w:rsidRPr="003356D4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F4193E" w:rsidRDefault="00F4193E">
          <w:pPr>
            <w:pStyle w:val="Footer"/>
          </w:pPr>
        </w:p>
      </w:tc>
    </w:tr>
  </w:tbl>
  <w:p w:rsidR="00F4193E" w:rsidRDefault="00F419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E2F" w:rsidRDefault="00AD2E2F" w:rsidP="00F4193E">
      <w:pPr>
        <w:spacing w:after="0" w:line="240" w:lineRule="auto"/>
      </w:pPr>
      <w:r>
        <w:separator/>
      </w:r>
    </w:p>
  </w:footnote>
  <w:footnote w:type="continuationSeparator" w:id="0">
    <w:p w:rsidR="00AD2E2F" w:rsidRDefault="00AD2E2F" w:rsidP="00F41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8C9705F0EEC4B0297D21C123D832F4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4193E" w:rsidRDefault="00F4193E" w:rsidP="00F4193E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del w:id="1" w:author="Synerzip" w:date="2014-04-22T10:38:00Z">
          <w:r w:rsidDel="00701404">
            <w:rPr>
              <w:rFonts w:asciiTheme="majorHAnsi" w:eastAsiaTheme="majorEastAsia" w:hAnsiTheme="majorHAnsi" w:cstheme="majorBidi"/>
              <w:sz w:val="32"/>
              <w:szCs w:val="32"/>
            </w:rPr>
            <w:delText>hjgfhsadfasdiuuuuuuuuuuuuuuuuuuuuuuuuhyuihadswiuyhjhdkjkh</w:delText>
          </w:r>
        </w:del>
        <w:ins w:id="2" w:author="Surbhi Tongia" w:date="2013-11-29T17:11:00Z">
          <w:del w:id="3" w:author="Synerzip" w:date="2014-04-22T10:38:00Z">
            <w:r w:rsidDel="00701404">
              <w:rPr>
                <w:rFonts w:asciiTheme="majorHAnsi" w:eastAsiaTheme="majorEastAsia" w:hAnsiTheme="majorHAnsi" w:cstheme="majorBidi"/>
                <w:sz w:val="32"/>
                <w:szCs w:val="32"/>
              </w:rPr>
              <w:delText>asdiuuuuuuuuuuuuuuuuuhyuihadswiuy</w:delText>
            </w:r>
          </w:del>
        </w:ins>
        <w:proofErr w:type="spellStart"/>
        <w:proofErr w:type="gramStart"/>
        <w:ins w:id="4" w:author="Synerzip" w:date="2014-04-22T10:39:00Z">
          <w:r w:rsidR="003356D4">
            <w:rPr>
              <w:rFonts w:asciiTheme="majorHAnsi" w:eastAsiaTheme="majorEastAsia" w:hAnsiTheme="majorHAnsi" w:cstheme="majorBidi"/>
              <w:sz w:val="32"/>
              <w:szCs w:val="32"/>
              <w:lang w:val="en-IN"/>
            </w:rPr>
            <w:t>asdiuuuuuuuuuuuuuuuuuhyuihadswiuy</w:t>
          </w:r>
        </w:ins>
        <w:proofErr w:type="spellEnd"/>
        <w:proofErr w:type="gramEnd"/>
      </w:p>
    </w:sdtContent>
  </w:sdt>
  <w:p w:rsidR="00F4193E" w:rsidRDefault="00F419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93E"/>
    <w:rsid w:val="003356D4"/>
    <w:rsid w:val="00701404"/>
    <w:rsid w:val="00A04B88"/>
    <w:rsid w:val="00AD2E2F"/>
    <w:rsid w:val="00F4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3E"/>
  </w:style>
  <w:style w:type="paragraph" w:styleId="Footer">
    <w:name w:val="footer"/>
    <w:basedOn w:val="Normal"/>
    <w:link w:val="FooterChar"/>
    <w:uiPriority w:val="99"/>
    <w:unhideWhenUsed/>
    <w:rsid w:val="00F41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3E"/>
  </w:style>
  <w:style w:type="paragraph" w:styleId="BalloonText">
    <w:name w:val="Balloon Text"/>
    <w:basedOn w:val="Normal"/>
    <w:link w:val="BalloonTextChar"/>
    <w:uiPriority w:val="99"/>
    <w:semiHidden/>
    <w:unhideWhenUsed/>
    <w:rsid w:val="00F41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3E"/>
  </w:style>
  <w:style w:type="paragraph" w:styleId="Footer">
    <w:name w:val="footer"/>
    <w:basedOn w:val="Normal"/>
    <w:link w:val="FooterChar"/>
    <w:uiPriority w:val="99"/>
    <w:unhideWhenUsed/>
    <w:rsid w:val="00F41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3E"/>
  </w:style>
  <w:style w:type="paragraph" w:styleId="BalloonText">
    <w:name w:val="Balloon Text"/>
    <w:basedOn w:val="Normal"/>
    <w:link w:val="BalloonTextChar"/>
    <w:uiPriority w:val="99"/>
    <w:semiHidden/>
    <w:unhideWhenUsed/>
    <w:rsid w:val="00F41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C9705F0EEC4B0297D21C123D832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E4911-E002-443C-B1C9-585EB5A0D788}"/>
      </w:docPartPr>
      <w:docPartBody>
        <w:p w:rsidR="003B05C4" w:rsidRDefault="00C7174A" w:rsidP="00C7174A">
          <w:pPr>
            <w:pStyle w:val="88C9705F0EEC4B0297D21C123D832F4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74A"/>
    <w:rsid w:val="00271BC6"/>
    <w:rsid w:val="003B05C4"/>
    <w:rsid w:val="00C7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C9705F0EEC4B0297D21C123D832F4A">
    <w:name w:val="88C9705F0EEC4B0297D21C123D832F4A"/>
    <w:rsid w:val="00C717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C9705F0EEC4B0297D21C123D832F4A">
    <w:name w:val="88C9705F0EEC4B0297D21C123D832F4A"/>
    <w:rsid w:val="00C717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asdiuuuuuuuuuuuuuuuuuhyuihadswiuy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asdiuuuuuuuuuuuuuuuuuhyuihadswiuy</dc:title>
  <dc:creator>Surbhi Tongia</dc:creator>
  <cp:lastModifiedBy>Synerzip</cp:lastModifiedBy>
  <cp:revision>3</cp:revision>
  <dcterms:created xsi:type="dcterms:W3CDTF">2014-04-22T05:09:00Z</dcterms:created>
  <dcterms:modified xsi:type="dcterms:W3CDTF">2014-04-22T05:09:00Z</dcterms:modified>
</cp:coreProperties>
</file>