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pPr w:leftFromText="141" w:rightFromText="141" w:vertAnchor="text" w:horzAnchor="page" w:tblpX="2179" w:tblpY="233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7B13" w:rsidTr="00EA7B13">
        <w:tc>
          <w:tcPr>
            <w:tcW w:w="3020" w:type="dxa"/>
          </w:tcPr>
          <w:p w:rsidR="00EA7B13" w:rsidRDefault="00EA7B13" w:rsidP="00EA7B13">
            <w:proofErr w:type="spellStart"/>
            <w:r>
              <w:t>First</w:t>
            </w:r>
            <w:proofErr w:type="spellEnd"/>
          </w:p>
        </w:tc>
        <w:tc>
          <w:tcPr>
            <w:tcW w:w="3021" w:type="dxa"/>
          </w:tcPr>
          <w:p w:rsidR="00EA7B13" w:rsidRDefault="00EA7B13" w:rsidP="00EA7B13">
            <w:del w:id="0" w:author="Kelemen Gábor 2" w:date="2020-04-20T09:00:00Z">
              <w:r w:rsidDel="00EA7B13">
                <w:delText>Second</w:delText>
              </w:r>
            </w:del>
          </w:p>
        </w:tc>
        <w:tc>
          <w:tcPr>
            <w:tcW w:w="3021" w:type="dxa"/>
          </w:tcPr>
          <w:p w:rsidR="00EA7B13" w:rsidRDefault="00EA7B13" w:rsidP="00EA7B13">
            <w:del w:id="1" w:author="Kelemen Gábor 2" w:date="2020-04-20T09:01:00Z">
              <w:r w:rsidDel="00EA7B13">
                <w:delText>Third</w:delText>
              </w:r>
            </w:del>
          </w:p>
        </w:tc>
      </w:tr>
      <w:tr w:rsidR="00EA7B13" w:rsidTr="00EA7B13">
        <w:tc>
          <w:tcPr>
            <w:tcW w:w="3020" w:type="dxa"/>
          </w:tcPr>
          <w:p w:rsidR="00EA7B13" w:rsidRDefault="00EA7B13" w:rsidP="00EA7B13">
            <w:proofErr w:type="spellStart"/>
            <w:ins w:id="2" w:author="Kelemen Gábor 2" w:date="2020-04-20T09:00:00Z">
              <w:r>
                <w:t>Cell</w:t>
              </w:r>
              <w:proofErr w:type="spellEnd"/>
              <w:r>
                <w:t xml:space="preserve"> </w:t>
              </w:r>
              <w:proofErr w:type="spellStart"/>
              <w:r>
                <w:t>in</w:t>
              </w:r>
              <w:proofErr w:type="spellEnd"/>
              <w:r>
                <w:t xml:space="preserve"> </w:t>
              </w:r>
              <w:proofErr w:type="spellStart"/>
              <w:r>
                <w:t>floating</w:t>
              </w:r>
              <w:proofErr w:type="spellEnd"/>
              <w:r>
                <w:t xml:space="preserve"> </w:t>
              </w:r>
              <w:proofErr w:type="spellStart"/>
              <w:r>
                <w:t>table</w:t>
              </w:r>
            </w:ins>
            <w:proofErr w:type="spellEnd"/>
          </w:p>
        </w:tc>
        <w:tc>
          <w:tcPr>
            <w:tcW w:w="3021" w:type="dxa"/>
          </w:tcPr>
          <w:p w:rsidR="00EA7B13" w:rsidRDefault="00EA7B13" w:rsidP="00EA7B13"/>
        </w:tc>
        <w:tc>
          <w:tcPr>
            <w:tcW w:w="3021" w:type="dxa"/>
          </w:tcPr>
          <w:p w:rsidR="00EA7B13" w:rsidRDefault="00EA7B13" w:rsidP="00EA7B13">
            <w:proofErr w:type="spellStart"/>
            <w:ins w:id="3" w:author="Kelemen Gábor 2" w:date="2020-04-20T09:01:00Z">
              <w:r>
                <w:t>Third</w:t>
              </w:r>
            </w:ins>
            <w:proofErr w:type="spellEnd"/>
          </w:p>
        </w:tc>
      </w:tr>
    </w:tbl>
    <w:p w:rsidR="00E2397E" w:rsidRDefault="00EA7B13">
      <w:proofErr w:type="spellStart"/>
      <w:ins w:id="4" w:author="Kelemen Gábor 2" w:date="2020-04-20T09:02:00Z">
        <w:r>
          <w:t>Change</w:t>
        </w:r>
        <w:proofErr w:type="spellEnd"/>
        <w:r>
          <w:t xml:space="preserve"> </w:t>
        </w:r>
        <w:proofErr w:type="spellStart"/>
        <w:r>
          <w:t>tracking</w:t>
        </w:r>
        <w:proofErr w:type="spellEnd"/>
        <w:r>
          <w:t xml:space="preserve"> </w:t>
        </w:r>
        <w:proofErr w:type="spellStart"/>
        <w:r>
          <w:t>in</w:t>
        </w:r>
        <w:proofErr w:type="spellEnd"/>
        <w:r>
          <w:t xml:space="preserve"> </w:t>
        </w:r>
        <w:proofErr w:type="spellStart"/>
        <w:r>
          <w:t>floating</w:t>
        </w:r>
        <w:proofErr w:type="spellEnd"/>
        <w:r>
          <w:t xml:space="preserve"> table:</w:t>
        </w:r>
      </w:ins>
      <w:bookmarkStart w:id="5" w:name="_GoBack"/>
      <w:bookmarkEnd w:id="5"/>
    </w:p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13"/>
    <w:rsid w:val="008F3FC6"/>
    <w:rsid w:val="00E2397E"/>
    <w:rsid w:val="00EA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F18A4-8147-42B1-8069-7827B0E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A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A7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A7B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76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1</cp:revision>
  <dcterms:created xsi:type="dcterms:W3CDTF">2020-04-20T07:00:00Z</dcterms:created>
  <dcterms:modified xsi:type="dcterms:W3CDTF">2020-04-20T07:02:00Z</dcterms:modified>
</cp:coreProperties>
</file>