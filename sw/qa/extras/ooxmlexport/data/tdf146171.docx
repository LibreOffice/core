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0" w:after="288"/>
        <w:jc w:val="center"/>
        <w:rPr>
          <w:rFonts w:ascii="Times New Roman" w:hAnsi="Times New Roman"/>
          <w:b/>
          <w:b/>
          <w:bCs/>
          <w:color w:val="000000"/>
          <w:kern w:val="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361"/>
        <w:rPr/>
      </w:pPr>
      <w:r>
        <w:rPr>
          <w:rFonts w:eastAsia="MinionPro-Regular" w:ascii="Times New Roman" w:hAnsi="Times New Roman"/>
          <w:sz w:val="24"/>
          <w:szCs w:val="24"/>
        </w:rPr>
        <w:t xml:space="preserve">Dopamine, via its receptors, plays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eastAsia="MinionPro-Regular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vital</w:t>
      </w:r>
      <w:r>
        <w:rPr>
          <w:rFonts w:eastAsia="MinionPro-Regular" w:ascii="Times New Roman" w:hAnsi="Times New Roman"/>
          <w:sz w:val="24"/>
          <w:szCs w:val="24"/>
        </w:rPr>
        <w:t xml:space="preserve"> role in the maintenance of blood pressure by </w:t>
      </w:r>
      <w:r>
        <w:rPr>
          <w:rFonts w:ascii="Times New Roman" w:hAnsi="Times New Roman"/>
          <w:sz w:val="24"/>
          <w:szCs w:val="24"/>
        </w:rPr>
        <w:t>modulating</w:t>
      </w:r>
      <w:r>
        <w:rPr>
          <w:rFonts w:eastAsia="MinionPro-Regular" w:ascii="Times New Roman" w:hAnsi="Times New Roman"/>
          <w:sz w:val="24"/>
          <w:szCs w:val="24"/>
        </w:rPr>
        <w:t xml:space="preserve"> renal sodium transport. However, the </w:t>
      </w:r>
      <w:del w:id="0" w:author="Author" w:date="0-00-00T00:00:00Z">
        <w:r>
          <w:rPr>
            <w:rFonts w:eastAsia="MinionPro-Regular" w:ascii="Times New Roman" w:hAnsi="Times New Roman"/>
            <w:sz w:val="24"/>
            <w:szCs w:val="24"/>
          </w:rPr>
          <w:delText>direct effect</w:delText>
        </w:r>
      </w:del>
      <w:ins w:id="1" w:author="Author" w:date="0-00-00T00:00:00Z">
        <w:r>
          <w:rPr>
            <w:rFonts w:eastAsia="MinionPro-Regular" w:ascii="Times New Roman" w:hAnsi="Times New Roman"/>
            <w:sz w:val="24"/>
            <w:szCs w:val="24"/>
          </w:rPr>
          <w:t>role</w:t>
        </w:r>
      </w:ins>
      <w:r>
        <w:rPr>
          <w:rFonts w:eastAsia="MinionPro-Regular" w:ascii="Times New Roman" w:hAnsi="Times New Roman"/>
          <w:sz w:val="24"/>
          <w:szCs w:val="24"/>
        </w:rPr>
        <w:t xml:space="preserve"> of the D</w:t>
      </w:r>
      <w:r>
        <w:rPr>
          <w:rFonts w:eastAsia="MinionPro-Regular" w:ascii="Times New Roman" w:hAnsi="Times New Roman"/>
          <w:sz w:val="24"/>
          <w:szCs w:val="24"/>
          <w:vertAlign w:val="subscript"/>
        </w:rPr>
        <w:t>4</w:t>
      </w:r>
      <w:r>
        <w:rPr>
          <w:rFonts w:eastAsia="MinionPro-Regular" w:ascii="Times New Roman" w:hAnsi="Times New Roman"/>
          <w:sz w:val="24"/>
          <w:szCs w:val="24"/>
        </w:rPr>
        <w:t xml:space="preserve"> dopamine receptor (D</w:t>
      </w:r>
      <w:r>
        <w:rPr>
          <w:rFonts w:eastAsia="MinionPro-Regular" w:ascii="Times New Roman" w:hAnsi="Times New Roman"/>
          <w:sz w:val="24"/>
          <w:szCs w:val="24"/>
          <w:vertAlign w:val="subscript"/>
        </w:rPr>
        <w:t>4</w:t>
      </w:r>
      <w:r>
        <w:rPr>
          <w:rFonts w:eastAsia="MinionPro-Regular" w:ascii="Times New Roman" w:hAnsi="Times New Roman"/>
          <w:sz w:val="24"/>
          <w:szCs w:val="24"/>
        </w:rPr>
        <w:t xml:space="preserve"> receptor) in </w:t>
      </w:r>
      <w:del w:id="2" w:author="Author" w:date="0-00-00T00:00:00Z">
        <w:r>
          <w:rPr>
            <w:rFonts w:eastAsia="MinionPro-Regular" w:ascii="Times New Roman" w:hAnsi="Times New Roman"/>
            <w:sz w:val="24"/>
            <w:szCs w:val="24"/>
          </w:rPr>
          <w:delText xml:space="preserve">the </w:delText>
        </w:r>
      </w:del>
      <w:r>
        <w:rPr>
          <w:rFonts w:ascii="Times New Roman" w:hAnsi="Times New Roman"/>
          <w:sz w:val="24"/>
          <w:szCs w:val="24"/>
        </w:rPr>
        <w:t>renal proximal tubule</w:t>
      </w:r>
      <w:ins w:id="3" w:author="Author" w:date="0-00-00T00:00:00Z">
        <w:r>
          <w:rPr>
            <w:rFonts w:ascii="Times New Roman" w:hAnsi="Times New Roman"/>
            <w:sz w:val="24"/>
            <w:szCs w:val="24"/>
          </w:rPr>
          <w:t>s</w:t>
        </w:r>
      </w:ins>
      <w:r>
        <w:rPr>
          <w:rFonts w:eastAsia="MinionPro-Regular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eastAsia="MinionPro-Regular" w:ascii="Times New Roman" w:hAnsi="Times New Roman"/>
          <w:sz w:val="24"/>
          <w:szCs w:val="24"/>
        </w:rPr>
        <w:t>PRT</w:t>
      </w:r>
      <w:ins w:id="4" w:author="Author" w:date="0-00-00T00:00:00Z">
        <w:r>
          <w:rPr>
            <w:rFonts w:eastAsia="MinionPro-Regular" w:ascii="Times New Roman" w:hAnsi="Times New Roman"/>
            <w:sz w:val="24"/>
            <w:szCs w:val="24"/>
          </w:rPr>
          <w:t>s</w:t>
        </w:r>
      </w:ins>
      <w:r>
        <w:rPr>
          <w:rFonts w:ascii="Times New Roman" w:hAnsi="Times New Roman"/>
          <w:sz w:val="24"/>
          <w:szCs w:val="24"/>
        </w:rPr>
        <w:t>)</w:t>
      </w:r>
      <w:r>
        <w:rPr>
          <w:rFonts w:eastAsia="MinionPro-Regular" w:ascii="Times New Roman" w:hAnsi="Times New Roman"/>
          <w:sz w:val="24"/>
          <w:szCs w:val="24"/>
        </w:rPr>
        <w:t xml:space="preserve"> is still unclear. We hypothesize</w:t>
      </w:r>
      <w:ins w:id="5" w:author="Author" w:date="0-00-00T00:00:00Z">
        <w:r>
          <w:rPr>
            <w:rFonts w:eastAsia="MinionPro-Regular" w:ascii="Times New Roman" w:hAnsi="Times New Roman"/>
            <w:sz w:val="24"/>
            <w:szCs w:val="24"/>
          </w:rPr>
          <w:t>d</w:t>
        </w:r>
      </w:ins>
      <w:r>
        <w:rPr>
          <w:rFonts w:eastAsia="MinionPro-Regular" w:ascii="Times New Roman" w:hAnsi="Times New Roman"/>
          <w:sz w:val="24"/>
          <w:szCs w:val="24"/>
        </w:rPr>
        <w:t xml:space="preserve"> that activation of D</w:t>
      </w:r>
      <w:r>
        <w:rPr>
          <w:rFonts w:eastAsia="MinionPro-Regular" w:ascii="Times New Roman" w:hAnsi="Times New Roman"/>
          <w:sz w:val="24"/>
          <w:szCs w:val="24"/>
          <w:vertAlign w:val="subscript"/>
        </w:rPr>
        <w:t>4</w:t>
      </w:r>
      <w:r>
        <w:rPr>
          <w:rFonts w:eastAsia="MinionPro-Regular" w:ascii="Times New Roman" w:hAnsi="Times New Roman"/>
          <w:sz w:val="24"/>
          <w:szCs w:val="24"/>
        </w:rPr>
        <w:t xml:space="preserve"> receptor directly inhibits the activity of </w:t>
      </w:r>
      <w:ins w:id="6" w:author="Author" w:date="0-00-00T00:00:00Z">
        <w:r>
          <w:rPr>
            <w:rFonts w:eastAsia="MinionPro-Regular" w:ascii="Times New Roman" w:hAnsi="Times New Roman"/>
            <w:sz w:val="24"/>
            <w:szCs w:val="24"/>
          </w:rPr>
          <w:t xml:space="preserve">the </w:t>
        </w:r>
      </w:ins>
      <w:r>
        <w:rPr>
          <w:rFonts w:eastAsia="MinionPro-Regular" w:ascii="Times New Roman" w:hAnsi="Times New Roman"/>
          <w:sz w:val="24"/>
          <w:szCs w:val="24"/>
        </w:rPr>
        <w:t>Na</w:t>
      </w:r>
      <w:r>
        <w:rPr>
          <w:rFonts w:eastAsia="MinionPro-Regular" w:ascii="Times New Roman" w:hAnsi="Times New Roman"/>
          <w:sz w:val="24"/>
          <w:szCs w:val="24"/>
          <w:vertAlign w:val="superscript"/>
        </w:rPr>
        <w:t>+</w:t>
      </w:r>
      <w:r>
        <w:rPr>
          <w:rFonts w:eastAsia="MinionPro-Regular" w:ascii="Times New Roman" w:hAnsi="Times New Roman"/>
          <w:sz w:val="24"/>
          <w:szCs w:val="24"/>
        </w:rPr>
        <w:t>-K</w:t>
      </w:r>
      <w:r>
        <w:rPr>
          <w:rFonts w:eastAsia="MinionPro-Regular" w:ascii="Times New Roman" w:hAnsi="Times New Roman"/>
          <w:sz w:val="24"/>
          <w:szCs w:val="24"/>
          <w:vertAlign w:val="superscript"/>
        </w:rPr>
        <w:t>+</w:t>
      </w:r>
      <w:r>
        <w:rPr>
          <w:rFonts w:eastAsia="MinionPro-Regular" w:ascii="Times New Roman" w:hAnsi="Times New Roman"/>
          <w:sz w:val="24"/>
          <w:szCs w:val="24"/>
        </w:rPr>
        <w:t>-ATPase</w:t>
      </w:r>
      <w:r>
        <w:rPr>
          <w:rFonts w:ascii="Times New Roman" w:hAnsi="Times New Roman"/>
          <w:sz w:val="24"/>
          <w:szCs w:val="24"/>
        </w:rPr>
        <w:t xml:space="preserve"> (NKA)</w:t>
      </w:r>
      <w:r>
        <w:rPr>
          <w:rFonts w:eastAsia="MinionPro-Regular" w:ascii="Times New Roman" w:hAnsi="Times New Roman"/>
          <w:sz w:val="24"/>
          <w:szCs w:val="24"/>
        </w:rPr>
        <w:t xml:space="preserve"> in RPT cells.</w:t>
      </w:r>
    </w:p>
    <w:p>
      <w:pPr>
        <w:pStyle w:val="Normal"/>
        <w:spacing w:lineRule="auto" w:line="360"/>
        <w:ind w:firstLine="361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1208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imes New Roman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SimSun" w:cs="Times New Roman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9" w:customStyle="1">
    <w:name w:val="A9"/>
    <w:qFormat/>
    <w:rPr>
      <w:color w:val="000000"/>
      <w:sz w:val="18"/>
    </w:rPr>
  </w:style>
  <w:style w:type="character" w:styleId="Style14" w:customStyle="1">
    <w:name w:val="页眉 字符"/>
    <w:basedOn w:val="DefaultParagraphFont"/>
    <w:qFormat/>
    <w:rPr>
      <w:rFonts w:cs="Times New Roman"/>
      <w:sz w:val="18"/>
      <w:szCs w:val="18"/>
    </w:rPr>
  </w:style>
  <w:style w:type="character" w:styleId="Style15" w:customStyle="1">
    <w:name w:val="页脚 字符"/>
    <w:basedOn w:val="DefaultParagraphFont"/>
    <w:qFormat/>
    <w:rPr>
      <w:rFonts w:cs="Times New Roman"/>
      <w:sz w:val="18"/>
      <w:szCs w:val="18"/>
    </w:rPr>
  </w:style>
  <w:style w:type="character" w:styleId="Annotationreference">
    <w:name w:val="annotation reference"/>
    <w:basedOn w:val="DefaultParagraphFont"/>
    <w:qFormat/>
    <w:rPr>
      <w:rFonts w:cs="Times New Roman"/>
      <w:sz w:val="21"/>
      <w:szCs w:val="21"/>
    </w:rPr>
  </w:style>
  <w:style w:type="character" w:styleId="Style16" w:customStyle="1">
    <w:name w:val="批注文字 字符"/>
    <w:basedOn w:val="DefaultParagraphFont"/>
    <w:qFormat/>
    <w:rPr>
      <w:rFonts w:cs="Times New Roman"/>
    </w:rPr>
  </w:style>
  <w:style w:type="character" w:styleId="Style17" w:customStyle="1">
    <w:name w:val="批注主题 字符"/>
    <w:basedOn w:val="Style16"/>
    <w:qFormat/>
    <w:rPr>
      <w:rFonts w:cs="Times New Roman"/>
      <w:b/>
      <w:bCs/>
    </w:rPr>
  </w:style>
  <w:style w:type="character" w:styleId="Style18" w:customStyle="1">
    <w:name w:val="批注框文本 字符"/>
    <w:basedOn w:val="DefaultParagraphFont"/>
    <w:qFormat/>
    <w:rPr>
      <w:rFonts w:cs="Times New Roman"/>
      <w:sz w:val="18"/>
      <w:szCs w:val="18"/>
    </w:rPr>
  </w:style>
  <w:style w:type="character" w:styleId="Linenumber">
    <w:name w:val="line number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LineNumbering" w:customStyle="1">
    <w:name w:val="Line Numbering"/>
    <w:rPr/>
  </w:style>
  <w:style w:type="character" w:styleId="CommentTextChar" w:customStyle="1">
    <w:name w:val="Comment Text Char"/>
    <w:basedOn w:val="DefaultParagraphFont"/>
    <w:link w:val="CommentText"/>
    <w:qFormat/>
    <w:rsid w:val="00d42f2e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har" w:customStyle="1">
    <w:name w:val="Char"/>
    <w:basedOn w:val="Normal"/>
    <w:autoRedefine/>
    <w:qFormat/>
    <w:pPr>
      <w:widowControl/>
      <w:spacing w:lineRule="auto" w:line="360" w:before="0" w:after="160"/>
    </w:pPr>
    <w:rPr>
      <w:rFonts w:ascii="Times New Roman" w:hAnsi="Times New Roman" w:eastAsia="FangSong_GB2312"/>
      <w:kern w:val="0"/>
      <w:sz w:val="24"/>
      <w:szCs w:val="21"/>
      <w:lang w:eastAsia="en-US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Annotationtext">
    <w:name w:val="annotation text"/>
    <w:basedOn w:val="Normal"/>
    <w:link w:val="CommentTextChar"/>
    <w:qFormat/>
    <w:pPr>
      <w:jc w:val="left"/>
    </w:pPr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OmniPage4" w:customStyle="1">
    <w:name w:val="OmniPage #4"/>
    <w:basedOn w:val="Normal"/>
    <w:qFormat/>
    <w:pPr>
      <w:widowControl/>
      <w:spacing w:lineRule="exact" w:line="201"/>
      <w:ind w:left="50" w:right="50" w:hanging="0"/>
      <w:textAlignment w:val="baseline"/>
    </w:pPr>
    <w:rPr>
      <w:rFonts w:ascii="Times New Roman" w:hAnsi="Times New Roman"/>
      <w:kern w:val="0"/>
      <w:sz w:val="20"/>
      <w:szCs w:val="20"/>
      <w:lang w:eastAsia="en-US"/>
    </w:rPr>
  </w:style>
  <w:style w:type="paragraph" w:styleId="Char1" w:customStyle="1">
    <w:name w:val="Char1"/>
    <w:basedOn w:val="Normal"/>
    <w:autoRedefine/>
    <w:qFormat/>
    <w:pPr>
      <w:widowControl/>
      <w:spacing w:lineRule="auto" w:line="360" w:before="0" w:after="160"/>
    </w:pPr>
    <w:rPr>
      <w:rFonts w:ascii="Times New Roman" w:hAnsi="Times New Roman" w:eastAsia="FangSong_GB2312"/>
      <w:kern w:val="0"/>
      <w:sz w:val="24"/>
      <w:szCs w:val="21"/>
      <w:lang w:eastAsia="en-US"/>
    </w:rPr>
  </w:style>
  <w:style w:type="paragraph" w:styleId="ListParagraph">
    <w:name w:val="List Paragraph"/>
    <w:basedOn w:val="Normal"/>
    <w:qFormat/>
    <w:pPr>
      <w:ind w:firstLine="420"/>
    </w:pPr>
    <w:rPr/>
  </w:style>
  <w:style w:type="paragraph" w:styleId="Revision">
    <w:name w:val="Revision"/>
    <w:uiPriority w:val="99"/>
    <w:semiHidden/>
    <w:qFormat/>
    <w:rsid w:val="008812df"/>
    <w:pPr>
      <w:widowControl/>
      <w:suppressAutoHyphens w:val="false"/>
      <w:bidi w:val="0"/>
      <w:spacing w:before="0" w:after="0"/>
      <w:jc w:val="left"/>
    </w:pPr>
    <w:rPr>
      <w:rFonts w:ascii="Calibri" w:hAnsi="Calibri" w:eastAsia="SimSun" w:cs="Times New Roman"/>
      <w:color w:val="auto"/>
      <w:kern w:val="2"/>
      <w:sz w:val="21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LibreOffice/7.1.8.1$MacOSX_X86_64 LibreOffice_project/e1f30c802c3269a1d052614453f260e49458c82c</Application>
  <AppVersion>15.0000</AppVersion>
  <Pages>1</Pages>
  <Words>56</Words>
  <Characters>300</Characters>
  <CharactersWithSpaces>354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2021-12-31T11:21:38Z</dcterms:created>
  <dc:creator/>
  <dc:description/>
  <dc:language>en-US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