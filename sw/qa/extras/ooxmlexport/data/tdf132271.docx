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>
            <w:bookmarkStart w:id="3" w:name="_GoBack"/>
            <w:bookmarkEnd w:id="3"/>
          </w:p>
        </w:tc>
        <w:tc>
          <w:tcPr>
            <w:tcW w:w="3021" w:type="dxa"/>
          </w:tcPr>
          <w:p w:rsidR="00EA7B13" w:rsidRDefault="00EA7B13" w:rsidP="00EA7B13">
            <w:proofErr w:type="spellStart"/>
            <w:ins w:id="4" w:author="Kelemen Gábor 2" w:date="2020-04-20T09:01:00Z">
              <w:r>
                <w:t>Third</w:t>
              </w:r>
            </w:ins>
            <w:proofErr w:type="spellEnd"/>
          </w:p>
        </w:tc>
      </w:tr>
    </w:tbl>
    <w:p w:rsidR="00E2397E" w:rsidRDefault="00EA7B13"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table:</w: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B25427"/>
    <w:rsid w:val="00DB565F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B25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2020-04-20T09:23:00Z</dcterms:created>
  <dcterms:modified xsi:type="dcterms:W3CDTF">2020-04-20T09:24:00Z</dcterms:modified>
</cp:coreProperties>
</file>