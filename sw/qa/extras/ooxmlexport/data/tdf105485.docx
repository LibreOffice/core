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left"/>
        <w:rPr/>
      </w:pPr>
      <w:r>
        <w:rPr/>
        <w:t xml:space="preserve">Lorem ipsum dolor sit </w:t>
      </w:r>
      <w:del w:id="0" w:author="Németh László" w:date="2019-08-23T11:52:30Z">
        <w:r>
          <w:rPr/>
          <w:delText>amet, consectetur</w:delText>
        </w:r>
      </w:del>
      <w:del w:id="1" w:author="Unknown Author" w:date="2019-08-23T13:56:47Z">
        <w:r>
          <w:rPr/>
          <w:commentReference w:id="0"/>
        </w:r>
      </w:del>
      <w:del w:id="2" w:author="Németh László" w:date="2019-08-23T11:52:30Z">
        <w:r>
          <w:rPr/>
          <w:delText xml:space="preserve"> adipiscing </w:delText>
        </w:r>
      </w:del>
      <w:r>
        <w:rPr/>
        <w:t>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pPr>
        <w:pStyle w:val="Normal1"/>
        <w:jc w:val="left"/>
        <w:rPr/>
      </w:pPr>
      <w:r>
        <w:rPr/>
        <w:t>Integer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vel ultricies.</w:t>
      </w:r>
    </w:p>
    <w:p>
      <w:pPr>
        <w:pStyle w:val="Normal1"/>
        <w:jc w:val="left"/>
        <w:rPr/>
      </w:pPr>
      <w:r>
        <w:rPr/>
        <w:t>Aliquam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pPr>
        <w:pStyle w:val="Normal1"/>
        <w:jc w:val="left"/>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8-23T11:49:07Z" w:initials="">
    <w:p>
      <w:r>
        <w:rPr>
          <w:rFonts w:eastAsia="DejaVu Sans" w:cs="DejaVu Sans"/>
          <w:lang w:val="en-US" w:eastAsia="en-US" w:bidi="en-US"/>
        </w:rPr>
        <w:t>A comment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hu-HU" w:eastAsia="zh-CN" w:bidi="hi-IN"/>
      </w:rPr>
    </w:rPrDefault>
    <w:pPrDefault>
      <w:pPr/>
    </w:pPrDefault>
  </w:docDefaults>
  <w:style w:type="paragraph" w:styleId="Normal">
    <w:name w:val="Normal"/>
    <w:qFormat/>
    <w:pPr>
      <w:widowControl/>
      <w:bidi w:val="0"/>
      <w:jc w:val="left"/>
    </w:pPr>
    <w:rPr>
      <w:rFonts w:ascii="Liberation Serif" w:hAnsi="Liberation Serif" w:eastAsia="Liberation Serif" w:cs="Liberation Serif"/>
      <w:color w:val="auto"/>
      <w:kern w:val="0"/>
      <w:sz w:val="24"/>
      <w:szCs w:val="24"/>
      <w:lang w:val="hu-HU"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Liberation Serif" w:hAnsi="Liberation Serif" w:eastAsia="Liberation Serif" w:cs="Liberation Serif"/>
      <w:color w:val="auto"/>
      <w:kern w:val="0"/>
      <w:sz w:val="24"/>
      <w:szCs w:val="24"/>
      <w:lang w:val="hu-HU"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LibreOfficeDev/6.4.0.0.alpha0$Linux_X86_64 LibreOffice_project/bd74f22b837d7b95b70a76c40d30f5ff04683d3d</Application>
  <Pages>1</Pages>
  <Words>230</Words>
  <Characters>1359</Characters>
  <CharactersWithSpaces>1586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hu-HU</dc:language>
  <cp:lastModifiedBy/>
  <dcterms:modified xsi:type="dcterms:W3CDTF">2019-08-23T13:56:56Z</dcterms:modified>
  <cp:revision>1</cp:revision>
  <dc:subject/>
  <dc:title/>
</cp:coreProperties>
</file>