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Adam Fyne" w:date="2014-02-04T17:0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17"/>
        <w:gridCol w:w="3118"/>
        <w:gridCol w:w="3115"/>
        <w:tblGridChange w:id="1">
          <w:tblGrid>
            <w:gridCol w:w="3117"/>
            <w:gridCol w:w="75"/>
            <w:gridCol w:w="3117"/>
            <w:gridCol w:w="75"/>
            <w:gridCol w:w="3117"/>
            <w:gridCol w:w="75"/>
          </w:tblGrid>
        </w:tblGridChange>
      </w:tblGrid>
      <w:tr w:rsidR="008C63A3" w14:paraId="4A9FCD4A" w14:textId="77777777" w:rsidTr="008C63A3">
        <w:tc>
          <w:tcPr>
            <w:tcW w:w="3192" w:type="dxa"/>
            <w:tcPrChange w:id="2" w:author="Adam Fyne" w:date="2014-02-04T17:08:00Z">
              <w:tcPr>
                <w:tcW w:w="3192" w:type="dxa"/>
                <w:gridSpan w:val="2"/>
              </w:tcPr>
            </w:tcPrChange>
          </w:tcPr>
          <w:p w14:paraId="18B7E01E" w14:textId="77777777" w:rsidR="008C63A3" w:rsidRDefault="008C63A3">
            <w:bookmarkStart w:id="3" w:name="_GoBack"/>
            <w:bookmarkEnd w:id="3"/>
            <w:r>
              <w:t>Text 1</w:t>
            </w:r>
          </w:p>
          <w:p w14:paraId="611DA0D5" w14:textId="77777777" w:rsidR="008C63A3" w:rsidRDefault="008C63A3">
            <w:r>
              <w:t>Text 11</w:t>
            </w:r>
          </w:p>
          <w:p w14:paraId="48B00596" w14:textId="77777777" w:rsidR="008C63A3" w:rsidRDefault="008C63A3">
            <w:r>
              <w:t>Text 111</w:t>
            </w:r>
          </w:p>
        </w:tc>
        <w:tc>
          <w:tcPr>
            <w:tcW w:w="3192" w:type="dxa"/>
            <w:tcPrChange w:id="4" w:author="Adam Fyne" w:date="2014-02-04T17:08:00Z">
              <w:tcPr>
                <w:tcW w:w="3192" w:type="dxa"/>
                <w:gridSpan w:val="2"/>
              </w:tcPr>
            </w:tcPrChange>
          </w:tcPr>
          <w:p w14:paraId="23D32F26" w14:textId="77777777" w:rsidR="008C63A3" w:rsidRDefault="008C63A3">
            <w:r>
              <w:t>Text 2</w:t>
            </w:r>
          </w:p>
        </w:tc>
        <w:tc>
          <w:tcPr>
            <w:tcW w:w="3192" w:type="dxa"/>
            <w:tcPrChange w:id="5" w:author="Adam Fyne" w:date="2014-02-04T17:08:00Z">
              <w:tcPr>
                <w:tcW w:w="3192" w:type="dxa"/>
                <w:gridSpan w:val="2"/>
              </w:tcPr>
            </w:tcPrChange>
          </w:tcPr>
          <w:p w14:paraId="77C48E9B" w14:textId="77777777" w:rsidR="008C63A3" w:rsidRDefault="008C63A3">
            <w:r>
              <w:t>Text 3</w:t>
            </w:r>
          </w:p>
        </w:tc>
      </w:tr>
      <w:tr w:rsidR="008C63A3" w14:paraId="5693D185" w14:textId="77777777" w:rsidTr="008C63A3">
        <w:tc>
          <w:tcPr>
            <w:tcW w:w="3192" w:type="dxa"/>
            <w:tcPrChange w:id="6" w:author="Adam Fyne" w:date="2014-02-04T17:08:00Z">
              <w:tcPr>
                <w:tcW w:w="3192" w:type="dxa"/>
                <w:gridSpan w:val="2"/>
              </w:tcPr>
            </w:tcPrChange>
          </w:tcPr>
          <w:p w14:paraId="6F9368D2" w14:textId="77777777" w:rsidR="008C63A3" w:rsidRDefault="008C63A3">
            <w:r>
              <w:t>Text 4</w:t>
            </w:r>
          </w:p>
        </w:tc>
        <w:tc>
          <w:tcPr>
            <w:tcW w:w="3192" w:type="dxa"/>
            <w:tcPrChange w:id="7" w:author="Adam Fyne" w:date="2014-02-04T17:08:00Z">
              <w:tcPr>
                <w:tcW w:w="3192" w:type="dxa"/>
                <w:gridSpan w:val="2"/>
              </w:tcPr>
            </w:tcPrChange>
          </w:tcPr>
          <w:p w14:paraId="0529316F" w14:textId="77777777" w:rsidR="008C63A3" w:rsidRDefault="008C63A3">
            <w:r>
              <w:t>Text 5</w:t>
            </w:r>
          </w:p>
        </w:tc>
        <w:tc>
          <w:tcPr>
            <w:tcW w:w="3192" w:type="dxa"/>
            <w:tcPrChange w:id="8" w:author="Adam Fyne" w:date="2014-02-04T17:08:00Z">
              <w:tcPr>
                <w:tcW w:w="3192" w:type="dxa"/>
                <w:gridSpan w:val="2"/>
              </w:tcPr>
            </w:tcPrChange>
          </w:tcPr>
          <w:p w14:paraId="185A2D98" w14:textId="77777777" w:rsidR="008C63A3" w:rsidRDefault="008C63A3" w:rsidP="008C63A3">
            <w:r>
              <w:t>Text 6</w:t>
            </w:r>
          </w:p>
        </w:tc>
      </w:tr>
      <w:tr w:rsidR="008C63A3" w14:paraId="08385B52" w14:textId="77777777" w:rsidTr="008C63A3">
        <w:trPr>
          <w:trPrChange w:id="9" w:author="Adam Fyne" w:date="2014-02-04T17:08:00Z">
            <w:trPr>
              <w:gridAfter w:val="0"/>
              <w:wAfter w:w="3192" w:type="dxa"/>
            </w:trPr>
          </w:trPrChange>
        </w:trPr>
        <w:tc>
          <w:tcPr>
            <w:tcW w:w="3192" w:type="dxa"/>
            <w:cellIns w:id="10" w:author="Adam Fyne" w:date="2014-02-04T17:08:00Z"/>
            <w:tcPrChange w:id="11" w:author="Adam Fyne" w:date="2014-02-04T17:08:00Z">
              <w:tcPr>
                <w:tcW w:w="3192" w:type="dxa"/>
                <w:cellIns w:id="12" w:author="Adam Fyne" w:date="2014-02-04T17:08:00Z"/>
              </w:tcPr>
            </w:tcPrChange>
          </w:tcPr>
          <w:p w14:paraId="7FD9C915" w14:textId="77777777" w:rsidR="00AC6AD6" w:rsidRDefault="00843D56" w:rsidP="00AC6AD6">
            <w:ins w:id="13" w:author="Adam Fyne" w:date="2014-02-04T17:08:00Z">
              <w:r>
                <w:t>ABCD</w:t>
              </w:r>
            </w:ins>
          </w:p>
        </w:tc>
        <w:tc>
          <w:tcPr>
            <w:tcW w:w="3192" w:type="dxa"/>
            <w:tcPrChange w:id="14" w:author="Adam Fyne" w:date="2014-02-04T17:08:00Z">
              <w:tcPr>
                <w:tcW w:w="3192" w:type="dxa"/>
                <w:gridSpan w:val="2"/>
              </w:tcPr>
            </w:tcPrChange>
          </w:tcPr>
          <w:p w14:paraId="61042ECD" w14:textId="77777777" w:rsidR="008C63A3" w:rsidRDefault="00843D56">
            <w:r>
              <w:t>EFGH</w:t>
            </w:r>
          </w:p>
        </w:tc>
        <w:tc>
          <w:tcPr>
            <w:tcW w:w="3192" w:type="dxa"/>
            <w:tcPrChange w:id="15" w:author="Adam Fyne" w:date="2014-02-04T17:08:00Z">
              <w:tcPr>
                <w:tcW w:w="3192" w:type="dxa"/>
                <w:gridSpan w:val="2"/>
              </w:tcPr>
            </w:tcPrChange>
          </w:tcPr>
          <w:p w14:paraId="78845831" w14:textId="77777777" w:rsidR="008C63A3" w:rsidRDefault="00843D56" w:rsidP="00AC6AD6">
            <w:r>
              <w:t>IJKL</w:t>
            </w:r>
          </w:p>
        </w:tc>
      </w:tr>
    </w:tbl>
    <w:p w14:paraId="751414A7" w14:textId="77777777" w:rsidR="0011483A" w:rsidRDefault="0011483A"/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A3"/>
    <w:rsid w:val="0011483A"/>
    <w:rsid w:val="00195B4B"/>
    <w:rsid w:val="006A482D"/>
    <w:rsid w:val="00843D56"/>
    <w:rsid w:val="008C63A3"/>
    <w:rsid w:val="009B56F3"/>
    <w:rsid w:val="00AC6AD6"/>
    <w:rsid w:val="00C9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3A80F-3659-470B-9A20-507CD681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2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A48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FD60-B0F8-4E10-A169-A74AC7B34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2014-02-04T11:25:00Z</dcterms:created>
  <dcterms:modified xsi:type="dcterms:W3CDTF">2014-02-04T15:08:00Z</dcterms:modified>
</cp:coreProperties>
</file>