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Text and </w:t>
      </w:r>
      <w:moveFrom w:id="0" w:author="Unknown Author" w:date="2025-02-28T16:59:21Z">
        <w:r>
          <w:rPr/>
          <w:delText>text</w:delText>
        </w:r>
      </w:moveFrom>
      <w:moveTo w:id="1" w:author="Unknown Author" w:date="2025-02-28T16:59:21Z">
        <w:r>
          <w:rPr/>
          <w:t>text</w:t>
        </w:r>
      </w:moveTo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Collabora_OfficeDev/24.04.13.1$Linux_X86_64 LibreOffice_project/047188ccb3c795d7fb94c2f4b110e85c19cba199</Application>
  <AppVersion>15.0000</AppVers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2025-02-28T16:55:28Z</dcterms:created>
  <dc:creator/>
  <dc:description/>
  <dc:language>en-US</dc:language>
  <cp:lastModifiedBy/>
  <dcterms:modified xsi:type="dcterms:W3CDTF">2025-02-28T17:01:19Z</dcterms:modified>
  <cp:revision>1</cp:revision>
  <dc:subject/>
  <dc:title/>
</cp:coreProperties>
</file>