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88" w:rsidRPr="00593E88" w:rsidRDefault="00593E88">
      <w:pPr>
        <w:rPr>
          <w:noProof/>
          <w:lang w:val="es-ES"/>
        </w:rPr>
      </w:pPr>
      <w:moveFromRangeStart w:id="0" w:author="László Németh" w:date="2019-04-26T08:28:00Z" w:name="move7159708"/>
      <w:moveFrom w:id="1" w:author="László Németh" w:date="2019-04-26T08:28:00Z">
        <w:r w:rsidDel="004F6862">
          <w:rPr>
            <w:noProof/>
          </w:rPr>
          <w:t xml:space="preserve">Lorem ipsum dolor sit amet, consectetuer adipiscing elit. </w:t>
        </w:r>
      </w:moveFrom>
      <w:moveFromRangeEnd w:id="0"/>
      <w:r w:rsidRPr="00593E88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:rsidR="00593E88" w:rsidRPr="00593E88" w:rsidDel="00593E88" w:rsidRDefault="00593E88">
      <w:pPr>
        <w:rPr>
          <w:moveFrom w:id="2" w:author="Németh László" w:date="2019-04-25T18:37:00Z"/>
          <w:noProof/>
          <w:lang w:val="es-ES"/>
        </w:rPr>
      </w:pPr>
      <w:moveFromRangeStart w:id="3" w:author="Németh László" w:date="2019-04-25T18:37:00Z" w:name="move7109848"/>
      <w:moveFrom w:id="4" w:author="Németh László" w:date="2019-04-25T18:37:00Z">
        <w:r w:rsidRPr="00593E88" w:rsidDel="00593E88">
          <w:rPr>
            <w:noProof/>
            <w:lang w:val="es-ES"/>
          </w:rPr>
          <w:t>Nunc viverra imperdiet enim. Fusce est. Vivamus a tellus.</w:t>
        </w:r>
      </w:moveFrom>
    </w:p>
    <w:moveFromRangeEnd w:id="3"/>
    <w:p w:rsidR="00593E88" w:rsidRDefault="00593E88">
      <w:pPr>
        <w:rPr>
          <w:noProof/>
        </w:rPr>
      </w:pPr>
      <w:r w:rsidRPr="00593E88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:rsidR="00593E88" w:rsidRPr="004F6862" w:rsidRDefault="00593E88" w:rsidP="00593E88">
      <w:pPr>
        <w:rPr>
          <w:moveTo w:id="5" w:author="Németh László" w:date="2019-04-25T18:37:00Z"/>
          <w:noProof/>
          <w:lang w:val="en-GB"/>
          <w:rPrChange w:id="6" w:author="László Németh" w:date="2019-04-26T08:28:00Z">
            <w:rPr>
              <w:moveTo w:id="7" w:author="Németh László" w:date="2019-04-25T18:37:00Z"/>
              <w:noProof/>
              <w:lang w:val="es-ES"/>
            </w:rPr>
          </w:rPrChange>
        </w:rPr>
      </w:pPr>
      <w:moveToRangeStart w:id="8" w:author="Németh László" w:date="2019-04-25T18:37:00Z" w:name="move7109848"/>
      <w:moveTo w:id="9" w:author="Németh László" w:date="2019-04-25T18:37:00Z">
        <w:r w:rsidRPr="004F6862">
          <w:rPr>
            <w:noProof/>
            <w:lang w:val="en-GB"/>
            <w:rPrChange w:id="10" w:author="László Németh" w:date="2019-04-26T08:28:00Z">
              <w:rPr>
                <w:noProof/>
                <w:lang w:val="es-ES"/>
              </w:rPr>
            </w:rPrChange>
          </w:rPr>
          <w:t>Nunc viverra imperdiet enim. Fusce est. Vivamus a tellus.</w:t>
        </w:r>
      </w:moveTo>
    </w:p>
    <w:moveToRangeEnd w:id="8"/>
    <w:p w:rsidR="00593E88" w:rsidRDefault="00593E88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70E06" w:rsidRDefault="004F6862">
      <w:bookmarkStart w:id="11" w:name="_GoBack"/>
      <w:moveToRangeStart w:id="12" w:author="László Németh" w:date="2019-04-26T08:28:00Z" w:name="move7159708"/>
      <w:moveTo w:id="13" w:author="László Németh" w:date="2019-04-26T08:28:00Z">
        <w:r>
          <w:rPr>
            <w:noProof/>
          </w:rPr>
          <w:t xml:space="preserve">Lorem ipsum dolor sit amet, consectetuer adipiscing elit. </w:t>
        </w:r>
      </w:moveTo>
      <w:bookmarkEnd w:id="11"/>
      <w:moveToRangeEnd w:id="12"/>
      <w:r w:rsidR="00593E88">
        <w:rPr>
          <w:noProof/>
        </w:rPr>
        <w:t>Suspendisse dui purus, scelerisque at, vulputate vitae, pretium mattis, nunc. Mauris eget neque at sem venenatis eleifend. Ut nonummy.</w:t>
      </w:r>
    </w:p>
    <w:p w:rsidR="00593E88" w:rsidRDefault="00593E88"/>
    <w:sectPr w:rsidR="0059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  <w15:person w15:author="Németh László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88"/>
    <w:rsid w:val="00375957"/>
    <w:rsid w:val="00410C20"/>
    <w:rsid w:val="004F6862"/>
    <w:rsid w:val="00593E88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94D94-1A08-4AE1-82F1-7C7C7F7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9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93E8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626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cp:keywords/>
  <dc:description/>
  <cp:lastModifiedBy>László Németh</cp:lastModifiedBy>
  <cp:revision>2</cp:revision>
  <dcterms:created xsi:type="dcterms:W3CDTF">2019-04-26T01:36:00Z</dcterms:created>
  <dcterms:modified xsi:type="dcterms:W3CDTF">2019-04-26T15:28:00Z</dcterms:modified>
</cp:coreProperties>
</file>