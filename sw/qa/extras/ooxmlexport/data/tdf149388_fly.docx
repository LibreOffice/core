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csostblzat"/>
        <w:tblpPr w:leftFromText="141" w:rightFromText="141" w:vertAnchor="text" w:horzAnchor="page" w:tblpX="2179" w:tblpY="2336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A7B13" w:rsidTr="00EA7B13">
        <w:tc>
          <w:tcPr>
            <w:tcW w:w="3020" w:type="dxa"/>
          </w:tcPr>
          <w:p w:rsidR="00EA7B13" w:rsidRDefault="00EA7B13" w:rsidP="00EA7B13">
            <w:proofErr w:type="spellStart"/>
            <w:r>
              <w:t>First</w:t>
            </w:r>
            <w:proofErr w:type="spellEnd"/>
          </w:p>
        </w:tc>
        <w:tc>
          <w:tcPr>
            <w:tcW w:w="3021" w:type="dxa"/>
          </w:tcPr>
          <w:p w:rsidR="00EA7B13" w:rsidRDefault="00EA7B13" w:rsidP="00EA7B13">
            <w:del w:id="0" w:author="Kelemen Gábor 2" w:date="2020-04-20T09:00:00Z">
              <w:r w:rsidDel="00EA7B13">
                <w:delText>Second</w:delText>
              </w:r>
            </w:del>
          </w:p>
        </w:tc>
        <w:tc>
          <w:tcPr>
            <w:tcW w:w="3021" w:type="dxa"/>
          </w:tcPr>
          <w:p w:rsidR="00EA7B13" w:rsidRDefault="00EA7B13" w:rsidP="00EA7B13">
            <w:del w:id="1" w:author="Kelemen Gábor 2" w:date="2020-04-20T09:01:00Z">
              <w:r w:rsidDel="00EA7B13">
                <w:delText>Third etc.</w:delText>
              </w:r>
            </w:del>
          </w:p>
        </w:tc>
      </w:tr>
      <w:tr w:rsidR="00EA7B13" w:rsidTr="00EA7B13">
        <w:tc>
          <w:tcPr>
            <w:tcW w:w="3020" w:type="dxa"/>
          </w:tcPr>
          <w:p w:rsidR="00EA7B13" w:rsidRDefault="00EA7B13" w:rsidP="00EA7B13">
            <w:proofErr w:type="spellStart"/>
            <w:ins w:id="2" w:author="Kelemen Gábor 2" w:date="2020-04-20T09:00:00Z">
              <w:r>
                <w:t>Cell</w:t>
              </w:r>
              <w:proofErr w:type="spellEnd"/>
              <w:r>
                <w:t xml:space="preserve"> </w:t>
              </w:r>
              <w:proofErr w:type="spellStart"/>
              <w:r>
                <w:t>in</w:t>
              </w:r>
              <w:proofErr w:type="spellEnd"/>
              <w:r>
                <w:t xml:space="preserve"> </w:t>
              </w:r>
              <w:proofErr w:type="spellStart"/>
              <w:r>
                <w:t>floating</w:t>
              </w:r>
              <w:proofErr w:type="spellEnd"/>
              <w:r>
                <w:t xml:space="preserve"> </w:t>
              </w:r>
              <w:proofErr w:type="spellStart"/>
              <w:r>
                <w:t>table</w:t>
              </w:r>
            </w:ins>
            <w:proofErr w:type="spellEnd"/>
          </w:p>
        </w:tc>
        <w:tc>
          <w:tcPr>
            <w:tcW w:w="3021" w:type="dxa"/>
          </w:tcPr>
          <w:p w:rsidR="00EA7B13" w:rsidRDefault="00EA7B13" w:rsidP="00EA7B13"/>
        </w:tc>
        <w:tc>
          <w:tcPr>
            <w:tcW w:w="3021" w:type="dxa"/>
          </w:tcPr>
          <w:p w:rsidR="00EA7B13" w:rsidRDefault="00EA7B13" w:rsidP="00EA7B13">
            <w:proofErr w:type="spellStart"/>
            <w:ins w:id="3" w:author="Kelemen Gábor 2" w:date="2020-04-20T09:01:00Z">
              <w:r>
                <w:t>Third etc.</w:t>
              </w:r>
            </w:ins>
            <w:proofErr w:type="spellEnd"/>
          </w:p>
        </w:tc>
      </w:tr>
    </w:tbl>
    <w:p w:rsidR="00E2397E" w:rsidRDefault="00EA7B13">
      <w:proofErr w:type="spellStart"/>
      <w:ins w:id="4" w:author="Kelemen Gábor 2" w:date="2020-04-20T09:02:00Z">
        <w:r>
          <w:t>Change</w:t>
        </w:r>
        <w:proofErr w:type="spellEnd"/>
        <w:r>
          <w:t xml:space="preserve"> </w:t>
        </w:r>
        <w:proofErr w:type="spellStart"/>
        <w:r>
          <w:t>tracking</w:t>
        </w:r>
        <w:proofErr w:type="spellEnd"/>
        <w:r>
          <w:t xml:space="preserve"> </w:t>
        </w:r>
        <w:proofErr w:type="spellStart"/>
        <w:r>
          <w:t>in</w:t>
        </w:r>
        <w:proofErr w:type="spellEnd"/>
        <w:r>
          <w:t xml:space="preserve"> </w:t>
        </w:r>
        <w:proofErr w:type="spellStart"/>
        <w:r>
          <w:t>floating</w:t>
        </w:r>
        <w:proofErr w:type="spellEnd"/>
        <w:r>
          <w:t xml:space="preserve"> table:</w:t>
        </w:r>
      </w:ins>
      <w:bookmarkStart w:id="5" w:name="_GoBack"/>
      <w:bookmarkEnd w:id="5"/>
    </w:p>
    <w:sectPr w:rsidR="00E239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lemen Gábor 2">
    <w15:presenceInfo w15:providerId="None" w15:userId="Kelemen Gábor 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B13"/>
    <w:rsid w:val="008F3FC6"/>
    <w:rsid w:val="00E2397E"/>
    <w:rsid w:val="00EA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8F18A4-8147-42B1-8069-7827B0E0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EA7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EA7B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A7B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1099.xml>======= ./word/fontTable.xml =======
<?xml version="1.0" encoding="UTF-8" standalone="yes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======= ./word/people.xml =======
<?xml version="1.0" encoding="UTF-8" standalone="yes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lemen Gábor 2">
    <w15:presenceInfo w15:providerId="None" w15:userId="Kelemen Gábor 2"/>
  </w15:person>
</w15:people>
======= ./word/webSettings.xml =======
<?xml version="1.0" encoding="UTF-8" standalone="yes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======= ./word/styles.xml =======
<?xml version="1.0" encoding="UTF-8" standalone="yes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EA7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EA7B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A7B13"/>
    <w:rPr>
      <w:rFonts w:ascii="Segoe UI" w:hAnsi="Segoe UI" w:cs="Segoe UI"/>
      <w:sz w:val="18"/>
      <w:szCs w:val="18"/>
    </w:rPr>
  </w:style>
</w:styles>
======= ./word/settings.xml =======
<?xml version="1.0" encoding="UTF-8" standalone="yes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B13"/>
    <w:rsid w:val="008F3FC6"/>
    <w:rsid w:val="00E2397E"/>
    <w:rsid w:val="00EA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8F18A4-8147-42B1-8069-7827B0E00458}"/>
</w:settings>
======= ./word/document.xml =======
<?xml version="1.0" encoding="UTF-8" standalone="yes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csostblzat"/>
        <w:tblpPr w:leftFromText="141" w:rightFromText="141" w:vertAnchor="text" w:horzAnchor="page" w:tblpX="2179" w:tblpY="2336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A7B13" w:rsidTr="00EA7B13">
        <w:tc>
          <w:tcPr>
            <w:tcW w:w="3020" w:type="dxa"/>
          </w:tcPr>
          <w:p w:rsidR="00EA7B13" w:rsidRDefault="00EA7B13" w:rsidP="00EA7B13">
            <w:proofErr w:type="spellStart"/>
            <w:r>
              <w:t>First</w:t>
            </w:r>
            <w:proofErr w:type="spellEnd"/>
          </w:p>
        </w:tc>
        <w:tc>
          <w:tcPr>
            <w:tcW w:w="3021" w:type="dxa"/>
          </w:tcPr>
          <w:p w:rsidR="00EA7B13" w:rsidRDefault="00EA7B13" w:rsidP="00EA7B13">
            <w:del w:id="0" w:author="Kelemen Gábor 2" w:date="2020-04-20T09:00:00Z">
              <w:r w:rsidDel="00EA7B13">
                <w:delText>Second</w:delText>
              </w:r>
            </w:del>
          </w:p>
        </w:tc>
        <w:tc>
          <w:tcPr>
            <w:tcW w:w="3021" w:type="dxa"/>
          </w:tcPr>
          <w:p w:rsidR="00EA7B13" w:rsidRDefault="00EA7B13" w:rsidP="00EA7B13">
            <w:del w:id="1" w:author="Kelemen Gábor 2" w:date="2020-04-20T09:01:00Z">
              <w:r w:rsidDel="00EA7B13">
                <w:delText>Third</w:delText>
              </w:r>
            </w:del>
          </w:p>
        </w:tc>
      </w:tr>
      <w:tr w:rsidR="00EA7B13" w:rsidTr="00EA7B13">
        <w:tc>
          <w:tcPr>
            <w:tcW w:w="3020" w:type="dxa"/>
          </w:tcPr>
          <w:p w:rsidR="00EA7B13" w:rsidRDefault="00EA7B13" w:rsidP="00EA7B13">
            <w:proofErr w:type="spellStart"/>
            <w:ins w:id="2" w:author="Kelemen Gábor 2" w:date="2020-04-20T09:00:00Z">
              <w:r>
                <w:t>Cell</w:t>
              </w:r>
              <w:proofErr w:type="spellEnd"/>
              <w:r>
                <w:t xml:space="preserve"> </w:t>
              </w:r>
              <w:proofErr w:type="spellStart"/>
              <w:r>
                <w:t>in</w:t>
              </w:r>
              <w:proofErr w:type="spellEnd"/>
              <w:r>
                <w:t xml:space="preserve"> </w:t>
              </w:r>
              <w:proofErr w:type="spellStart"/>
              <w:r>
                <w:t>floating</w:t>
              </w:r>
              <w:proofErr w:type="spellEnd"/>
              <w:r>
                <w:t xml:space="preserve"> </w:t>
              </w:r>
              <w:proofErr w:type="spellStart"/>
              <w:r>
                <w:t>table</w:t>
              </w:r>
            </w:ins>
            <w:proofErr w:type="spellEnd"/>
          </w:p>
        </w:tc>
        <w:tc>
          <w:tcPr>
            <w:tcW w:w="3021" w:type="dxa"/>
          </w:tcPr>
          <w:p w:rsidR="00EA7B13" w:rsidRDefault="00EA7B13" w:rsidP="00EA7B13"/>
        </w:tc>
        <w:tc>
          <w:tcPr>
            <w:tcW w:w="3021" w:type="dxa"/>
          </w:tcPr>
          <w:p w:rsidR="00EA7B13" w:rsidRDefault="00EA7B13" w:rsidP="00EA7B13">
            <w:proofErr w:type="spellStart"/>
            <w:ins w:id="3" w:author="Kelemen Gábor 2" w:date="2020-04-20T09:01:00Z">
              <w:r>
                <w:t>Third</w:t>
              </w:r>
            </w:ins>
            <w:proofErr w:type="spellEnd"/>
          </w:p>
        </w:tc>
      </w:tr>
    </w:tbl>
    <w:p w:rsidR="00E2397E" w:rsidRDefault="00EA7B13">
      <w:proofErr w:type="spellStart"/>
      <w:ins w:id="4" w:author="Kelemen Gábor 2" w:date="2020-04-20T09:02:00Z">
        <w:r>
          <w:t>Change</w:t>
        </w:r>
        <w:proofErr w:type="spellEnd"/>
        <w:r>
          <w:t xml:space="preserve"> </w:t>
        </w:r>
        <w:proofErr w:type="spellStart"/>
        <w:r>
          <w:t>tracking</w:t>
        </w:r>
        <w:proofErr w:type="spellEnd"/>
        <w:r>
          <w:t xml:space="preserve"> </w:t>
        </w:r>
        <w:proofErr w:type="spellStart"/>
        <w:r>
          <w:t>in</w:t>
        </w:r>
        <w:proofErr w:type="spellEnd"/>
        <w:r>
          <w:t xml:space="preserve"> </w:t>
        </w:r>
        <w:proofErr w:type="spellStart"/>
        <w:r>
          <w:t>floating</w:t>
        </w:r>
        <w:proofErr w:type="spellEnd"/>
        <w:r>
          <w:t xml:space="preserve"> table:</w:t>
        </w:r>
      </w:ins>
      <w:bookmarkStart w:id="5" w:name="_GoBack"/>
      <w:bookmarkEnd w:id="5"/>
    </w:p>
    <w:sectPr w:rsidR="00E2397E">
      <w:pgSz w:w="11906" w:h="16838"/>
      <w:pgMar w:top="1417" w:right="1417" w:bottom="1417" w:left="1417" w:header="708" w:footer="708" w:gutter="0"/>
      <w:cols w:space="708"/>
      <w:docGrid w:linePitch="360"/>
    </w:sectPr>
  </w:body>
</w:document>
======= ./word/theme/theme1.xml =======
<?xml version="1.0" encoding="UTF-8" standalone="yes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======= ./docProps/app.xml =======
<?xml version="1.0" encoding="UTF-8" standalone="yes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76</Characters>
  <Application>Microsoft Office Word</Application>
  <DocSecurity>0</DocSecurity>
  <Lines>1</Lines>
  <Paragraphs>1</Paragraphs>
  <ScaleCrop>false</ScaleCrop>
  <Company>NISZ Nemzeti Infokommunikációs Szolgáltató Zrt.</Company>
  <LinksUpToDate>false</LinksUpToDate>
  <CharactersWithSpaces>85</CharactersWithSpaces>
  <SharedDoc>false</SharedDoc>
  <HyperlinksChanged>false</HyperlinksChanged>
  <AppVersion>15.0000</AppVersion>
</Properties>
======= ./docProps/core.xml =======
<?xml version="1.0" encoding="UTF-8" standalone="yes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Kelemen Gábor 2</dc:creator>
  <cp:keywords/>
  <dc:description/>
  <cp:lastModifiedBy>Kelemen Gábor 2</cp:lastModifiedBy>
  <cp:revision>1</cp:revision>
  <dcterms:created xsi:type="dcterms:W3CDTF">2020-04-20T07:00:00Z</dcterms:created>
  <dcterms:modified xsi:type="dcterms:W3CDTF">2020-04-20T07:02:00Z</dcterms:modified>
</cp:coreProperties>
======= ./[Content_Types].xml =======
<?xml version="1.0" encoding="UTF-8" standalone="yes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======= ./1099.xml =======
======= ./_rels/.rels =======
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======= ./word/_rels/document.xml.rels =======
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theme" Target="theme/theme1.xml"/>
  <Relationship Id="rId5" Type="http://schemas.microsoft.com/office/2011/relationships/people" Target="people.xml"/>
  <Relationship Id="rId4" Type="http://schemas.openxmlformats.org/officeDocument/2006/relationships/fontTable" Target="fontTable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76</Characters>
  <Application>Microsoft Office Word</Application>
  <DocSecurity>0</DocSecurity>
  <Lines>1</Lines>
  <Paragraphs>1</Paragraphs>
  <ScaleCrop>false</ScaleCrop>
  <Company>NISZ Nemzeti Infokommunikációs Szolgáltató Zrt.</Company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Kelemen Gábor 2</dc:creator>
  <cp:keywords/>
  <dc:description/>
  <cp:lastModifiedBy>Kelemen Gábor 2</cp:lastModifiedBy>
  <cp:revision>1</cp:revision>
  <dcterms:created xsi:type="dcterms:W3CDTF">2020-04-20T07:00:00Z</dcterms:created>
  <dcterms:modified xsi:type="dcterms:W3CDTF">2020-04-20T07:02:00Z</dcterms:modified>
</cp:coreProperties>
</file>