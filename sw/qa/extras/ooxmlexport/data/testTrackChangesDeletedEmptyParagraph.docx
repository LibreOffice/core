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94" w:rsidRPr="001B56F9" w:rsidRDefault="005A0394">
      <w:pPr>
        <w:rPr>
          <w:noProof/>
          <w:lang w:val="en-GB"/>
        </w:rPr>
      </w:pPr>
      <w:bookmarkStart w:id="0" w:name="_GoBack"/>
      <w:bookmarkEnd w:id="0"/>
      <w:r w:rsidRPr="001B56F9">
        <w:rPr>
          <w:noProof/>
          <w:lang w:val="en-GB"/>
        </w:rPr>
        <w:t>Fusce est. Vivamus a tellus.</w:t>
      </w:r>
    </w:p>
    <w:p w:rsidR="005A0394" w:rsidRPr="001B56F9" w:rsidRDefault="005A0394">
      <w:pPr>
        <w:rPr>
          <w:noProof/>
          <w:lang w:val="en-GB"/>
        </w:rPr>
      </w:pPr>
    </w:p>
    <w:p w:rsidR="005A0394" w:rsidDel="005A0394" w:rsidRDefault="005A0394">
      <w:pPr>
        <w:rPr>
          <w:del w:id="1" w:author="Németh László" w:date="2018-09-11T06:09:00Z"/>
          <w:noProof/>
        </w:rPr>
      </w:pPr>
    </w:p>
    <w:p w:rsidR="005A0394" w:rsidRPr="001B56F9" w:rsidRDefault="005A0394">
      <w:pPr>
        <w:rPr>
          <w:noProof/>
          <w:lang w:val="en-GB"/>
        </w:rPr>
      </w:pPr>
    </w:p>
    <w:p w:rsidR="005A0394" w:rsidRPr="005A0394" w:rsidRDefault="005A0394">
      <w:pPr>
        <w:rPr>
          <w:noProof/>
          <w:lang w:val="es-ES"/>
        </w:rPr>
      </w:pPr>
      <w:r w:rsidRPr="005A0394">
        <w:rPr>
          <w:noProof/>
          <w:lang w:val="es-ES"/>
        </w:rPr>
        <w:t>Pellentesque habitant morbi</w:t>
      </w:r>
      <w:r>
        <w:rPr>
          <w:noProof/>
          <w:lang w:val="es-ES"/>
        </w:rPr>
        <w:t>.</w:t>
      </w:r>
    </w:p>
    <w:sectPr w:rsidR="005A0394" w:rsidRPr="005A0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émeth László">
    <w15:presenceInfo w15:providerId="Windows Live" w15:userId="7a3f1391a1c7c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94"/>
    <w:rsid w:val="001B56F9"/>
    <w:rsid w:val="00375957"/>
    <w:rsid w:val="00410C20"/>
    <w:rsid w:val="005A0394"/>
    <w:rsid w:val="008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1C76"/>
  <w15:chartTrackingRefBased/>
  <w15:docId w15:val="{C6E1CB39-25CE-4D03-AE92-A3738565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László</dc:creator>
  <cp:keywords/>
  <dc:description/>
  <cp:lastModifiedBy>Németh László</cp:lastModifiedBy>
  <cp:revision>2</cp:revision>
  <dcterms:created xsi:type="dcterms:W3CDTF">2018-09-13T11:05:00Z</dcterms:created>
  <dcterms:modified xsi:type="dcterms:W3CDTF">2018-09-13T11:05:00Z</dcterms:modified>
</cp:coreProperties>
</file>