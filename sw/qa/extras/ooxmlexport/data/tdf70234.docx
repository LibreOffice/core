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06" w:rsidRDefault="004F376C">
      <w:r>
        <w:t>Page number:</w:t>
      </w:r>
      <w:del w:id="0" w:author="László Németh" w:date="2019-06-03T14:31:00Z">
        <w:r w:rsidDel="004F376C">
          <w:delText xml:space="preserve"> </w:delText>
        </w:r>
        <w:r w:rsidDel="004F376C">
          <w:fldChar w:fldCharType="begin"/>
        </w:r>
        <w:r w:rsidDel="004F376C">
          <w:delInstrText>PAGE   \* MERGEFORMAT</w:delInstrText>
        </w:r>
        <w:r w:rsidDel="004F376C">
          <w:fldChar w:fldCharType="separate"/>
        </w:r>
        <w:r w:rsidRPr="004F376C" w:rsidDel="004F376C">
          <w:rPr>
            <w:noProof/>
            <w:lang w:val="hu-HU"/>
          </w:rPr>
          <w:delText>1</w:delText>
        </w:r>
        <w:r w:rsidDel="004F376C">
          <w:fldChar w:fldCharType="end"/>
        </w:r>
      </w:del>
      <w:bookmarkStart w:id="1" w:name="_GoBack"/>
      <w:bookmarkEnd w:id="1"/>
      <w:r>
        <w:t>. Other text.</w:t>
      </w:r>
    </w:p>
    <w:sectPr w:rsidR="00D70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ászló Németh">
    <w15:presenceInfo w15:providerId="Windows Live" w15:userId="7a3f1391a1c7c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6C"/>
    <w:rsid w:val="00375957"/>
    <w:rsid w:val="00410C20"/>
    <w:rsid w:val="004F376C"/>
    <w:rsid w:val="008B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33672"/>
  <w15:chartTrackingRefBased/>
  <w15:docId w15:val="{18F92441-59FF-46DC-A906-250B0BBD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46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Németh</dc:creator>
  <cp:keywords/>
  <dc:description/>
  <cp:lastModifiedBy>László Németh</cp:lastModifiedBy>
  <cp:revision>1</cp:revision>
  <dcterms:created xsi:type="dcterms:W3CDTF">2019-06-03T21:29:00Z</dcterms:created>
  <dcterms:modified xsi:type="dcterms:W3CDTF">2019-06-03T21:31:00Z</dcterms:modified>
</cp:coreProperties>
</file>