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0EF" w:rsidRDefault="009F20E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F20EF" w:rsidRDefault="009F20EF">
      <w:pPr>
        <w:rPr>
          <w:noProof/>
        </w:rPr>
      </w:pPr>
      <w:r>
        <w:rPr>
          <w:noProof/>
        </w:rPr>
        <w:t>Nunc viverra imperdiet enim. Fusce est. Vivamus a tellus.</w:t>
      </w:r>
    </w:p>
    <w:p w:rsidR="009F20EF" w:rsidRDefault="009F20EF">
      <w:pPr>
        <w:rPr>
          <w:noProof/>
        </w:rPr>
      </w:pPr>
      <w:del w:id="0" w:author="Kelemen Gábor 2" w:date="2021-05-10T10:52:00Z">
        <w:r w:rsidDel="009F20EF"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1919605</wp:posOffset>
              </wp:positionH>
              <wp:positionV relativeFrom="paragraph">
                <wp:posOffset>199390</wp:posOffset>
              </wp:positionV>
              <wp:extent cx="2619375" cy="1743075"/>
              <wp:effectExtent l="0" t="0" r="9525" b="9525"/>
              <wp:wrapSquare wrapText="bothSides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ug.png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75" cy="1743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r>
        <w:rPr>
          <w:noProof/>
        </w:rPr>
        <w:t>Pellentesque habitant morbi tristique senectus et netus et malesuada fames ac turpis egestas. Proin pharetra nonummy pede. Mauris et orci.</w:t>
      </w:r>
    </w:p>
    <w:p w:rsidR="009F20EF" w:rsidRDefault="009F20EF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F20EF" w:rsidRDefault="009F20EF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9F20EF" w:rsidRDefault="009F20EF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9F20EF" w:rsidRDefault="009F20EF">
      <w:pPr>
        <w:rPr>
          <w:noProof/>
        </w:rPr>
      </w:pPr>
      <w:ins w:id="1" w:author="Kelemen Gábor 2" w:date="2021-05-10T10:52:00Z"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824230</wp:posOffset>
              </wp:positionH>
              <wp:positionV relativeFrom="paragraph">
                <wp:posOffset>343535</wp:posOffset>
              </wp:positionV>
              <wp:extent cx="3000375" cy="1524000"/>
              <wp:effectExtent l="0" t="0" r="9525" b="0"/>
              <wp:wrapSquare wrapText="bothSides"/>
              <wp:docPr id="2" name="Kép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at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0375" cy="152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9F20EF" w:rsidRDefault="009F20EF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9F20EF" w:rsidRDefault="009F20EF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:rsidR="003A7D1B" w:rsidRDefault="009F20EF">
      <w:r>
        <w:rPr>
          <w:noProof/>
        </w:rPr>
        <w:t>Nunc ac magna. Maecenas odio dolor, vulputate vel, auctor ac, accumsan id, felis. Pellentesque cursus sagittis felis.</w:t>
      </w:r>
    </w:p>
    <w:p w:rsidR="009F20EF" w:rsidRDefault="009F20EF">
      <w:bookmarkStart w:id="2" w:name="_GoBack"/>
      <w:bookmarkEnd w:id="2"/>
    </w:p>
    <w:sectPr w:rsidR="009F2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EF"/>
    <w:rsid w:val="003A7D1B"/>
    <w:rsid w:val="009F20EF"/>
    <w:rsid w:val="00D91839"/>
    <w:rsid w:val="00D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8C64"/>
  <w15:chartTrackingRefBased/>
  <w15:docId w15:val="{4FADCD06-7600-4FC9-8FE7-64EBB290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Vltozat">
    <w:name w:val="Revision"/>
    <w:hidden/>
    <w:uiPriority w:val="99"/>
    <w:semiHidden/>
    <w:rsid w:val="009F20EF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F2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2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</cp:lastModifiedBy>
  <cp:revision>3</cp:revision>
  <dcterms:created xsi:type="dcterms:W3CDTF">2021-05-10T08:51:00Z</dcterms:created>
  <dcterms:modified xsi:type="dcterms:W3CDTF">2021-05-10T08:56:00Z</dcterms:modified>
</cp:coreProperties>
</file>