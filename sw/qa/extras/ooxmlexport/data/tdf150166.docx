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468" w:rsidDel="006E4E7D" w:rsidRDefault="002B7468" w:rsidP="00855528">
      <w:pPr>
        <w:pStyle w:val="Cmsor1"/>
        <w:rPr>
          <w:moveFrom w:id="0" w:author="Kelemen Gábor 2" w:date="2020-11-06T14:07:00Z"/>
        </w:rPr>
      </w:pPr>
      <w:bookmarkStart w:id="1" w:name="_Toc54867391"/>
      <w:bookmarkStart w:id="2" w:name="_Toc54867682"/>
      <w:moveFromRangeStart w:id="3" w:author="Kelemen Gábor 2" w:date="2020-11-06T14:07:00Z" w:name="move55564089"/>
    </w:p>
    <w:customXmlMoveFromRangeStart w:id="4" w:author="Kelemen Gábor 2" w:date="2020-11-06T14:07:00Z"/>
    <w:sdt>
      <w:sdtPr>
        <w:id w:val="-326599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customXmlMoveFromRangeEnd w:id="4"/>
        <w:p w:rsidR="002B7468" w:rsidDel="006E4E7D" w:rsidRDefault="002B7468">
          <w:pPr>
            <w:pStyle w:val="Tartalomjegyzkcmsora"/>
            <w:rPr>
              <w:moveFrom w:id="5" w:author="Kelemen Gábor 2" w:date="2020-11-06T14:07:00Z"/>
            </w:rPr>
          </w:pPr>
          <w:moveFrom w:id="6" w:author="Kelemen Gábor 2" w:date="2020-11-06T14:07:00Z">
            <w:r w:rsidDel="006E4E7D">
              <w:t>Tartalomjegyzék</w:t>
            </w:r>
          </w:moveFrom>
        </w:p>
        <w:p w:rsidR="002B7468" w:rsidDel="006E4E7D" w:rsidRDefault="002B7468">
          <w:pPr>
            <w:pStyle w:val="TJ1"/>
            <w:tabs>
              <w:tab w:val="right" w:leader="dot" w:pos="9062"/>
            </w:tabs>
            <w:rPr>
              <w:moveFrom w:id="7" w:author="Kelemen Gábor 2" w:date="2020-11-06T14:07:00Z"/>
              <w:rFonts w:eastAsiaTheme="minorEastAsia"/>
              <w:noProof/>
              <w:lang w:val="hu-HU" w:eastAsia="hu-HU"/>
            </w:rPr>
          </w:pPr>
          <w:moveFrom w:id="8" w:author="Kelemen Gábor 2" w:date="2020-11-06T14:07:00Z">
            <w:r w:rsidDel="006E4E7D">
              <w:rPr>
                <w:b/>
                <w:bCs/>
              </w:rPr>
              <w:fldChar w:fldCharType="begin"/>
            </w:r>
            <w:r w:rsidDel="006E4E7D">
              <w:rPr>
                <w:b/>
                <w:bCs/>
              </w:rPr>
              <w:instrText xml:space="preserve"> TOC \o "1-3" \h \z \u </w:instrText>
            </w:r>
            <w:r w:rsidDel="006E4E7D">
              <w:rPr>
                <w:b/>
                <w:bCs/>
              </w:rPr>
              <w:fldChar w:fldCharType="separate"/>
            </w:r>
            <w:r w:rsidRPr="005E0EDA" w:rsidDel="006E4E7D">
              <w:rPr>
                <w:rStyle w:val="Hiperhivatkozs"/>
                <w:noProof/>
              </w:rPr>
              <w:fldChar w:fldCharType="begin"/>
            </w:r>
            <w:r w:rsidRPr="005E0EDA" w:rsidDel="006E4E7D">
              <w:rPr>
                <w:rStyle w:val="Hiperhivatkozs"/>
                <w:noProof/>
              </w:rPr>
              <w:instrText xml:space="preserve"> </w:instrText>
            </w:r>
            <w:r w:rsidDel="006E4E7D">
              <w:rPr>
                <w:noProof/>
              </w:rPr>
              <w:instrText>HYPERLINK \l "_Toc54867841"</w:instrText>
            </w:r>
            <w:r w:rsidRPr="005E0EDA" w:rsidDel="006E4E7D">
              <w:rPr>
                <w:rStyle w:val="Hiperhivatkozs"/>
                <w:noProof/>
              </w:rPr>
              <w:instrText xml:space="preserve"> </w:instrText>
            </w:r>
            <w:r w:rsidRPr="005E0EDA" w:rsidDel="006E4E7D">
              <w:rPr>
                <w:rStyle w:val="Hiperhivatkozs"/>
                <w:noProof/>
              </w:rPr>
              <w:fldChar w:fldCharType="separate"/>
            </w:r>
            <w:r w:rsidRPr="005E0EDA" w:rsidDel="006E4E7D">
              <w:rPr>
                <w:rStyle w:val="Hiperhivatkozs"/>
                <w:noProof/>
              </w:rPr>
              <w:t>Hello World 1</w:t>
            </w:r>
            <w:r w:rsidDel="006E4E7D">
              <w:rPr>
                <w:noProof/>
                <w:webHidden/>
              </w:rPr>
              <w:tab/>
            </w:r>
            <w:r w:rsidDel="006E4E7D">
              <w:rPr>
                <w:noProof/>
                <w:webHidden/>
              </w:rPr>
              <w:fldChar w:fldCharType="begin"/>
            </w:r>
            <w:r w:rsidDel="006E4E7D">
              <w:rPr>
                <w:noProof/>
                <w:webHidden/>
              </w:rPr>
              <w:instrText xml:space="preserve"> PAGEREF _Toc54867841 \h </w:instrText>
            </w:r>
            <w:r w:rsidDel="006E4E7D">
              <w:rPr>
                <w:noProof/>
                <w:webHidden/>
              </w:rPr>
            </w:r>
            <w:r w:rsidDel="006E4E7D">
              <w:rPr>
                <w:noProof/>
                <w:webHidden/>
              </w:rPr>
              <w:fldChar w:fldCharType="separate"/>
            </w:r>
            <w:r w:rsidDel="006E4E7D">
              <w:rPr>
                <w:noProof/>
                <w:webHidden/>
              </w:rPr>
              <w:t>1</w:t>
            </w:r>
            <w:r w:rsidDel="006E4E7D">
              <w:rPr>
                <w:noProof/>
                <w:webHidden/>
              </w:rPr>
              <w:fldChar w:fldCharType="end"/>
            </w:r>
            <w:r w:rsidRPr="005E0EDA" w:rsidDel="006E4E7D">
              <w:rPr>
                <w:rStyle w:val="Hiperhivatkozs"/>
                <w:noProof/>
              </w:rPr>
              <w:fldChar w:fldCharType="end"/>
            </w:r>
          </w:moveFrom>
        </w:p>
        <w:p w:rsidR="002B7468" w:rsidDel="006E4E7D" w:rsidRDefault="002B7468">
          <w:pPr>
            <w:pStyle w:val="TJ2"/>
            <w:tabs>
              <w:tab w:val="right" w:leader="dot" w:pos="9062"/>
            </w:tabs>
            <w:rPr>
              <w:moveFrom w:id="9" w:author="Kelemen Gábor 2" w:date="2020-11-06T14:07:00Z"/>
              <w:rFonts w:eastAsiaTheme="minorEastAsia"/>
              <w:noProof/>
              <w:lang w:val="hu-HU" w:eastAsia="hu-HU"/>
            </w:rPr>
          </w:pPr>
          <w:moveFrom w:id="10" w:author="Kelemen Gábor 2" w:date="2020-11-06T14:07:00Z">
            <w:r w:rsidRPr="005E0EDA" w:rsidDel="006E4E7D">
              <w:rPr>
                <w:rStyle w:val="Hiperhivatkozs"/>
                <w:noProof/>
              </w:rPr>
              <w:fldChar w:fldCharType="begin"/>
            </w:r>
            <w:r w:rsidRPr="005E0EDA" w:rsidDel="006E4E7D">
              <w:rPr>
                <w:rStyle w:val="Hiperhivatkozs"/>
                <w:noProof/>
              </w:rPr>
              <w:instrText xml:space="preserve"> </w:instrText>
            </w:r>
            <w:r w:rsidDel="006E4E7D">
              <w:rPr>
                <w:noProof/>
              </w:rPr>
              <w:instrText>HYPERLINK \l "_Toc54867842"</w:instrText>
            </w:r>
            <w:r w:rsidRPr="005E0EDA" w:rsidDel="006E4E7D">
              <w:rPr>
                <w:rStyle w:val="Hiperhivatkozs"/>
                <w:noProof/>
              </w:rPr>
              <w:instrText xml:space="preserve"> </w:instrText>
            </w:r>
            <w:r w:rsidRPr="005E0EDA" w:rsidDel="006E4E7D">
              <w:rPr>
                <w:rStyle w:val="Hiperhivatkozs"/>
                <w:noProof/>
              </w:rPr>
              <w:fldChar w:fldCharType="separate"/>
            </w:r>
            <w:r w:rsidRPr="005E0EDA" w:rsidDel="006E4E7D">
              <w:rPr>
                <w:rStyle w:val="Hiperhivatkozs"/>
                <w:noProof/>
              </w:rPr>
              <w:t>Hello World 2.1</w:t>
            </w:r>
            <w:r w:rsidDel="006E4E7D">
              <w:rPr>
                <w:noProof/>
                <w:webHidden/>
              </w:rPr>
              <w:tab/>
            </w:r>
            <w:r w:rsidDel="006E4E7D">
              <w:rPr>
                <w:noProof/>
                <w:webHidden/>
              </w:rPr>
              <w:fldChar w:fldCharType="begin"/>
            </w:r>
            <w:r w:rsidDel="006E4E7D">
              <w:rPr>
                <w:noProof/>
                <w:webHidden/>
              </w:rPr>
              <w:instrText xml:space="preserve"> PAGEREF _Toc54867842 \h </w:instrText>
            </w:r>
            <w:r w:rsidDel="006E4E7D">
              <w:rPr>
                <w:noProof/>
                <w:webHidden/>
              </w:rPr>
            </w:r>
            <w:r w:rsidDel="006E4E7D">
              <w:rPr>
                <w:noProof/>
                <w:webHidden/>
              </w:rPr>
              <w:fldChar w:fldCharType="separate"/>
            </w:r>
            <w:r w:rsidDel="006E4E7D">
              <w:rPr>
                <w:noProof/>
                <w:webHidden/>
              </w:rPr>
              <w:t>1</w:t>
            </w:r>
            <w:r w:rsidDel="006E4E7D">
              <w:rPr>
                <w:noProof/>
                <w:webHidden/>
              </w:rPr>
              <w:fldChar w:fldCharType="end"/>
            </w:r>
            <w:r w:rsidRPr="005E0EDA" w:rsidDel="006E4E7D">
              <w:rPr>
                <w:rStyle w:val="Hiperhivatkozs"/>
                <w:noProof/>
              </w:rPr>
              <w:fldChar w:fldCharType="end"/>
            </w:r>
          </w:moveFrom>
        </w:p>
        <w:p w:rsidR="002B7468" w:rsidDel="006E4E7D" w:rsidRDefault="002B7468">
          <w:pPr>
            <w:pStyle w:val="TJ2"/>
            <w:tabs>
              <w:tab w:val="right" w:leader="dot" w:pos="9062"/>
            </w:tabs>
            <w:rPr>
              <w:moveFrom w:id="11" w:author="Kelemen Gábor 2" w:date="2020-11-06T14:07:00Z"/>
              <w:rFonts w:eastAsiaTheme="minorEastAsia"/>
              <w:noProof/>
              <w:lang w:val="hu-HU" w:eastAsia="hu-HU"/>
            </w:rPr>
          </w:pPr>
          <w:moveFrom w:id="12" w:author="Kelemen Gábor 2" w:date="2020-11-06T14:07:00Z">
            <w:r w:rsidRPr="005E0EDA" w:rsidDel="006E4E7D">
              <w:rPr>
                <w:rStyle w:val="Hiperhivatkozs"/>
                <w:noProof/>
              </w:rPr>
              <w:fldChar w:fldCharType="begin"/>
            </w:r>
            <w:r w:rsidRPr="005E0EDA" w:rsidDel="006E4E7D">
              <w:rPr>
                <w:rStyle w:val="Hiperhivatkozs"/>
                <w:noProof/>
              </w:rPr>
              <w:instrText xml:space="preserve"> </w:instrText>
            </w:r>
            <w:r w:rsidDel="006E4E7D">
              <w:rPr>
                <w:noProof/>
              </w:rPr>
              <w:instrText>HYPERLINK \l "_Toc54867843"</w:instrText>
            </w:r>
            <w:r w:rsidRPr="005E0EDA" w:rsidDel="006E4E7D">
              <w:rPr>
                <w:rStyle w:val="Hiperhivatkozs"/>
                <w:noProof/>
              </w:rPr>
              <w:instrText xml:space="preserve"> </w:instrText>
            </w:r>
            <w:r w:rsidRPr="005E0EDA" w:rsidDel="006E4E7D">
              <w:rPr>
                <w:rStyle w:val="Hiperhivatkozs"/>
                <w:noProof/>
              </w:rPr>
              <w:fldChar w:fldCharType="separate"/>
            </w:r>
            <w:r w:rsidRPr="005E0EDA" w:rsidDel="006E4E7D">
              <w:rPr>
                <w:rStyle w:val="Hiperhivatkozs"/>
                <w:noProof/>
              </w:rPr>
              <w:t>Hello World 3.1</w:t>
            </w:r>
            <w:r w:rsidDel="006E4E7D">
              <w:rPr>
                <w:noProof/>
                <w:webHidden/>
              </w:rPr>
              <w:tab/>
            </w:r>
            <w:r w:rsidDel="006E4E7D">
              <w:rPr>
                <w:noProof/>
                <w:webHidden/>
              </w:rPr>
              <w:fldChar w:fldCharType="begin"/>
            </w:r>
            <w:r w:rsidDel="006E4E7D">
              <w:rPr>
                <w:noProof/>
                <w:webHidden/>
              </w:rPr>
              <w:instrText xml:space="preserve"> PAGEREF _Toc54867843 \h </w:instrText>
            </w:r>
            <w:r w:rsidDel="006E4E7D">
              <w:rPr>
                <w:noProof/>
                <w:webHidden/>
              </w:rPr>
            </w:r>
            <w:r w:rsidDel="006E4E7D">
              <w:rPr>
                <w:noProof/>
                <w:webHidden/>
              </w:rPr>
              <w:fldChar w:fldCharType="separate"/>
            </w:r>
            <w:r w:rsidDel="006E4E7D">
              <w:rPr>
                <w:noProof/>
                <w:webHidden/>
              </w:rPr>
              <w:t>1</w:t>
            </w:r>
            <w:r w:rsidDel="006E4E7D">
              <w:rPr>
                <w:noProof/>
                <w:webHidden/>
              </w:rPr>
              <w:fldChar w:fldCharType="end"/>
            </w:r>
            <w:r w:rsidRPr="005E0EDA" w:rsidDel="006E4E7D">
              <w:rPr>
                <w:rStyle w:val="Hiperhivatkozs"/>
                <w:noProof/>
              </w:rPr>
              <w:fldChar w:fldCharType="end"/>
            </w:r>
          </w:moveFrom>
        </w:p>
        <w:p w:rsidR="002B7468" w:rsidDel="002B7468" w:rsidRDefault="002B7468">
          <w:moveFrom w:id="13" w:author="Kelemen Gábor 2" w:date="2020-11-06T14:07:00Z">
            <w:r w:rsidDel="006E4E7D">
              <w:rPr>
                <w:b/>
                <w:bCs/>
              </w:rPr>
              <w:fldChar w:fldCharType="end"/>
            </w:r>
          </w:moveFrom>
        </w:p>
        <w:customXmlMoveFromRangeStart w:id="14" w:author="Kelemen Gábor 2" w:date="2020-11-06T14:07:00Z"/>
      </w:sdtContent>
    </w:sdt>
    <w:customXmlMoveFromRangeEnd w:id="14"/>
    <w:moveFromRangeEnd w:id="3" w:displacedByCustomXml="prev"/>
    <w:p w:rsidR="006E4E7D" w:rsidDel="002B7468" w:rsidRDefault="006E4E7D" w:rsidP="006E4E7D">
      <w:pPr>
        <w:pStyle w:val="Cmsor1"/>
        <w:rPr>
          <w:moveTo w:id="15" w:author="Kelemen Gábor 2" w:date="2020-11-06T14:07:00Z"/>
        </w:rPr>
      </w:pPr>
      <w:moveToRangeStart w:id="16" w:author="Kelemen Gábor 2" w:date="2020-11-06T14:07:00Z" w:name="move55564089"/>
    </w:p>
    <w:customXmlMoveToRangeStart w:id="17" w:author="Kelemen Gábor 2" w:date="2020-11-06T14:07:00Z"/>
    <w:sdt>
      <w:sdtPr>
        <w:id w:val="-713506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customXmlMoveToRangeEnd w:id="17"/>
        <w:p w:rsidR="006E4E7D" w:rsidDel="002B7468" w:rsidRDefault="006E4E7D" w:rsidP="006E4E7D">
          <w:pPr>
            <w:pStyle w:val="Tartalomjegyzkcmsora"/>
            <w:rPr>
              <w:moveTo w:id="18" w:author="Kelemen Gábor 2" w:date="2020-11-06T14:07:00Z"/>
            </w:rPr>
          </w:pPr>
          <w:moveTo w:id="19" w:author="Kelemen Gábor 2" w:date="2020-11-06T14:07:00Z">
            <w:r w:rsidDel="002B7468">
              <w:t>Tartalomjegyzék</w:t>
            </w:r>
          </w:moveTo>
        </w:p>
        <w:p w:rsidR="006E4E7D" w:rsidDel="002B7468" w:rsidRDefault="006E4E7D" w:rsidP="006E4E7D">
          <w:pPr>
            <w:pStyle w:val="TJ1"/>
            <w:tabs>
              <w:tab w:val="right" w:leader="dot" w:pos="9062"/>
            </w:tabs>
            <w:rPr>
              <w:moveTo w:id="20" w:author="Kelemen Gábor 2" w:date="2020-11-06T14:07:00Z"/>
              <w:rFonts w:eastAsiaTheme="minorEastAsia"/>
              <w:noProof/>
              <w:lang w:val="hu-HU" w:eastAsia="hu-HU"/>
            </w:rPr>
          </w:pPr>
          <w:moveTo w:id="21" w:author="Kelemen Gábor 2" w:date="2020-11-06T14:07:00Z">
            <w:r w:rsidDel="002B7468">
              <w:rPr>
                <w:b/>
                <w:bCs/>
              </w:rPr>
              <w:fldChar w:fldCharType="begin"/>
            </w:r>
            <w:r w:rsidDel="002B7468">
              <w:rPr>
                <w:b/>
                <w:bCs/>
              </w:rPr>
              <w:instrText xml:space="preserve"> TOC \o "1-3" \h \z \u </w:instrText>
            </w:r>
            <w:r w:rsidDel="002B7468">
              <w:rPr>
                <w:b/>
                <w:bCs/>
              </w:rPr>
              <w:fldChar w:fldCharType="separate"/>
            </w:r>
            <w:r w:rsidRPr="005E0EDA" w:rsidDel="002B7468">
              <w:rPr>
                <w:rStyle w:val="Hiperhivatkozs"/>
                <w:noProof/>
              </w:rPr>
              <w:fldChar w:fldCharType="begin"/>
            </w:r>
            <w:r w:rsidRPr="005E0EDA" w:rsidDel="002B7468">
              <w:rPr>
                <w:rStyle w:val="Hiperhivatkozs"/>
                <w:noProof/>
              </w:rPr>
              <w:instrText xml:space="preserve"> </w:instrText>
            </w:r>
            <w:r w:rsidDel="002B7468">
              <w:rPr>
                <w:noProof/>
              </w:rPr>
              <w:instrText>HYPERLINK \l "_Toc54867841"</w:instrText>
            </w:r>
            <w:r w:rsidRPr="005E0EDA" w:rsidDel="002B7468">
              <w:rPr>
                <w:rStyle w:val="Hiperhivatkozs"/>
                <w:noProof/>
              </w:rPr>
              <w:instrText xml:space="preserve"> </w:instrText>
            </w:r>
            <w:r w:rsidRPr="005E0EDA" w:rsidDel="002B7468">
              <w:rPr>
                <w:rStyle w:val="Hiperhivatkozs"/>
                <w:noProof/>
              </w:rPr>
              <w:fldChar w:fldCharType="separate"/>
            </w:r>
            <w:r w:rsidRPr="005E0EDA" w:rsidDel="002B7468">
              <w:rPr>
                <w:rStyle w:val="Hiperhivatkozs"/>
                <w:noProof/>
              </w:rPr>
              <w:t>Hello World 1</w:t>
            </w:r>
            <w:r w:rsidDel="002B7468">
              <w:rPr>
                <w:noProof/>
                <w:webHidden/>
              </w:rPr>
              <w:tab/>
            </w:r>
            <w:r w:rsidDel="002B7468">
              <w:rPr>
                <w:noProof/>
                <w:webHidden/>
              </w:rPr>
              <w:fldChar w:fldCharType="begin"/>
            </w:r>
            <w:r w:rsidDel="002B7468">
              <w:rPr>
                <w:noProof/>
                <w:webHidden/>
              </w:rPr>
              <w:instrText xml:space="preserve"> PAGEREF _Toc54867841 \h </w:instrText>
            </w:r>
            <w:r>
              <w:rPr>
                <w:noProof/>
                <w:webHidden/>
              </w:rPr>
            </w:r>
            <w:r w:rsidDel="002B7468">
              <w:rPr>
                <w:noProof/>
                <w:webHidden/>
              </w:rPr>
              <w:fldChar w:fldCharType="separate"/>
            </w:r>
            <w:r w:rsidDel="002B7468">
              <w:rPr>
                <w:noProof/>
                <w:webHidden/>
              </w:rPr>
              <w:t>1</w:t>
            </w:r>
            <w:r w:rsidDel="002B7468">
              <w:rPr>
                <w:noProof/>
                <w:webHidden/>
              </w:rPr>
              <w:fldChar w:fldCharType="end"/>
            </w:r>
            <w:r w:rsidRPr="005E0EDA" w:rsidDel="002B7468">
              <w:rPr>
                <w:rStyle w:val="Hiperhivatkozs"/>
                <w:noProof/>
              </w:rPr>
              <w:fldChar w:fldCharType="end"/>
            </w:r>
          </w:moveTo>
        </w:p>
        <w:p w:rsidR="006E4E7D" w:rsidDel="002B7468" w:rsidRDefault="006E4E7D" w:rsidP="006E4E7D">
          <w:pPr>
            <w:pStyle w:val="TJ2"/>
            <w:tabs>
              <w:tab w:val="right" w:leader="dot" w:pos="9062"/>
            </w:tabs>
            <w:rPr>
              <w:moveTo w:id="22" w:author="Kelemen Gábor 2" w:date="2020-11-06T14:07:00Z"/>
              <w:rFonts w:eastAsiaTheme="minorEastAsia"/>
              <w:noProof/>
              <w:lang w:val="hu-HU" w:eastAsia="hu-HU"/>
            </w:rPr>
          </w:pPr>
          <w:moveTo w:id="23" w:author="Kelemen Gábor 2" w:date="2020-11-06T14:07:00Z">
            <w:r w:rsidRPr="005E0EDA" w:rsidDel="002B7468">
              <w:rPr>
                <w:rStyle w:val="Hiperhivatkozs"/>
                <w:noProof/>
              </w:rPr>
              <w:fldChar w:fldCharType="begin"/>
            </w:r>
            <w:r w:rsidRPr="005E0EDA" w:rsidDel="002B7468">
              <w:rPr>
                <w:rStyle w:val="Hiperhivatkozs"/>
                <w:noProof/>
              </w:rPr>
              <w:instrText xml:space="preserve"> </w:instrText>
            </w:r>
            <w:r w:rsidDel="002B7468">
              <w:rPr>
                <w:noProof/>
              </w:rPr>
              <w:instrText>HYPERLINK \l "_Toc54867842"</w:instrText>
            </w:r>
            <w:r w:rsidRPr="005E0EDA" w:rsidDel="002B7468">
              <w:rPr>
                <w:rStyle w:val="Hiperhivatkozs"/>
                <w:noProof/>
              </w:rPr>
              <w:instrText xml:space="preserve"> </w:instrText>
            </w:r>
            <w:r w:rsidRPr="005E0EDA" w:rsidDel="002B7468">
              <w:rPr>
                <w:rStyle w:val="Hiperhivatkozs"/>
                <w:noProof/>
              </w:rPr>
              <w:fldChar w:fldCharType="separate"/>
            </w:r>
            <w:r w:rsidRPr="005E0EDA" w:rsidDel="002B7468">
              <w:rPr>
                <w:rStyle w:val="Hiperhivatkozs"/>
                <w:noProof/>
              </w:rPr>
              <w:t>Hello World 2.1</w:t>
            </w:r>
            <w:r w:rsidDel="002B7468">
              <w:rPr>
                <w:noProof/>
                <w:webHidden/>
              </w:rPr>
              <w:tab/>
            </w:r>
            <w:r w:rsidDel="002B7468">
              <w:rPr>
                <w:noProof/>
                <w:webHidden/>
              </w:rPr>
              <w:fldChar w:fldCharType="begin"/>
            </w:r>
            <w:r w:rsidDel="002B7468">
              <w:rPr>
                <w:noProof/>
                <w:webHidden/>
              </w:rPr>
              <w:instrText xml:space="preserve"> PAGEREF _Toc54867842 \h </w:instrText>
            </w:r>
            <w:r>
              <w:rPr>
                <w:noProof/>
                <w:webHidden/>
              </w:rPr>
            </w:r>
            <w:r w:rsidDel="002B7468">
              <w:rPr>
                <w:noProof/>
                <w:webHidden/>
              </w:rPr>
              <w:fldChar w:fldCharType="separate"/>
            </w:r>
            <w:r w:rsidDel="002B7468">
              <w:rPr>
                <w:noProof/>
                <w:webHidden/>
              </w:rPr>
              <w:t>1</w:t>
            </w:r>
            <w:r w:rsidDel="002B7468">
              <w:rPr>
                <w:noProof/>
                <w:webHidden/>
              </w:rPr>
              <w:fldChar w:fldCharType="end"/>
            </w:r>
            <w:r w:rsidRPr="005E0EDA" w:rsidDel="002B7468">
              <w:rPr>
                <w:rStyle w:val="Hiperhivatkozs"/>
                <w:noProof/>
              </w:rPr>
              <w:fldChar w:fldCharType="end"/>
            </w:r>
          </w:moveTo>
        </w:p>
        <w:p w:rsidR="006E4E7D" w:rsidDel="002B7468" w:rsidRDefault="006E4E7D" w:rsidP="006E4E7D">
          <w:pPr>
            <w:pStyle w:val="TJ2"/>
            <w:tabs>
              <w:tab w:val="right" w:leader="dot" w:pos="9062"/>
            </w:tabs>
            <w:rPr>
              <w:moveTo w:id="24" w:author="Kelemen Gábor 2" w:date="2020-11-06T14:07:00Z"/>
              <w:rFonts w:eastAsiaTheme="minorEastAsia"/>
              <w:noProof/>
              <w:lang w:val="hu-HU" w:eastAsia="hu-HU"/>
            </w:rPr>
          </w:pPr>
          <w:moveTo w:id="25" w:author="Kelemen Gábor 2" w:date="2020-11-06T14:07:00Z">
            <w:r w:rsidRPr="005E0EDA" w:rsidDel="002B7468">
              <w:rPr>
                <w:rStyle w:val="Hiperhivatkozs"/>
                <w:noProof/>
              </w:rPr>
              <w:fldChar w:fldCharType="begin"/>
            </w:r>
            <w:r w:rsidRPr="005E0EDA" w:rsidDel="002B7468">
              <w:rPr>
                <w:rStyle w:val="Hiperhivatkozs"/>
                <w:noProof/>
              </w:rPr>
              <w:instrText xml:space="preserve"> </w:instrText>
            </w:r>
            <w:r w:rsidDel="002B7468">
              <w:rPr>
                <w:noProof/>
              </w:rPr>
              <w:instrText>HYPERLINK \l "_Toc54867843"</w:instrText>
            </w:r>
            <w:r w:rsidRPr="005E0EDA" w:rsidDel="002B7468">
              <w:rPr>
                <w:rStyle w:val="Hiperhivatkozs"/>
                <w:noProof/>
              </w:rPr>
              <w:instrText xml:space="preserve"> </w:instrText>
            </w:r>
            <w:r w:rsidRPr="005E0EDA" w:rsidDel="002B7468">
              <w:rPr>
                <w:rStyle w:val="Hiperhivatkozs"/>
                <w:noProof/>
              </w:rPr>
              <w:fldChar w:fldCharType="separate"/>
            </w:r>
            <w:r w:rsidRPr="005E0EDA" w:rsidDel="002B7468">
              <w:rPr>
                <w:rStyle w:val="Hiperhivatkozs"/>
                <w:noProof/>
              </w:rPr>
              <w:t>Hello World 3.1</w:t>
            </w:r>
            <w:r w:rsidDel="002B7468">
              <w:rPr>
                <w:noProof/>
                <w:webHidden/>
              </w:rPr>
              <w:tab/>
            </w:r>
            <w:r w:rsidDel="002B7468">
              <w:rPr>
                <w:noProof/>
                <w:webHidden/>
              </w:rPr>
              <w:fldChar w:fldCharType="begin"/>
            </w:r>
            <w:r w:rsidDel="002B7468">
              <w:rPr>
                <w:noProof/>
                <w:webHidden/>
              </w:rPr>
              <w:instrText xml:space="preserve"> PAGEREF _Toc54867843 \h </w:instrText>
            </w:r>
            <w:r>
              <w:rPr>
                <w:noProof/>
                <w:webHidden/>
              </w:rPr>
            </w:r>
            <w:r w:rsidDel="002B7468">
              <w:rPr>
                <w:noProof/>
                <w:webHidden/>
              </w:rPr>
              <w:fldChar w:fldCharType="separate"/>
            </w:r>
            <w:r w:rsidDel="002B7468">
              <w:rPr>
                <w:noProof/>
                <w:webHidden/>
              </w:rPr>
              <w:t>1</w:t>
            </w:r>
            <w:r w:rsidDel="002B7468">
              <w:rPr>
                <w:noProof/>
                <w:webHidden/>
              </w:rPr>
              <w:fldChar w:fldCharType="end"/>
            </w:r>
            <w:r w:rsidRPr="005E0EDA" w:rsidDel="002B7468">
              <w:rPr>
                <w:rStyle w:val="Hiperhivatkozs"/>
                <w:noProof/>
              </w:rPr>
              <w:fldChar w:fldCharType="end"/>
            </w:r>
          </w:moveTo>
        </w:p>
        <w:p w:rsidR="002B7468" w:rsidRPr="002B7468" w:rsidRDefault="006E4E7D" w:rsidP="006E4E7D">
          <w:moveTo w:id="26" w:author="Kelemen Gábor 2" w:date="2020-11-06T14:07:00Z">
            <w:r w:rsidDel="002B7468">
              <w:rPr>
                <w:b/>
                <w:bCs/>
              </w:rPr>
              <w:fldChar w:fldCharType="end"/>
            </w:r>
          </w:moveTo>
        </w:p>
        <w:customXmlMoveToRangeStart w:id="27" w:author="Kelemen Gábor 2" w:date="2020-11-06T14:07:00Z"/>
      </w:sdtContent>
    </w:sdt>
    <w:customXmlMoveToRangeEnd w:id="27"/>
    <w:moveToRangeEnd w:id="16" w:displacedByCustomXml="prev"/>
    <w:bookmarkStart w:id="28" w:name="_GoBack" w:displacedByCustomXml="prev"/>
    <w:bookmarkEnd w:id="28" w:displacedByCustomXml="prev"/>
    <w:p w:rsidR="00E2397E" w:rsidRDefault="00855528" w:rsidP="00855528">
      <w:pPr>
        <w:pStyle w:val="Cmsor1"/>
      </w:pPr>
      <w:bookmarkStart w:id="29" w:name="_Toc54867841"/>
      <w:r>
        <w:t>Hello World</w:t>
      </w:r>
      <w:bookmarkEnd w:id="1"/>
      <w:r w:rsidR="00005224">
        <w:t xml:space="preserve"> 1</w:t>
      </w:r>
      <w:bookmarkEnd w:id="2"/>
      <w:bookmarkEnd w:id="29"/>
    </w:p>
    <w:p w:rsidR="00005224" w:rsidRDefault="00005224"/>
    <w:p w:rsidR="00005224" w:rsidRPr="00C42D01" w:rsidRDefault="00005224" w:rsidP="00DC1D31"/>
    <w:p w:rsidR="00855528" w:rsidRDefault="00855528" w:rsidP="00855528">
      <w:pPr>
        <w:pStyle w:val="Cmsor2"/>
      </w:pPr>
      <w:bookmarkStart w:id="30" w:name="_Toc54867392"/>
      <w:bookmarkStart w:id="31" w:name="_Toc54867683"/>
      <w:bookmarkStart w:id="32" w:name="_Toc54867842"/>
      <w:r>
        <w:t>Hello World 2</w:t>
      </w:r>
      <w:bookmarkEnd w:id="30"/>
      <w:r w:rsidR="00005224">
        <w:t>.1</w:t>
      </w:r>
      <w:bookmarkEnd w:id="31"/>
      <w:bookmarkEnd w:id="32"/>
    </w:p>
    <w:p w:rsidR="00005224" w:rsidRDefault="000052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3" w:name="_Toc54867393"/>
    </w:p>
    <w:p w:rsidR="00005224" w:rsidRDefault="00005224" w:rsidP="00855528">
      <w:pPr>
        <w:pStyle w:val="Cmsor2"/>
      </w:pPr>
    </w:p>
    <w:p w:rsidR="00855528" w:rsidRDefault="00855528" w:rsidP="00855528">
      <w:pPr>
        <w:pStyle w:val="Cmsor2"/>
      </w:pPr>
      <w:bookmarkStart w:id="34" w:name="_Toc54867684"/>
      <w:bookmarkStart w:id="35" w:name="_Toc54867843"/>
      <w:r>
        <w:t>Hello World 3</w:t>
      </w:r>
      <w:bookmarkEnd w:id="33"/>
      <w:r w:rsidR="00005224">
        <w:t>.1</w:t>
      </w:r>
      <w:bookmarkEnd w:id="34"/>
      <w:bookmarkEnd w:id="35"/>
    </w:p>
    <w:p w:rsidR="00855528" w:rsidRDefault="00855528"/>
    <w:sectPr w:rsidR="00855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28"/>
    <w:rsid w:val="00005224"/>
    <w:rsid w:val="002B7468"/>
    <w:rsid w:val="006E4E7D"/>
    <w:rsid w:val="00855528"/>
    <w:rsid w:val="008F3FC6"/>
    <w:rsid w:val="00C42D01"/>
    <w:rsid w:val="00DC1D31"/>
    <w:rsid w:val="00E2397E"/>
    <w:rsid w:val="00F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170B9-E9A7-4E5C-91A8-64F0986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5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5528"/>
    <w:pPr>
      <w:outlineLvl w:val="9"/>
    </w:pPr>
    <w:rPr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5552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5552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55528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4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2D01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4E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D0F-6F59-4ABA-A96D-6CF05ED9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6</cp:revision>
  <dcterms:created xsi:type="dcterms:W3CDTF">2020-10-29T11:41:00Z</dcterms:created>
  <dcterms:modified xsi:type="dcterms:W3CDTF">2020-11-06T13:07:00Z</dcterms:modified>
</cp:coreProperties>
</file>