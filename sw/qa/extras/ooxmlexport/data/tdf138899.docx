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9913" w14:textId="5365D3B6" w:rsidR="00D47962" w:rsidRPr="00BB5160" w:rsidRDefault="00D47962" w:rsidP="00030CA4">
      <w:pPr>
        <w:pStyle w:val="Listaszerbekezds"/>
        <w:numPr>
          <w:ilvl w:val="0"/>
          <w:numId w:val="2"/>
        </w:numPr>
        <w:spacing w:after="120"/>
        <w:ind w:left="714" w:hanging="357"/>
        <w:contextualSpacing w:val="0"/>
        <w:jc w:val="both"/>
      </w:pPr>
      <w:r w:rsidRPr="00BB5160">
        <w:t>Honnan szokott tájékozódni az ügyintézési lehetőségekről?</w:t>
      </w:r>
      <w:ins w:id="0" w:author="Szerző">
        <w:r w:rsidR="00176F71" w:rsidRPr="00BB5160">
          <w:t xml:space="preserve"> (Több választ is megjelölhet!)</w:t>
        </w:r>
      </w:ins>
    </w:p>
    <w:p w14:paraId="3C211070" w14:textId="77777777" w:rsidR="00D47962" w:rsidRDefault="00D47962" w:rsidP="00D47962">
      <w:pPr>
        <w:pStyle w:val="Listaszerbekezds"/>
        <w:numPr>
          <w:ilvl w:val="0"/>
          <w:numId w:val="1"/>
        </w:numPr>
        <w:ind w:left="1701" w:hanging="567"/>
        <w:rPr>
          <w:del w:id="1" w:author="Szerző"/>
        </w:rPr>
        <w:sectPr w:rsidR="00D47962" w:rsidSect="00933762">
          <w:headerReference w:type="default" r:id="rId7"/>
          <w:footerReference w:type="default" r:id="rId8"/>
          <w:type w:val="continuous"/>
          <w:pgSz w:w="11906" w:h="16838"/>
          <w:pgMar w:top="1110" w:right="1417" w:bottom="1417" w:left="1417" w:header="568" w:footer="109" w:gutter="0"/>
          <w:cols w:space="708"/>
          <w:titlePg/>
          <w:docGrid w:linePitch="360"/>
        </w:sectPr>
      </w:pPr>
    </w:p>
    <w:p w14:paraId="14625DA0" w14:textId="77777777" w:rsidR="00D47962" w:rsidRPr="00BB5160" w:rsidRDefault="00D47962" w:rsidP="000179EA">
      <w:pPr>
        <w:pStyle w:val="Listaszerbekezds"/>
        <w:numPr>
          <w:ilvl w:val="0"/>
          <w:numId w:val="1"/>
        </w:numPr>
        <w:ind w:left="1701" w:hanging="567"/>
        <w:jc w:val="both"/>
      </w:pPr>
      <w:r w:rsidRPr="00BB5160">
        <w:t>Internet</w:t>
      </w:r>
    </w:p>
    <w:p w14:paraId="1CAE6FEF" w14:textId="77777777" w:rsidR="00D47962" w:rsidRPr="00BB5160" w:rsidRDefault="00D47962" w:rsidP="000179EA">
      <w:pPr>
        <w:pStyle w:val="Listaszerbekezds"/>
        <w:numPr>
          <w:ilvl w:val="0"/>
          <w:numId w:val="1"/>
        </w:numPr>
        <w:ind w:left="1701" w:hanging="567"/>
        <w:jc w:val="both"/>
      </w:pPr>
      <w:r w:rsidRPr="00BB5160">
        <w:t>TV</w:t>
      </w:r>
    </w:p>
    <w:p w14:paraId="7A5DED03" w14:textId="77777777" w:rsidR="00382924" w:rsidRPr="00BB5160" w:rsidRDefault="00382924" w:rsidP="00030CA4">
      <w:pPr>
        <w:rPr>
          <w:rFonts w:cstheme="minorHAnsi"/>
        </w:rPr>
      </w:pPr>
      <w:bookmarkStart w:id="2" w:name="_GoBack"/>
      <w:bookmarkEnd w:id="2"/>
    </w:p>
    <w:sectPr w:rsidR="00382924" w:rsidRPr="00BB5160" w:rsidSect="009337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10" w:right="1417" w:bottom="1417" w:left="1417" w:header="568" w:footer="1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C9113" w14:textId="77777777" w:rsidR="00B27C6F" w:rsidRDefault="00B27C6F" w:rsidP="00AE48FD">
      <w:pPr>
        <w:spacing w:after="0" w:line="240" w:lineRule="auto"/>
      </w:pPr>
      <w:r>
        <w:separator/>
      </w:r>
    </w:p>
  </w:endnote>
  <w:endnote w:type="continuationSeparator" w:id="0">
    <w:p w14:paraId="6184D101" w14:textId="77777777" w:rsidR="00B27C6F" w:rsidRDefault="00B27C6F" w:rsidP="00AE48FD">
      <w:pPr>
        <w:spacing w:after="0" w:line="240" w:lineRule="auto"/>
      </w:pPr>
      <w:r>
        <w:continuationSeparator/>
      </w:r>
    </w:p>
  </w:endnote>
  <w:endnote w:type="continuationNotice" w:id="1">
    <w:p w14:paraId="6DAA3B4F" w14:textId="77777777" w:rsidR="00B27C6F" w:rsidRDefault="00B27C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92290" w14:textId="77777777" w:rsidR="00C16441" w:rsidRDefault="00C16441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61EF2" w14:textId="77777777" w:rsidR="00096A72" w:rsidRDefault="00096A72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F171D" w14:textId="77777777" w:rsidR="00096A72" w:rsidRDefault="00096A72">
    <w:pPr>
      <w:pStyle w:val="ll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772B8" w14:textId="77777777" w:rsidR="00096A72" w:rsidRDefault="00096A7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D9ED89" w14:textId="77777777" w:rsidR="00B27C6F" w:rsidRDefault="00B27C6F" w:rsidP="00AE48FD">
      <w:pPr>
        <w:spacing w:after="0" w:line="240" w:lineRule="auto"/>
      </w:pPr>
      <w:r>
        <w:separator/>
      </w:r>
    </w:p>
  </w:footnote>
  <w:footnote w:type="continuationSeparator" w:id="0">
    <w:p w14:paraId="40959831" w14:textId="77777777" w:rsidR="00B27C6F" w:rsidRDefault="00B27C6F" w:rsidP="00AE48FD">
      <w:pPr>
        <w:spacing w:after="0" w:line="240" w:lineRule="auto"/>
      </w:pPr>
      <w:r>
        <w:continuationSeparator/>
      </w:r>
    </w:p>
  </w:footnote>
  <w:footnote w:type="continuationNotice" w:id="1">
    <w:p w14:paraId="7C2BEFC0" w14:textId="77777777" w:rsidR="00B27C6F" w:rsidRDefault="00B27C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20E54" w14:textId="77777777" w:rsidR="00C16441" w:rsidRDefault="00C16441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7451D" w14:textId="77777777" w:rsidR="00096A72" w:rsidRDefault="00096A72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156C8" w14:textId="77777777" w:rsidR="00096A72" w:rsidRDefault="00096A72">
    <w:pPr>
      <w:pStyle w:val="lfej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5477F" w14:textId="77777777" w:rsidR="00AE48FD" w:rsidRPr="001A75B0" w:rsidRDefault="00AE48FD" w:rsidP="001A75B0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F500D"/>
    <w:multiLevelType w:val="hybridMultilevel"/>
    <w:tmpl w:val="9D72BEDC"/>
    <w:lvl w:ilvl="0" w:tplc="8D603698">
      <w:start w:val="1"/>
      <w:numFmt w:val="bullet"/>
      <w:lvlText w:val=""/>
      <w:lvlJc w:val="left"/>
      <w:pPr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BA730E3"/>
    <w:multiLevelType w:val="hybridMultilevel"/>
    <w:tmpl w:val="7D84CA14"/>
    <w:lvl w:ilvl="0" w:tplc="8D603698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8D603698">
      <w:start w:val="1"/>
      <w:numFmt w:val="bullet"/>
      <w:lvlText w:val=""/>
      <w:lvlJc w:val="left"/>
      <w:pPr>
        <w:ind w:left="1865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C5C4DB8"/>
    <w:multiLevelType w:val="hybridMultilevel"/>
    <w:tmpl w:val="9F4CA99A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8D6036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81AD0"/>
    <w:multiLevelType w:val="hybridMultilevel"/>
    <w:tmpl w:val="6368EBA2"/>
    <w:lvl w:ilvl="0" w:tplc="040E000F">
      <w:start w:val="1"/>
      <w:numFmt w:val="decimal"/>
      <w:lvlText w:val="%1."/>
      <w:lvlJc w:val="left"/>
      <w:pPr>
        <w:ind w:left="2203" w:hanging="360"/>
      </w:pPr>
    </w:lvl>
    <w:lvl w:ilvl="1" w:tplc="8D6036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17675"/>
    <w:multiLevelType w:val="hybridMultilevel"/>
    <w:tmpl w:val="B766712E"/>
    <w:lvl w:ilvl="0" w:tplc="8D603698">
      <w:start w:val="1"/>
      <w:numFmt w:val="bullet"/>
      <w:lvlText w:val="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3F5801"/>
    <w:multiLevelType w:val="hybridMultilevel"/>
    <w:tmpl w:val="B5D059FA"/>
    <w:lvl w:ilvl="0" w:tplc="8D603698">
      <w:start w:val="1"/>
      <w:numFmt w:val="bullet"/>
      <w:lvlText w:val=""/>
      <w:lvlJc w:val="left"/>
      <w:pPr>
        <w:ind w:left="177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AF90DB2"/>
    <w:multiLevelType w:val="hybridMultilevel"/>
    <w:tmpl w:val="4FA86E80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8D6036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0596F"/>
    <w:multiLevelType w:val="hybridMultilevel"/>
    <w:tmpl w:val="70748678"/>
    <w:lvl w:ilvl="0" w:tplc="8D603698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31670E4"/>
    <w:multiLevelType w:val="hybridMultilevel"/>
    <w:tmpl w:val="37F8A0A2"/>
    <w:lvl w:ilvl="0" w:tplc="8D603698">
      <w:start w:val="1"/>
      <w:numFmt w:val="bullet"/>
      <w:lvlText w:val=""/>
      <w:lvlJc w:val="left"/>
      <w:pPr>
        <w:ind w:left="644" w:hanging="360"/>
      </w:pPr>
      <w:rPr>
        <w:rFonts w:ascii="Wingdings" w:hAnsi="Wingdings" w:hint="default"/>
      </w:rPr>
    </w:lvl>
    <w:lvl w:ilvl="1" w:tplc="8D60369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D"/>
    <w:rsid w:val="00007D9B"/>
    <w:rsid w:val="000146B4"/>
    <w:rsid w:val="000179EA"/>
    <w:rsid w:val="00030CA4"/>
    <w:rsid w:val="00043982"/>
    <w:rsid w:val="000502B1"/>
    <w:rsid w:val="00056F7F"/>
    <w:rsid w:val="000629E8"/>
    <w:rsid w:val="00072783"/>
    <w:rsid w:val="00077F0E"/>
    <w:rsid w:val="000812C4"/>
    <w:rsid w:val="00096A72"/>
    <w:rsid w:val="000A5705"/>
    <w:rsid w:val="000A58B0"/>
    <w:rsid w:val="000E60FE"/>
    <w:rsid w:val="000F01FA"/>
    <w:rsid w:val="000F24C6"/>
    <w:rsid w:val="000F656D"/>
    <w:rsid w:val="00116780"/>
    <w:rsid w:val="001177EB"/>
    <w:rsid w:val="001311D6"/>
    <w:rsid w:val="001344FF"/>
    <w:rsid w:val="00134ED9"/>
    <w:rsid w:val="00176F71"/>
    <w:rsid w:val="00187685"/>
    <w:rsid w:val="0019329E"/>
    <w:rsid w:val="001978EC"/>
    <w:rsid w:val="001A75B0"/>
    <w:rsid w:val="001C0264"/>
    <w:rsid w:val="001C2F54"/>
    <w:rsid w:val="001E1E61"/>
    <w:rsid w:val="001E604A"/>
    <w:rsid w:val="00221582"/>
    <w:rsid w:val="00262B8A"/>
    <w:rsid w:val="0026679F"/>
    <w:rsid w:val="00280B63"/>
    <w:rsid w:val="00287DE6"/>
    <w:rsid w:val="00291D10"/>
    <w:rsid w:val="002A628C"/>
    <w:rsid w:val="00302415"/>
    <w:rsid w:val="00344538"/>
    <w:rsid w:val="00350EBA"/>
    <w:rsid w:val="00373911"/>
    <w:rsid w:val="00382924"/>
    <w:rsid w:val="00385D88"/>
    <w:rsid w:val="0039264C"/>
    <w:rsid w:val="003A2AB0"/>
    <w:rsid w:val="003D2A1D"/>
    <w:rsid w:val="00426794"/>
    <w:rsid w:val="00446334"/>
    <w:rsid w:val="00453892"/>
    <w:rsid w:val="004B5016"/>
    <w:rsid w:val="004C1145"/>
    <w:rsid w:val="004D6B79"/>
    <w:rsid w:val="004E683F"/>
    <w:rsid w:val="00500113"/>
    <w:rsid w:val="00500A31"/>
    <w:rsid w:val="00511165"/>
    <w:rsid w:val="0052775D"/>
    <w:rsid w:val="005406BA"/>
    <w:rsid w:val="00544FD6"/>
    <w:rsid w:val="005A2452"/>
    <w:rsid w:val="005B552C"/>
    <w:rsid w:val="005B7251"/>
    <w:rsid w:val="005C7D69"/>
    <w:rsid w:val="005D0547"/>
    <w:rsid w:val="0060048F"/>
    <w:rsid w:val="00682044"/>
    <w:rsid w:val="00690382"/>
    <w:rsid w:val="006C313B"/>
    <w:rsid w:val="006E6B80"/>
    <w:rsid w:val="0071445D"/>
    <w:rsid w:val="007437D4"/>
    <w:rsid w:val="00766332"/>
    <w:rsid w:val="007C1591"/>
    <w:rsid w:val="007D636F"/>
    <w:rsid w:val="007F5D3F"/>
    <w:rsid w:val="00803B52"/>
    <w:rsid w:val="00803C9A"/>
    <w:rsid w:val="00873641"/>
    <w:rsid w:val="00884B12"/>
    <w:rsid w:val="00896D69"/>
    <w:rsid w:val="008A33CF"/>
    <w:rsid w:val="008B2CD6"/>
    <w:rsid w:val="008D67E8"/>
    <w:rsid w:val="008E040C"/>
    <w:rsid w:val="00903BE8"/>
    <w:rsid w:val="00903F7C"/>
    <w:rsid w:val="0090452F"/>
    <w:rsid w:val="00940FDD"/>
    <w:rsid w:val="00974726"/>
    <w:rsid w:val="009C0567"/>
    <w:rsid w:val="009C4002"/>
    <w:rsid w:val="009D152A"/>
    <w:rsid w:val="009E07AE"/>
    <w:rsid w:val="009E3610"/>
    <w:rsid w:val="00A04821"/>
    <w:rsid w:val="00A6048B"/>
    <w:rsid w:val="00A62DAA"/>
    <w:rsid w:val="00A74958"/>
    <w:rsid w:val="00A76E21"/>
    <w:rsid w:val="00A80D05"/>
    <w:rsid w:val="00A9508C"/>
    <w:rsid w:val="00AE48FD"/>
    <w:rsid w:val="00AE6B74"/>
    <w:rsid w:val="00AF565C"/>
    <w:rsid w:val="00AF75A3"/>
    <w:rsid w:val="00B10481"/>
    <w:rsid w:val="00B2426D"/>
    <w:rsid w:val="00B279A7"/>
    <w:rsid w:val="00B27C6F"/>
    <w:rsid w:val="00B34565"/>
    <w:rsid w:val="00B464BB"/>
    <w:rsid w:val="00B7578A"/>
    <w:rsid w:val="00B83DA9"/>
    <w:rsid w:val="00B85D2C"/>
    <w:rsid w:val="00B960BF"/>
    <w:rsid w:val="00B976F6"/>
    <w:rsid w:val="00BA7888"/>
    <w:rsid w:val="00BB5160"/>
    <w:rsid w:val="00BC4DFA"/>
    <w:rsid w:val="00BD0B20"/>
    <w:rsid w:val="00BD0E1B"/>
    <w:rsid w:val="00BD5D7D"/>
    <w:rsid w:val="00C1389F"/>
    <w:rsid w:val="00C15AED"/>
    <w:rsid w:val="00C16441"/>
    <w:rsid w:val="00C7702F"/>
    <w:rsid w:val="00C831B6"/>
    <w:rsid w:val="00C853DE"/>
    <w:rsid w:val="00C95AA9"/>
    <w:rsid w:val="00CC7128"/>
    <w:rsid w:val="00CD261B"/>
    <w:rsid w:val="00CD51BE"/>
    <w:rsid w:val="00CE369A"/>
    <w:rsid w:val="00CF06BA"/>
    <w:rsid w:val="00CF1926"/>
    <w:rsid w:val="00D05238"/>
    <w:rsid w:val="00D25E7C"/>
    <w:rsid w:val="00D262DF"/>
    <w:rsid w:val="00D47962"/>
    <w:rsid w:val="00D5193A"/>
    <w:rsid w:val="00D543CE"/>
    <w:rsid w:val="00D56290"/>
    <w:rsid w:val="00D922EE"/>
    <w:rsid w:val="00D97172"/>
    <w:rsid w:val="00D97781"/>
    <w:rsid w:val="00DB3C25"/>
    <w:rsid w:val="00DB5745"/>
    <w:rsid w:val="00DD2011"/>
    <w:rsid w:val="00DE4529"/>
    <w:rsid w:val="00E267EB"/>
    <w:rsid w:val="00E77B58"/>
    <w:rsid w:val="00E915E2"/>
    <w:rsid w:val="00E97C7D"/>
    <w:rsid w:val="00EA0458"/>
    <w:rsid w:val="00EA4743"/>
    <w:rsid w:val="00EC3929"/>
    <w:rsid w:val="00EE5E43"/>
    <w:rsid w:val="00EF326F"/>
    <w:rsid w:val="00EF5C4C"/>
    <w:rsid w:val="00F015A8"/>
    <w:rsid w:val="00F04930"/>
    <w:rsid w:val="00F32928"/>
    <w:rsid w:val="00F33297"/>
    <w:rsid w:val="00F448D4"/>
    <w:rsid w:val="00F50F8A"/>
    <w:rsid w:val="00F64F06"/>
    <w:rsid w:val="00F67A94"/>
    <w:rsid w:val="00F96434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4565"/>
  </w:style>
  <w:style w:type="paragraph" w:styleId="Cmsor1">
    <w:name w:val="heading 1"/>
    <w:basedOn w:val="Norml"/>
    <w:next w:val="Norml"/>
    <w:link w:val="Cmsor1Char"/>
    <w:uiPriority w:val="9"/>
    <w:qFormat/>
    <w:rsid w:val="00B34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34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34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34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34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34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345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345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345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34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34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345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aszerbekezds">
    <w:name w:val="List Paragraph"/>
    <w:aliases w:val="Számozás,List Paragraph à moi,Dot pt,List Paragraph Char Char Char,Indicator Text,Numbered Para 1,Listaszerű bekezdés 1. szint,Számozott lista 1,Eszeri felsorolás,lista_2,Welt L Char,Welt L,Bullet List,FooterText,numbered"/>
    <w:basedOn w:val="Norml"/>
    <w:link w:val="ListaszerbekezdsChar"/>
    <w:uiPriority w:val="34"/>
    <w:qFormat/>
    <w:rsid w:val="00B34565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34565"/>
    <w:pPr>
      <w:outlineLvl w:val="9"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B34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34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34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345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3456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34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B34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B34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B34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B34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basedOn w:val="Bekezdsalapbettpusa"/>
    <w:uiPriority w:val="22"/>
    <w:qFormat/>
    <w:rsid w:val="00B34565"/>
    <w:rPr>
      <w:b/>
      <w:bCs/>
    </w:rPr>
  </w:style>
  <w:style w:type="character" w:styleId="Kiemels">
    <w:name w:val="Emphasis"/>
    <w:basedOn w:val="Bekezdsalapbettpusa"/>
    <w:uiPriority w:val="20"/>
    <w:qFormat/>
    <w:rsid w:val="00B34565"/>
    <w:rPr>
      <w:i/>
      <w:iCs/>
    </w:rPr>
  </w:style>
  <w:style w:type="paragraph" w:styleId="Nincstrkz">
    <w:name w:val="No Spacing"/>
    <w:link w:val="NincstrkzChar"/>
    <w:uiPriority w:val="1"/>
    <w:qFormat/>
    <w:rsid w:val="00B3456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B34565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B34565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3456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34565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B34565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B34565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B34565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B34565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B34565"/>
    <w:rPr>
      <w:b/>
      <w:bCs/>
      <w:smallCap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B345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B34565"/>
  </w:style>
  <w:style w:type="character" w:customStyle="1" w:styleId="ListaszerbekezdsChar">
    <w:name w:val="Listaszerű bekezdés Char"/>
    <w:aliases w:val="Számozás Char,List Paragraph à moi Char,Dot pt Char,List Paragraph Char Char Char Char,Indicator Text Char,Numbered Para 1 Char,Listaszerű bekezdés 1. szint Char,Számozott lista 1 Char,Eszeri felsorolás Char,lista_2 Char"/>
    <w:basedOn w:val="Bekezdsalapbettpusa"/>
    <w:link w:val="Listaszerbekezds"/>
    <w:uiPriority w:val="34"/>
    <w:qFormat/>
    <w:locked/>
    <w:rsid w:val="00B34565"/>
  </w:style>
  <w:style w:type="paragraph" w:styleId="lfej">
    <w:name w:val="header"/>
    <w:basedOn w:val="Norml"/>
    <w:link w:val="lfejChar"/>
    <w:uiPriority w:val="99"/>
    <w:unhideWhenUsed/>
    <w:rsid w:val="00AE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E48FD"/>
  </w:style>
  <w:style w:type="paragraph" w:styleId="llb">
    <w:name w:val="footer"/>
    <w:basedOn w:val="Norml"/>
    <w:link w:val="llbChar"/>
    <w:uiPriority w:val="99"/>
    <w:unhideWhenUsed/>
    <w:rsid w:val="00AE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48FD"/>
  </w:style>
  <w:style w:type="paragraph" w:styleId="Buborkszveg">
    <w:name w:val="Balloon Text"/>
    <w:basedOn w:val="Norml"/>
    <w:link w:val="BuborkszvegChar"/>
    <w:uiPriority w:val="99"/>
    <w:semiHidden/>
    <w:unhideWhenUsed/>
    <w:rsid w:val="00B7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7578A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D4796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D4796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D4796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D4796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D47962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D47962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DD20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90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2020-12-14T12:35:00Z</dcterms:created>
  <dcterms:modified xsi:type="dcterms:W3CDTF">2020-12-14T12:35:00Z</dcterms:modified>
</cp:coreProperties>
</file>