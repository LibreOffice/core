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2E44" w14:textId="5D6DC468" w:rsidR="006C2E11" w:rsidRPr="009C7389" w:rsidRDefault="009C7389">
      <w:pPr>
        <w:rPr>
          <w:rFonts w:ascii="Noto Serif" w:hAnsi="Noto Serif" w:cs="Noto Serif"/>
          <w:lang w:val="tr-TR"/>
        </w:rPr>
      </w:pPr>
      <w:r w:rsidRPr="009C7389">
        <w:rPr>
          <w:rFonts w:ascii="Noto Serif" w:hAnsi="Noto Serif" w:cs="Noto Serif"/>
          <w:lang w:val="tr-TR"/>
        </w:rPr>
        <w:t>Line1</w:t>
      </w:r>
    </w:p>
    <w:p w14:paraId="4E88146A" w14:textId="153FA4A1" w:rsidR="009C7389" w:rsidRPr="009C7389" w:rsidDel="009C7389" w:rsidRDefault="009C7389">
      <w:pPr>
        <w:rPr>
          <w:del w:id="0" w:author="Gülşah Köse" w:date="2025-06-27T17:56:00Z" w16du:dateUtc="2025-06-27T14:56:00Z"/>
          <w:rFonts w:ascii="Noto Serif" w:hAnsi="Noto Serif" w:cs="Noto Serif"/>
          <w:lang w:val="tr-TR"/>
        </w:rPr>
      </w:pPr>
      <w:del w:id="1" w:author="Gülşah Köse" w:date="2025-06-27T17:56:00Z" w16du:dateUtc="2025-06-27T14:56:00Z">
        <w:r w:rsidRPr="009C7389" w:rsidDel="009C7389">
          <w:rPr>
            <w:rFonts w:ascii="Noto Serif" w:hAnsi="Noto Serif" w:cs="Noto Serif"/>
            <w:lang w:val="tr-TR"/>
          </w:rPr>
          <w:delText>Line2</w:delText>
        </w:r>
      </w:del>
    </w:p>
    <w:p w14:paraId="0A388FFD" w14:textId="36F88872" w:rsidR="009C7389" w:rsidRPr="009C7389" w:rsidRDefault="009C7389" w:rsidP="009C7389">
      <w:pPr>
        <w:pStyle w:val="Heading1"/>
        <w:rPr>
          <w:rFonts w:ascii="Noto Serif" w:hAnsi="Noto Serif" w:cs="Noto Serif"/>
          <w:lang w:val="tr-TR"/>
        </w:rPr>
      </w:pPr>
      <w:r w:rsidRPr="009C7389">
        <w:rPr>
          <w:rFonts w:ascii="Noto Serif" w:hAnsi="Noto Serif" w:cs="Noto Serif"/>
          <w:lang w:val="tr-TR"/>
        </w:rPr>
        <w:t>Line3</w:t>
      </w:r>
    </w:p>
    <w:sectPr w:rsidR="009C7389" w:rsidRPr="009C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erif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swiss"/>
    <w:pitch w:val="variable"/>
    <w:sig w:usb0="20000287" w:usb1="00000003" w:usb2="00000000" w:usb3="00000000" w:csb0="0000019F" w:csb1="00000000"/>
  </w:font>
  <w:font w:name="Noto Serif">
    <w:panose1 w:val="02020502060505020204"/>
    <w:charset w:val="00"/>
    <w:family w:val="roman"/>
    <w:pitch w:val="variable"/>
    <w:sig w:usb0="E00002FF" w:usb1="4000201F" w:usb2="0800002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ülşah Köse">
    <w15:presenceInfo w15:providerId="Windows Live" w15:userId="50ce44897d1f8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89"/>
    <w:rsid w:val="0049373A"/>
    <w:rsid w:val="006C2E11"/>
    <w:rsid w:val="00882549"/>
    <w:rsid w:val="009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0D86"/>
  <w15:chartTrackingRefBased/>
  <w15:docId w15:val="{BDD5C40B-EF66-43CC-A0C0-288AEA81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8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C73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microsoft.com/office/2011/relationships/people" Target="people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Noto Serif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Noto Serif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Gülşah Köse</dc:creator>
  <cp:keywords/>
  <dc:description/>
  <cp:lastModifiedBy>Gülşah Köse</cp:lastModifiedBy>
  <cp:revision>1</cp:revision>
  <dcterms:created xsi:type="dcterms:W3CDTF">2025-06-27T14:55:00Z</dcterms:created>
  <dcterms:modified xsi:type="dcterms:W3CDTF">2025-06-27T14:56:00Z</dcterms:modified>
</cp:coreProperties>
</file>