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9E1" w:rsidRDefault="0068256B">
      <w:pPr>
        <w:rPr>
          <w:ins w:id="0" w:author="Author"/>
          <w:lang w:val="en-US"/>
        </w:rPr>
      </w:pPr>
      <w:bookmarkStart w:id="1" w:name="_GoBack"/>
      <w:bookmarkEnd w:id="1"/>
      <w:r>
        <w:rPr>
          <w:lang w:val="en-US"/>
        </w:rPr>
        <w:t xml:space="preserve">This is paragraph one. </w:t>
      </w:r>
    </w:p>
    <w:p w:rsidR="00A349C0" w:rsidRPr="0068256B" w:rsidRDefault="0068256B">
      <w:pPr>
        <w:rPr>
          <w:lang w:val="en-US"/>
        </w:rPr>
      </w:pPr>
      <w:r>
        <w:rPr>
          <w:lang w:val="en-US"/>
        </w:rPr>
        <w:t>This is paragraph two.</w:t>
      </w:r>
    </w:p>
    <w:sectPr w:rsidR="00A349C0" w:rsidRPr="006825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E15" w:rsidRDefault="00021E15" w:rsidP="00021E15">
      <w:pPr>
        <w:spacing w:after="0" w:line="240" w:lineRule="auto"/>
      </w:pPr>
      <w:r>
        <w:separator/>
      </w:r>
    </w:p>
  </w:endnote>
  <w:endnote w:type="continuationSeparator" w:id="0">
    <w:p w:rsidR="00021E15" w:rsidRDefault="00021E15" w:rsidP="0002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E15" w:rsidRDefault="00021E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E15" w:rsidRDefault="00021E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E15" w:rsidRDefault="00021E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E15" w:rsidRDefault="00021E15" w:rsidP="00021E15">
      <w:pPr>
        <w:spacing w:after="0" w:line="240" w:lineRule="auto"/>
      </w:pPr>
      <w:r>
        <w:separator/>
      </w:r>
    </w:p>
  </w:footnote>
  <w:footnote w:type="continuationSeparator" w:id="0">
    <w:p w:rsidR="00021E15" w:rsidRDefault="00021E15" w:rsidP="00021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E15" w:rsidRDefault="00021E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E15" w:rsidRDefault="00021E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E15" w:rsidRDefault="00021E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6B"/>
    <w:rsid w:val="00021E15"/>
    <w:rsid w:val="00083C2E"/>
    <w:rsid w:val="003F6B27"/>
    <w:rsid w:val="0068256B"/>
    <w:rsid w:val="007F5D0E"/>
    <w:rsid w:val="00D379E1"/>
    <w:rsid w:val="00E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F6B2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6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B2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1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E15"/>
  </w:style>
  <w:style w:type="paragraph" w:styleId="Footer">
    <w:name w:val="footer"/>
    <w:basedOn w:val="Normal"/>
    <w:link w:val="FooterChar"/>
    <w:uiPriority w:val="99"/>
    <w:unhideWhenUsed/>
    <w:rsid w:val="00021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2013-12-31T13:44:00Z</dcterms:created>
  <dcterms:modified xsi:type="dcterms:W3CDTF">2013-12-31T13:44:00Z</dcterms:modified>
</cp:coreProperties>
</file>