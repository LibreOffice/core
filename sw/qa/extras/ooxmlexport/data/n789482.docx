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378" w:rsidRPr="00E428D4" w:rsidRDefault="00CE1B20" w:rsidP="007B052C">
      <w:r>
        <w:t xml:space="preserve">Before. </w:t>
      </w:r>
      <w:del w:id="15" w:author="John" w:date="2012-10-23T17:14:00Z">
        <w:r w:rsidR="007B052C" w:rsidDel="00D3639C">
          <w:fldChar w:fldCharType="begin"/>
        </w:r>
        <w:r w:rsidR="007B052C" w:rsidDel="00D3639C">
          <w:delInstrText xml:space="preserve"> HYPERLINK "http://www.test.com/" </w:delInstrText>
        </w:r>
        <w:r w:rsidR="007B052C" w:rsidDel="00D3639C">
          <w:fldChar w:fldCharType="separate"/>
        </w:r>
        <w:r w:rsidR="007B052C" w:rsidRPr="00190973" w:rsidDel="00D3639C">
          <w:delText>www.test.com</w:delText>
        </w:r>
        <w:r w:rsidR="007B052C" w:rsidDel="00D3639C">
          <w:fldChar w:fldCharType="end"/>
        </w:r>
      </w:del>
      <w:r w:rsidRPr="005B4B57">
        <w:t xml:space="preserve"> After.</w:t>
      </w:r>
    </w:p>
    <w:sectPr w:rsidR="00810F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66"/>
    <w:rsid w:val="00810F48"/>
    <w:rsid w:val="00BE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2012-11-15T08:51:00Z</dcterms:created>
  <dcterms:modified xsi:type="dcterms:W3CDTF">2012-11-15T08:52:00Z</dcterms:modified>
</cp:coreProperties>
</file>