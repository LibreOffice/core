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1CDB" w:rsidDel="00E95614" w:rsidTr="00C61CDB">
        <w:tc>
          <w:tcPr>
            <w:tcW w:w="3020" w:type="dxa"/>
          </w:tcPr>
          <w:p w:rsidR="00C61CDB" w:rsidDel="00E95614" w:rsidRDefault="00C61CDB">
            <w:pPr>
              <w:rPr>
                <w:moveFrom w:id="0" w:author="Kelemen Gábor 2" w:date="2021-07-23T13:38:00Z"/>
              </w:rPr>
            </w:pPr>
            <w:moveFromRangeStart w:id="1" w:author="Kelemen Gábor 2" w:date="2021-07-23T13:38:00Z" w:name="move77939938"/>
            <w:moveFrom w:id="2" w:author="Kelemen Gábor 2" w:date="2021-07-23T13:38:00Z">
              <w:r w:rsidDel="00E95614">
                <w:t>a</w:t>
              </w:r>
            </w:moveFrom>
          </w:p>
        </w:tc>
        <w:tc>
          <w:tcPr>
            <w:tcW w:w="3021" w:type="dxa"/>
          </w:tcPr>
          <w:p w:rsidR="00C61CDB" w:rsidDel="00E95614" w:rsidRDefault="00C61CDB">
            <w:pPr>
              <w:rPr>
                <w:moveFrom w:id="3" w:author="Kelemen Gábor 2" w:date="2021-07-23T13:38:00Z"/>
              </w:rPr>
            </w:pPr>
            <w:moveFrom w:id="4" w:author="Kelemen Gábor 2" w:date="2021-07-23T13:38:00Z">
              <w:r w:rsidDel="00E95614">
                <w:t>b</w:t>
              </w:r>
            </w:moveFrom>
          </w:p>
        </w:tc>
        <w:tc>
          <w:tcPr>
            <w:tcW w:w="3021" w:type="dxa"/>
          </w:tcPr>
          <w:p w:rsidR="00C61CDB" w:rsidDel="00E95614" w:rsidRDefault="00C61CDB">
            <w:pPr>
              <w:rPr>
                <w:moveFrom w:id="5" w:author="Kelemen Gábor 2" w:date="2021-07-23T13:38:00Z"/>
              </w:rPr>
            </w:pPr>
            <w:moveFrom w:id="6" w:author="Kelemen Gábor 2" w:date="2021-07-23T13:38:00Z">
              <w:r w:rsidDel="00E95614">
                <w:t>c</w:t>
              </w:r>
            </w:moveFrom>
          </w:p>
        </w:tc>
      </w:tr>
      <w:moveFromRangeEnd w:id="1"/>
      <w:tr w:rsidR="00C61CDB" w:rsidTr="00C61CDB">
        <w:tc>
          <w:tcPr>
            <w:tcW w:w="3020" w:type="dxa"/>
          </w:tcPr>
          <w:p w:rsidR="00C61CDB" w:rsidRDefault="00C61CDB">
            <w:r>
              <w:t>d</w:t>
            </w:r>
          </w:p>
        </w:tc>
        <w:tc>
          <w:tcPr>
            <w:tcW w:w="3021" w:type="dxa"/>
          </w:tcPr>
          <w:p w:rsidR="00C61CDB" w:rsidRDefault="00C61CDB">
            <w:r>
              <w:t>e</w:t>
            </w:r>
          </w:p>
        </w:tc>
        <w:tc>
          <w:tcPr>
            <w:tcW w:w="3021" w:type="dxa"/>
          </w:tcPr>
          <w:p w:rsidR="00C61CDB" w:rsidRDefault="00C61CDB">
            <w:r>
              <w:t>f</w:t>
            </w:r>
          </w:p>
        </w:tc>
      </w:tr>
      <w:tr w:rsidR="00C61CDB" w:rsidTr="00C61CDB">
        <w:tc>
          <w:tcPr>
            <w:tcW w:w="3020" w:type="dxa"/>
          </w:tcPr>
          <w:p w:rsidR="00C61CDB" w:rsidRDefault="00C61CDB">
            <w:r>
              <w:t>g</w:t>
            </w:r>
          </w:p>
        </w:tc>
        <w:tc>
          <w:tcPr>
            <w:tcW w:w="3021" w:type="dxa"/>
          </w:tcPr>
          <w:p w:rsidR="00C61CDB" w:rsidRDefault="00C61CDB">
            <w:r>
              <w:t>h</w:t>
            </w:r>
          </w:p>
        </w:tc>
        <w:tc>
          <w:tcPr>
            <w:tcW w:w="3021" w:type="dxa"/>
          </w:tcPr>
          <w:p w:rsidR="00C61CDB" w:rsidRDefault="00C61CDB">
            <w:r>
              <w:t>i</w:t>
            </w:r>
          </w:p>
        </w:tc>
      </w:tr>
      <w:tr w:rsidR="00E95614" w:rsidTr="00E95614">
        <w:tc>
          <w:tcPr>
            <w:tcW w:w="3020" w:type="dxa"/>
          </w:tcPr>
          <w:p w:rsidR="00E95614" w:rsidRDefault="00E95614" w:rsidP="00CB35A4">
            <w:pPr>
              <w:rPr>
                <w:moveTo w:id="7" w:author="Kelemen Gábor 2" w:date="2021-07-23T13:38:00Z"/>
              </w:rPr>
            </w:pPr>
            <w:moveToRangeStart w:id="8" w:author="Kelemen Gábor 2" w:date="2021-07-23T13:38:00Z" w:name="move77939938"/>
            <w:moveTo w:id="9" w:author="Kelemen Gábor 2" w:date="2021-07-23T13:38:00Z">
              <w:r>
                <w:t>a</w:t>
              </w:r>
            </w:moveTo>
          </w:p>
        </w:tc>
        <w:tc>
          <w:tcPr>
            <w:tcW w:w="3021" w:type="dxa"/>
          </w:tcPr>
          <w:p w:rsidR="00E95614" w:rsidRDefault="00E95614" w:rsidP="00CB35A4">
            <w:pPr>
              <w:rPr>
                <w:moveTo w:id="10" w:author="Kelemen Gábor 2" w:date="2021-07-23T13:38:00Z"/>
              </w:rPr>
            </w:pPr>
            <w:moveTo w:id="11" w:author="Kelemen Gábor 2" w:date="2021-07-23T13:38:00Z">
              <w:r>
                <w:t>b</w:t>
              </w:r>
            </w:moveTo>
          </w:p>
        </w:tc>
        <w:tc>
          <w:tcPr>
            <w:tcW w:w="3021" w:type="dxa"/>
          </w:tcPr>
          <w:p w:rsidR="00E95614" w:rsidRDefault="00E95614" w:rsidP="00CB35A4">
            <w:pPr>
              <w:rPr>
                <w:moveTo w:id="12" w:author="Kelemen Gábor 2" w:date="2021-07-23T13:38:00Z"/>
              </w:rPr>
            </w:pPr>
            <w:moveTo w:id="13" w:author="Kelemen Gábor 2" w:date="2021-07-23T13:38:00Z">
              <w:r>
                <w:t>c</w:t>
              </w:r>
            </w:moveTo>
          </w:p>
        </w:tc>
      </w:tr>
      <w:moveToRangeEnd w:id="8"/>
    </w:tbl>
    <w:p w:rsidR="00501F8D" w:rsidRDefault="00501F8D"/>
    <w:p w:rsidR="00C61CDB" w:rsidRDefault="00C61CDB">
      <w:bookmarkStart w:id="14" w:name="_GoBack"/>
      <w:bookmarkEnd w:id="14"/>
    </w:p>
    <w:sectPr w:rsidR="00C61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B"/>
    <w:rsid w:val="00501F8D"/>
    <w:rsid w:val="00C61CDB"/>
    <w:rsid w:val="00E9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352EF-7FFF-409D-8CBC-B91DDDD4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1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95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95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2021-07-23T11:39:00Z</dcterms:created>
  <dcterms:modified xsi:type="dcterms:W3CDTF">2021-07-23T11:39:00Z</dcterms:modified>
</cp:coreProperties>
</file>