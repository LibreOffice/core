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BA4" w:rsidRDefault="00FB788F" w:rsidP="00FB788F">
      <w:r>
        <w:t>This file has ‘Track Changes’ turned on.</w:t>
      </w:r>
    </w:p>
    <w:p w:rsidR="005F74F1" w:rsidRDefault="0054733D" w:rsidP="00FB788F">
      <w:ins w:id="0" w:author="Adam Fyne" w:date="2013-05-23T13:28:00Z">
        <w:r>
          <w:t>This line was added.</w:t>
        </w:r>
      </w:ins>
      <w:bookmarkStart w:id="1" w:name="_GoBack"/>
      <w:bookmarkEnd w:id="1"/>
    </w:p>
    <w:sectPr w:rsidR="005F7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am Fyne">
    <w15:presenceInfo w15:providerId="Windows Live" w15:userId="75ae34e1cecb1f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88F"/>
    <w:rsid w:val="0054733D"/>
    <w:rsid w:val="005F74F1"/>
    <w:rsid w:val="00764D42"/>
    <w:rsid w:val="00AD4D34"/>
    <w:rsid w:val="00FB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ED7B1-B362-47F6-8464-2F56F81DC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Fyne</dc:creator>
  <cp:keywords/>
  <dc:description/>
  <cp:lastModifiedBy>Adam Fyne</cp:lastModifiedBy>
  <cp:revision>4</cp:revision>
  <dcterms:created xsi:type="dcterms:W3CDTF">2013-05-23T10:27:00Z</dcterms:created>
  <dcterms:modified xsi:type="dcterms:W3CDTF">2013-05-23T10:29:00Z</dcterms:modified>
</cp:coreProperties>
</file>