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sdt>
          <w:sdtPr>
            <w:tag w:val="goog_rdk_1"/>
          </w:sdtPr>
          <w:sdtContent>
            <w:tc>
              <w:tcPr>
                <w:cellIns w:author="Németh László" w:id="0" w:date="2023-08-25T13:40:26Z"/>
              </w:tcPr>
              <w:sdt>
                <w:sdtPr>
                  <w:tag w:val="goog_rdk_3"/>
                </w:sdtPr>
                <w:sdtContent>
                  <w:p w:rsidR="00000000" w:rsidDel="00000000" w:rsidP="00000000" w:rsidRDefault="00000000" w:rsidRPr="00000000" w14:paraId="00000002">
                    <w:pPr>
                      <w:rPr>
                        <w:ins w:author="Németh László" w:id="0" w:date="2023-08-25T13:40:26Z"/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w:pPr>
                    <w:sdt>
                      <w:sdtPr>
                        <w:tag w:val="goog_rdk_2"/>
                      </w:sdtPr>
                      <w:sdtContent>
                        <w:ins w:author="Németh László" w:id="0" w:date="2023-08-25T13:40:26Z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szCs w:val="22"/>
                              <w:u w:val="none"/>
                              <w:shd w:fill="auto" w:val="clear"/>
                              <w:vertAlign w:val="baseline"/>
                              <w:rtl w:val="0"/>
                            </w:rPr>
                            <w:t xml:space="preserve">X</w:t>
                          </w:r>
                        </w:ins>
                      </w:sdtContent>
                    </w:sdt>
                  </w:p>
                </w:sdtContent>
              </w:sdt>
            </w:tc>
          </w:sdtContent>
        </w:sdt>
        <w:sdt>
          <w:sdtPr>
            <w:tag w:val="goog_rdk_5"/>
          </w:sdtPr>
          <w:sdtContent>
            <w:tc>
              <w:tcPr>
                <w:cellDel w:author="Németh László" w:id="0" w:date="2023-08-25T13:40:26Z"/>
              </w:tcPr>
              <w:sdt>
                <w:sdtPr>
                  <w:tag w:val="goog_rdk_7"/>
                </w:sdtPr>
                <w:sdtContent>
                  <w:p w:rsidR="00000000" w:rsidDel="00000000" w:rsidP="00000000" w:rsidRDefault="00000000" w:rsidRPr="00000000" w14:paraId="00000003">
                    <w:pPr>
                      <w:rPr>
                        <w:del w:author="Németh László" w:id="0" w:date="2023-08-25T13:40:26Z"/>
                      </w:rPr>
                    </w:pPr>
                    <w:sdt>
                      <w:sdtPr>
                        <w:tag w:val="goog_rdk_6"/>
                      </w:sdtPr>
                      <w:sdtContent>
                        <w:del w:author="Németh László" w:id="0" w:date="2023-08-25T13:40:26Z">
                          <w:r w:rsidDel="00000000" w:rsidR="00000000" w:rsidRPr="00000000">
                            <w:rPr>
                              <w:rtl w:val="0"/>
                            </w:rPr>
                            <w:delText xml:space="preserve">A</w:delText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sdt>
          <w:sdtPr>
            <w:tag w:val="goog_rdk_9"/>
          </w:sdtPr>
          <w:sdtContent>
            <w:tc>
              <w:tcPr>
                <w:cellDel w:author="Németh László" w:id="1" w:date="2023-08-25T13:40:16Z"/>
              </w:tcPr>
              <w:sdt>
                <w:sdtPr>
                  <w:tag w:val="goog_rdk_11"/>
                </w:sdtPr>
                <w:sdtContent>
                  <w:p w:rsidR="00000000" w:rsidDel="00000000" w:rsidP="00000000" w:rsidRDefault="00000000" w:rsidRPr="00000000" w14:paraId="00000005">
                    <w:pPr>
                      <w:rPr>
                        <w:del w:author="Németh László" w:id="1" w:date="2023-08-25T13:40:16Z"/>
                      </w:rPr>
                    </w:pPr>
                    <w:sdt>
                      <w:sdtPr>
                        <w:tag w:val="goog_rdk_10"/>
                      </w:sdtPr>
                      <w:sdtContent>
                        <w:del w:author="Németh László" w:id="1" w:date="2023-08-25T13:40:16Z">
                          <w:r w:rsidDel="00000000" w:rsidR="00000000" w:rsidRPr="00000000">
                            <w:rPr>
                              <w:rtl w:val="0"/>
                            </w:rPr>
                            <w:delText xml:space="preserve">B</w:delText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</w:tr>
      <w:tr>
        <w:trPr>
          <w:cantSplit w:val="0"/>
          <w:tblHeader w:val="0"/>
        </w:trPr>
        <w:sdt>
          <w:sdtPr>
            <w:tag w:val="goog_rdk_13"/>
          </w:sdtPr>
          <w:sdtContent>
            <w:tc>
              <w:tcPr>
                <w:cellIns w:author="Németh László" w:id="0" w:date="2023-08-25T13:40:26Z"/>
              </w:tcPr>
              <w:sdt>
                <w:sdtPr>
                  <w:tag w:val="goog_rdk_15"/>
                </w:sdtPr>
                <w:sdtContent>
                  <w:p w:rsidR="00000000" w:rsidDel="00000000" w:rsidP="00000000" w:rsidRDefault="00000000" w:rsidRPr="00000000" w14:paraId="00000006">
                    <w:pPr>
                      <w:rPr>
                        <w:ins w:author="Németh László" w:id="0" w:date="2023-08-25T13:40:26Z"/>
                      </w:rPr>
                    </w:pPr>
                    <w:sdt>
                      <w:sdtPr>
                        <w:tag w:val="goog_rdk_14"/>
                      </w:sdtPr>
                      <w:sdtContent>
                        <w:ins w:author="Németh László" w:id="0" w:date="2023-08-25T13:40:26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sdtContent>
        </w:sdt>
        <w:sdt>
          <w:sdtPr>
            <w:tag w:val="goog_rdk_17"/>
          </w:sdtPr>
          <w:sdtContent>
            <w:tc>
              <w:tcPr>
                <w:cellDel w:author="Németh László" w:id="0" w:date="2023-08-25T13:40:26Z"/>
              </w:tcPr>
              <w:sdt>
                <w:sdtPr>
                  <w:tag w:val="goog_rdk_19"/>
                </w:sdtPr>
                <w:sdtContent>
                  <w:p w:rsidR="00000000" w:rsidDel="00000000" w:rsidP="00000000" w:rsidRDefault="00000000" w:rsidRPr="00000000" w14:paraId="00000007">
                    <w:pPr>
                      <w:rPr>
                        <w:del w:author="Németh László" w:id="0" w:date="2023-08-25T13:40:26Z"/>
                      </w:rPr>
                    </w:pPr>
                    <w:sdt>
                      <w:sdtPr>
                        <w:tag w:val="goog_rdk_18"/>
                      </w:sdtPr>
                      <w:sdtContent>
                        <w:del w:author="Németh László" w:id="0" w:date="2023-08-25T13:40:26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sdt>
          <w:sdtPr>
            <w:tag w:val="goog_rdk_21"/>
          </w:sdtPr>
          <w:sdtContent>
            <w:tc>
              <w:tcPr>
                <w:cellDel w:author="Németh László" w:id="1" w:date="2023-08-25T13:40:16Z"/>
              </w:tcPr>
              <w:sdt>
                <w:sdtPr>
                  <w:tag w:val="goog_rdk_23"/>
                </w:sdtPr>
                <w:sdtContent>
                  <w:p w:rsidR="00000000" w:rsidDel="00000000" w:rsidP="00000000" w:rsidRDefault="00000000" w:rsidRPr="00000000" w14:paraId="00000009">
                    <w:pPr>
                      <w:rPr>
                        <w:del w:author="Németh László" w:id="1" w:date="2023-08-25T13:40:16Z"/>
                      </w:rPr>
                    </w:pPr>
                    <w:sdt>
                      <w:sdtPr>
                        <w:tag w:val="goog_rdk_22"/>
                      </w:sdtPr>
                      <w:sdtContent>
                        <w:del w:author="Németh László" w:id="1" w:date="2023-08-25T13:40:16Z">
                          <w:r w:rsidDel="00000000" w:rsidR="00000000" w:rsidRPr="00000000">
                            <w:rPr>
                              <w:rtl w:val="0"/>
                            </w:rPr>
                            <w:delText xml:space="preserve">C</w:delText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</w:tr>
      <w:tr>
        <w:trPr>
          <w:cantSplit w:val="0"/>
          <w:tblHeader w:val="0"/>
        </w:trPr>
        <w:sdt>
          <w:sdtPr>
            <w:tag w:val="goog_rdk_25"/>
          </w:sdtPr>
          <w:sdtContent>
            <w:tc>
              <w:tcPr>
                <w:cellIns w:author="Németh László" w:id="0" w:date="2023-08-25T13:40:26Z"/>
              </w:tcPr>
              <w:sdt>
                <w:sdtPr>
                  <w:tag w:val="goog_rdk_27"/>
                </w:sdtPr>
                <w:sdtContent>
                  <w:p w:rsidR="00000000" w:rsidDel="00000000" w:rsidP="00000000" w:rsidRDefault="00000000" w:rsidRPr="00000000" w14:paraId="0000000A">
                    <w:pPr>
                      <w:rPr>
                        <w:ins w:author="Németh László" w:id="0" w:date="2023-08-25T13:40:26Z"/>
                      </w:rPr>
                    </w:pPr>
                    <w:sdt>
                      <w:sdtPr>
                        <w:tag w:val="goog_rdk_26"/>
                      </w:sdtPr>
                      <w:sdtContent>
                        <w:ins w:author="Németh László" w:id="0" w:date="2023-08-25T13:40:26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sdtContent>
        </w:sdt>
        <w:sdt>
          <w:sdtPr>
            <w:tag w:val="goog_rdk_29"/>
          </w:sdtPr>
          <w:sdtContent>
            <w:tc>
              <w:tcPr>
                <w:cellDel w:author="Németh László" w:id="0" w:date="2023-08-25T13:40:26Z"/>
              </w:tcPr>
              <w:sdt>
                <w:sdtPr>
                  <w:tag w:val="goog_rdk_31"/>
                </w:sdtPr>
                <w:sdtContent>
                  <w:p w:rsidR="00000000" w:rsidDel="00000000" w:rsidP="00000000" w:rsidRDefault="00000000" w:rsidRPr="00000000" w14:paraId="0000000B">
                    <w:pPr>
                      <w:rPr>
                        <w:del w:author="Németh László" w:id="0" w:date="2023-08-25T13:40:26Z"/>
                      </w:rPr>
                    </w:pPr>
                    <w:sdt>
                      <w:sdtPr>
                        <w:tag w:val="goog_rdk_30"/>
                      </w:sdtPr>
                      <w:sdtContent>
                        <w:del w:author="Németh László" w:id="0" w:date="2023-08-25T13:40:26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sdt>
          <w:sdtPr>
            <w:tag w:val="goog_rdk_33"/>
          </w:sdtPr>
          <w:sdtContent>
            <w:tc>
              <w:tcPr>
                <w:cellDel w:author="Németh László" w:id="1" w:date="2023-08-25T13:40:16Z"/>
              </w:tcPr>
              <w:sdt>
                <w:sdtPr>
                  <w:tag w:val="goog_rdk_35"/>
                </w:sdtPr>
                <w:sdtContent>
                  <w:p w:rsidR="00000000" w:rsidDel="00000000" w:rsidP="00000000" w:rsidRDefault="00000000" w:rsidRPr="00000000" w14:paraId="0000000D">
                    <w:pPr>
                      <w:rPr>
                        <w:del w:author="Németh László" w:id="1" w:date="2023-08-25T13:40:16Z"/>
                      </w:rPr>
                    </w:pPr>
                    <w:sdt>
                      <w:sdtPr>
                        <w:tag w:val="goog_rdk_34"/>
                      </w:sdtPr>
                      <w:sdtContent>
                        <w:del w:author="Németh László" w:id="1" w:date="2023-08-25T13:40:16Z">
                          <w:r w:rsidDel="00000000" w:rsidR="00000000" w:rsidRPr="00000000">
                            <w:rPr>
                              <w:rtl w:val="0"/>
                            </w:rPr>
                            <w:delText xml:space="preserve">D</w:delText>
                          </w:r>
                        </w:del>
                      </w:sdtContent>
                    </w:sdt>
                  </w:p>
                </w:sdtContent>
              </w:sdt>
            </w:tc>
          </w:sdtContent>
        </w:sdt>
      </w:tr>
    </w:tbl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lang w:val="en-US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Rcsostblzat">
    <w:name w:val="Table Grid"/>
    <w:basedOn w:val="Normltblzat"/>
    <w:uiPriority w:val="39"/>
    <w:rsid w:val="002610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2610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2610C0"/>
    <w:rPr>
      <w:rFonts w:ascii="Segoe UI" w:cs="Segoe UI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7O8D6HzByogh+0S5EgfyA5+0Q==">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2023-08-25T19:50:00Z</dcterms:created>
  <dc:creator>László Németh</dc:creator>
</cp:coreProperties>
</file>