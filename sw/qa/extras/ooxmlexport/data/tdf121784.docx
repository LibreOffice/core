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Text</w:t>
      </w:r>
      <w:ins w:id="0" w:author="User2 " w:date="2018-08-01T15:32:23Z">
        <w:r>
          <w:rPr>
            <w:rStyle w:val="FootnoteAnchor"/>
          </w:rPr>
          <w:footnoteReference w:id="2"/>
        </w:r>
      </w:ins>
    </w:p>
    <w:p>
      <w:pPr>
        <w:pStyle w:val="Normal"/>
        <w:bidi w:val="0"/>
        <w:jc w:val="left"/>
        <w:rPr/>
      </w:pPr>
      <w:r>
        <w:rPr/>
        <w:t>text</w:t>
      </w:r>
      <w:ins w:id="1" w:author="User2 " w:date="2018-08-01T15:32:39Z">
        <w:r>
          <w:rPr>
            <w:rStyle w:val="EndnoteAnchor"/>
          </w:rPr>
          <w:endnoteReference w:id="2"/>
        </w:r>
      </w:ins>
    </w:p>
    <w:sectPr>
      <w:footnotePr>
        <w:numFmt w:val="decimal"/>
      </w:footnotePr>
      <w:endnotePr>
        <w:numFmt w:val="lowerRoman"/>
      </w:endnote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suppressLineNumbers/>
        <w:bidi w:val="0"/>
        <w:ind w:left="339" w:right="0" w:hanging="339"/>
        <w:jc w:val="left"/>
        <w:rPr/>
      </w:pPr>
      <w:ins w:id="4" w:author="User2 " w:date="2018-08-01T15:32:43Z">
        <w:r>
          <w:rPr>
            <w:rStyle w:val="EndnoteCharacters"/>
          </w:rPr>
          <w:endnoteRef/>
        </w:r>
      </w:ins>
      <w:ins w:id="5" w:author="User2 " w:date="2018-08-01T15:32:43Z">
        <w:r>
          <w:rPr/>
          <w:tab/>
          <w:t>endnote</w:t>
        </w:r>
      </w:ins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bidi w:val="0"/>
        <w:ind w:left="339" w:right="0" w:hanging="339"/>
        <w:jc w:val="left"/>
        <w:rPr/>
      </w:pPr>
      <w:ins w:id="2" w:author="User2 " w:date="2018-08-01T15:32:25Z">
        <w:r>
          <w:rPr>
            <w:rStyle w:val="FootnoteCharacters"/>
          </w:rPr>
          <w:footnoteRef/>
        </w:r>
      </w:ins>
      <w:ins w:id="3" w:author="User2 " w:date="2018-08-01T15:32:25Z">
        <w:r>
          <w:rPr/>
          <w:tab/>
          <w:t>footnote</w:t>
        </w:r>
      </w:ins>
    </w:p>
  </w:footnote>
</w:footnotes>
</file>

<file path=word/settings.xml><?xml version="1.0" encoding="utf-8"?>
<w:settings xmlns:w="http://schemas.openxmlformats.org/wordprocessingml/2006/main">
  <w:zoom w:percent="100"/>
  <w:trackRevisions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imSun" w:cs="Lucida 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SimSun" w:cs="Lucida Sans"/>
      <w:color w:val="auto"/>
      <w:kern w:val="2"/>
      <w:sz w:val="24"/>
      <w:szCs w:val="24"/>
      <w:lang w:val="hu-HU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LibreOfficeDev/6.3.0.0.alpha0$Linux_X86_64 LibreOffice_project/d2eab58c855457a017dfb559d066107932e1dd1d</Applicat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2018-08-01T15:32:02Z</dcterms:created>
  <dc:creator>User2 </dc:creator>
  <dc:description/>
  <dc:language>hu-HU</dc:language>
  <cp:lastModifiedBy>User2 </cp:lastModifiedBy>
  <dcterms:modified xsi:type="dcterms:W3CDTF">2018-08-01T15:33:02Z</dcterms:modified>
  <cp:revision>2</cp:revision>
  <dc:subject/>
  <dc:title/>
</cp:coreProperties>
</file>