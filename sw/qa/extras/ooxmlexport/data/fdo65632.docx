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2C" w:rsidRDefault="00F07595">
      <w:del w:id="0" w:author="vmiklos" w:date="2013-07-17T12:26:00Z">
        <w:r>
          <w:delText>foo</w:delText>
        </w:r>
        <w:r>
          <w:rPr>
            <w:rStyle w:val="FootnoteReference"/>
          </w:rPr>
          <w:footnoteReference w:id="1"/>
        </w:r>
        <w:r>
          <w:delText>bar</w:delText>
        </w:r>
      </w:del>
      <w:r>
        <w:t>baz</w:t>
      </w:r>
    </w:p>
    <w:sectPr w:rsidR="0024512C" w:rsidSect="002451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051" w:rsidRDefault="005A7051" w:rsidP="00F07595">
      <w:pPr>
        <w:spacing w:after="0" w:line="240" w:lineRule="auto"/>
      </w:pPr>
      <w:r>
        <w:separator/>
      </w:r>
    </w:p>
  </w:endnote>
  <w:endnote w:type="continuationSeparator" w:id="0">
    <w:p w:rsidR="005A7051" w:rsidRDefault="005A7051" w:rsidP="00F0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051" w:rsidRDefault="005A7051" w:rsidP="00F07595">
      <w:pPr>
        <w:spacing w:after="0" w:line="240" w:lineRule="auto"/>
      </w:pPr>
      <w:r>
        <w:separator/>
      </w:r>
    </w:p>
  </w:footnote>
  <w:footnote w:type="continuationSeparator" w:id="0">
    <w:p w:rsidR="005A7051" w:rsidRDefault="005A7051" w:rsidP="00F07595">
      <w:pPr>
        <w:spacing w:after="0" w:line="240" w:lineRule="auto"/>
      </w:pPr>
      <w:r>
        <w:continuationSeparator/>
      </w:r>
    </w:p>
  </w:footnote>
  <w:footnote w:id="1">
    <w:p w:rsidR="00F07595" w:rsidDel="00F07595" w:rsidRDefault="00F07595">
      <w:pPr>
        <w:pStyle w:val="FootnoteText"/>
      </w:pPr>
      <w:r w:rsidDel="00F07595">
        <w:rPr>
          <w:rStyle w:val="FootnoteReference"/>
        </w:rPr>
        <w:footnoteRef/>
      </w:r>
      <w:r w:rsidDel="00F07595">
        <w:t xml:space="preserve">not deleted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595"/>
    <w:rsid w:val="0024512C"/>
    <w:rsid w:val="005A7051"/>
    <w:rsid w:val="00F0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075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9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C54B071-06E4-4E8D-90DF-FA81A90C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2013-07-17T10:26:00Z</dcterms:created>
  <dcterms:modified xsi:type="dcterms:W3CDTF">2013-07-17T10:27:00Z</dcterms:modified>
</cp:coreProperties>
</file>