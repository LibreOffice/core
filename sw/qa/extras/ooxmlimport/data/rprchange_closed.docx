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5C3595" w:rsidRDefault="007A4910" w:rsidRPr="008E545E">
      <w:del w:author="X, Y" w:date="2011-11-11T11:11:00Z" w:id="183">
        <w:r w:rsidDel="0084302D" w:rsidRPr="0084302D">
          <w:fldChar w:fldCharType="begin"/>
        </w:r>
        <w:r w:rsidDel="0084302D" w:rsidRPr="0084302D">
          <w:delInstrText xml:space="preserve"> HYPERLINK </w:delInstrText>
        </w:r>
        <w:r w:rsidDel="0084302D" w:rsidRPr="0084302D">
          <w:rPr>
            <w:rPrChange w:author="X, Y" w:date="2011-11-11T11:11:00Z" w:id="184">
              <w:rPr>
                <w:rStyle w:val="InternetLink"/>
                <w:rFonts w:ascii="Times New Roman" w:cs="Times New Roman" w:hAnsi="Times New Roman"/>
                <w:b/>
              </w:rPr>
            </w:rPrChange>
          </w:rPr>
          <w:fldChar w:fldCharType="separate"/>
        </w:r>
      </w:del>
    </w:p>
    <w:p w:rsidR="005C3595" w:rsidRDefault="007A4910">
      <w:pPr>
        <w:pStyle w:val="Heading2Para"/>
        <w:spacing w:after="2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Text after rPrChange.  </w:t>
      </w:r>
    </w:p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Kevin Boner" w:date="2013-08-28T10:32:00Z" w:initials="KB">
    <w:p w:rsidR="007B46BA" w:rsidRDefault="007B46BA">
      <w:pPr>
        <w:pStyle w:val="CommentText"/>
      </w:pPr>
      <w:r>
        <w:rPr>
          <w:rStyle w:val="CommentReference"/>
        </w:rPr>
        <w:annotationRef/>
      </w:r>
      <w:r>
        <w:t>Acceptance criteria will be described on each SOW under this MSA.</w:t>
      </w:r>
    </w:p>
  </w:comment>
  <w:comment w:id="53" w:author="Kevin Boner" w:date="2013-08-28T10:32:00Z" w:initials="KB">
    <w:p w:rsidR="008C1D07" w:rsidRDefault="008C1D07">
      <w:pPr>
        <w:pStyle w:val="CommentText"/>
      </w:pPr>
      <w:r>
        <w:rPr>
          <w:rStyle w:val="CommentReference"/>
        </w:rPr>
        <w:annotationRef/>
      </w:r>
      <w:r>
        <w:t>QTI needs to be aware any time a subcontractor is used.</w:t>
      </w:r>
    </w:p>
  </w:comment>
  <w:comment w:id="518" w:author="Kevin Boner" w:date="2013-10-02T10:36:00Z" w:initials="KB">
    <w:p w:rsidR="009D615E" w:rsidRDefault="009D615E">
      <w:pPr>
        <w:pStyle w:val="CommentText"/>
      </w:pPr>
      <w:r>
        <w:rPr>
          <w:rStyle w:val="CommentReference"/>
        </w:rPr>
        <w:annotationRef/>
      </w:r>
      <w:r>
        <w:t>Still being reviewed by Insurance department.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1CB" w:rsidRDefault="00C011CB">
      <w:pPr>
        <w:spacing w:after="0" w:line="240" w:lineRule="auto"/>
      </w:pPr>
      <w:r>
        <w:separator/>
      </w:r>
    </w:p>
  </w:endnote>
  <w:endnote w:type="continuationSeparator" w:id="0">
    <w:p w:rsidR="00C011CB" w:rsidRDefault="00C01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595" w:rsidRDefault="007A4910">
    <w:r>
      <w:rPr>
        <w:rStyle w:val="PageNumber"/>
        <w:sz w:val="18"/>
      </w:rPr>
      <w:t xml:space="preserve">Page </w:t>
    </w:r>
    <w:r>
      <w:rPr>
        <w:rStyle w:val="PageNumber"/>
        <w:sz w:val="18"/>
      </w:rPr>
      <w:fldChar w:fldCharType="begin"/>
    </w:r>
    <w:r>
      <w:instrText>PAGE</w:instrText>
    </w:r>
    <w:r>
      <w:fldChar w:fldCharType="separate"/>
    </w:r>
    <w:r w:rsidR="002128EB">
      <w:rPr>
        <w:noProof/>
      </w:rPr>
      <w:t>10</w:t>
    </w:r>
    <w:r>
      <w:fldChar w:fldCharType="end"/>
    </w:r>
    <w:r>
      <w:rPr>
        <w:rStyle w:val="PageNumber"/>
        <w:sz w:val="18"/>
      </w:rPr>
      <w:t xml:space="preserve"> of </w:t>
    </w:r>
    <w:r>
      <w:rPr>
        <w:rStyle w:val="PageNumber"/>
        <w:sz w:val="18"/>
      </w:rPr>
      <w:fldChar w:fldCharType="begin"/>
    </w:r>
    <w:r>
      <w:instrText>NUMPAGES</w:instrText>
    </w:r>
    <w:r>
      <w:fldChar w:fldCharType="separate"/>
    </w:r>
    <w:r w:rsidR="002128EB">
      <w:rPr>
        <w:noProof/>
      </w:rPr>
      <w:t>24</w:t>
    </w:r>
    <w:r>
      <w:fldChar w:fldCharType="end"/>
    </w:r>
  </w:p>
  <w:p w:rsidR="005C3595" w:rsidRDefault="007A4910">
    <w:pPr>
      <w:pStyle w:val="Footer"/>
      <w:spacing w:line="200" w:lineRule="exact"/>
      <w:rPr>
        <w:rStyle w:val="PageNumber"/>
        <w:sz w:val="16"/>
      </w:rPr>
    </w:pPr>
    <w:r>
      <w:rPr>
        <w:sz w:val="16"/>
      </w:rPr>
      <w:tab/>
    </w:r>
    <w:r>
      <w:rPr>
        <w:sz w:val="16"/>
      </w:rPr>
      <w:tab/>
      <w:t>Qualcomm Technologies, Inc. 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1CB" w:rsidRDefault="00C011CB">
      <w:pPr>
        <w:spacing w:after="0" w:line="240" w:lineRule="auto"/>
      </w:pPr>
      <w:r>
        <w:separator/>
      </w:r>
    </w:p>
  </w:footnote>
  <w:footnote w:type="continuationSeparator" w:id="0">
    <w:p w:rsidR="00C011CB" w:rsidRDefault="00C01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22458"/>
    <w:multiLevelType w:val="multilevel"/>
    <w:tmpl w:val="FE5EF9E8"/>
    <w:lvl w:ilvl="0">
      <w:start w:val="17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lowerLetter"/>
      <w:lvlText w:val="(%2)"/>
      <w:lvlJc w:val="left"/>
      <w:pPr>
        <w:tabs>
          <w:tab w:val="num" w:pos="1455"/>
        </w:tabs>
        <w:ind w:left="1455" w:hanging="375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BC1E80"/>
    <w:multiLevelType w:val="multilevel"/>
    <w:tmpl w:val="85CA32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D237BA4"/>
    <w:multiLevelType w:val="multilevel"/>
    <w:tmpl w:val="1FB827AC"/>
    <w:lvl w:ilvl="0">
      <w:start w:val="1"/>
      <w:numFmt w:val="decimal"/>
      <w:pStyle w:val="ArticleSecL1"/>
      <w:suff w:val="nothing"/>
      <w:lvlText w:val="Article %1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Section %1.%2"/>
      <w:lvlJc w:val="left"/>
      <w:pPr>
        <w:ind w:left="1080" w:firstLine="720"/>
      </w:pPr>
      <w:rPr>
        <w:b w:val="0"/>
        <w:i w:val="0"/>
        <w:caps w:val="0"/>
        <w:smallCaps w:val="0"/>
        <w:u w:val="none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1440" w:firstLine="1440"/>
      </w:pPr>
      <w:rPr>
        <w:b w:val="0"/>
        <w:i w:val="0"/>
        <w:caps w:val="0"/>
        <w:smallCaps w:val="0"/>
        <w:u w:val="none"/>
      </w:rPr>
    </w:lvl>
    <w:lvl w:ilvl="3">
      <w:start w:val="1"/>
      <w:numFmt w:val="lowerRoman"/>
      <w:lvlText w:val="(%4)"/>
      <w:lvlJc w:val="left"/>
      <w:pPr>
        <w:tabs>
          <w:tab w:val="num" w:pos="2880"/>
        </w:tabs>
        <w:ind w:left="1800" w:firstLine="2160"/>
      </w:pPr>
      <w:rPr>
        <w:b w:val="0"/>
        <w:i w:val="0"/>
        <w:caps w:val="0"/>
        <w:smallCaps w:val="0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2160" w:firstLine="2880"/>
      </w:pPr>
      <w:rPr>
        <w:b w:val="0"/>
        <w:i w:val="0"/>
        <w:caps w:val="0"/>
        <w:smallCaps w:val="0"/>
        <w:u w:val="none"/>
      </w:rPr>
    </w:lvl>
    <w:lvl w:ilvl="5">
      <w:start w:val="1"/>
      <w:numFmt w:val="lowerLetter"/>
      <w:lvlText w:val="%6)"/>
      <w:lvlJc w:val="left"/>
      <w:pPr>
        <w:tabs>
          <w:tab w:val="num" w:pos="4320"/>
        </w:tabs>
        <w:ind w:left="2520" w:firstLine="3600"/>
      </w:pPr>
      <w:rPr>
        <w:b w:val="0"/>
        <w:i w:val="0"/>
        <w:caps w:val="0"/>
        <w:smallCaps w:val="0"/>
        <w:u w:val="none"/>
      </w:rPr>
    </w:lvl>
    <w:lvl w:ilvl="6">
      <w:start w:val="1"/>
      <w:numFmt w:val="lowerRoman"/>
      <w:lvlText w:val="%7)"/>
      <w:lvlJc w:val="left"/>
      <w:pPr>
        <w:tabs>
          <w:tab w:val="num" w:pos="5040"/>
        </w:tabs>
        <w:ind w:left="2880" w:firstLine="4320"/>
      </w:pPr>
      <w:rPr>
        <w:b w:val="0"/>
        <w:i w:val="0"/>
        <w:caps w:val="0"/>
        <w:smallCaps w:val="0"/>
        <w:u w:val="none"/>
      </w:rPr>
    </w:lvl>
    <w:lvl w:ilvl="7">
      <w:start w:val="1"/>
      <w:numFmt w:val="decimal"/>
      <w:lvlText w:val="%8)"/>
      <w:lvlJc w:val="left"/>
      <w:pPr>
        <w:tabs>
          <w:tab w:val="num" w:pos="5760"/>
        </w:tabs>
        <w:ind w:left="3240" w:firstLine="5040"/>
      </w:pPr>
      <w:rPr>
        <w:b w:val="0"/>
        <w:i w:val="0"/>
        <w:caps w:val="0"/>
        <w:smallCaps w:val="0"/>
        <w:u w:val="none"/>
      </w:rPr>
    </w:lvl>
    <w:lvl w:ilvl="8">
      <w:start w:val="1"/>
      <w:numFmt w:val="upperRoman"/>
      <w:lvlText w:val="%9)"/>
      <w:lvlJc w:val="left"/>
      <w:pPr>
        <w:tabs>
          <w:tab w:val="num" w:pos="6480"/>
        </w:tabs>
        <w:ind w:left="3600" w:firstLine="5760"/>
      </w:pPr>
      <w:rPr>
        <w:b w:val="0"/>
        <w:i w:val="0"/>
        <w:caps w:val="0"/>
        <w:smallCaps w:val="0"/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595"/>
    <w:rsid w:val="000B6FAC"/>
    <w:rsid w:val="001D0108"/>
    <w:rsid w:val="002128EB"/>
    <w:rsid w:val="002D527F"/>
    <w:rsid w:val="003A6094"/>
    <w:rsid w:val="00463481"/>
    <w:rsid w:val="004A16AD"/>
    <w:rsid w:val="005669BB"/>
    <w:rsid w:val="00590F11"/>
    <w:rsid w:val="005C3595"/>
    <w:rsid w:val="007A4910"/>
    <w:rsid w:val="007B46BA"/>
    <w:rsid w:val="007C1902"/>
    <w:rsid w:val="0084302D"/>
    <w:rsid w:val="008944D2"/>
    <w:rsid w:val="008C1D07"/>
    <w:rsid w:val="008E3994"/>
    <w:rsid w:val="008E545E"/>
    <w:rsid w:val="009D31AB"/>
    <w:rsid w:val="009D615E"/>
    <w:rsid w:val="009F3D9D"/>
    <w:rsid w:val="009F504C"/>
    <w:rsid w:val="00A12DF3"/>
    <w:rsid w:val="00AB4D15"/>
    <w:rsid w:val="00B14C79"/>
    <w:rsid w:val="00B52C25"/>
    <w:rsid w:val="00BA7F60"/>
    <w:rsid w:val="00C011CB"/>
    <w:rsid w:val="00C60211"/>
    <w:rsid w:val="00DC1A46"/>
    <w:rsid w:val="00DF2E17"/>
    <w:rsid w:val="00E2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pPr>
      <w:keepNext/>
      <w:keepLines/>
      <w:spacing w:before="240" w:after="240"/>
      <w:ind w:left="720" w:right="1440" w:hanging="720"/>
      <w:outlineLvl w:val="0"/>
    </w:pPr>
    <w:rPr>
      <w:b/>
      <w:smallCaps/>
      <w:sz w:val="24"/>
    </w:rPr>
  </w:style>
  <w:style w:type="paragraph" w:styleId="Heading2">
    <w:name w:val="heading 2"/>
    <w:basedOn w:val="Heading1"/>
    <w:pPr>
      <w:ind w:left="1440"/>
      <w:outlineLvl w:val="1"/>
    </w:pPr>
    <w:rPr>
      <w:smallCaps w:val="0"/>
    </w:rPr>
  </w:style>
  <w:style w:type="paragraph" w:styleId="Heading3">
    <w:name w:val="heading 3"/>
    <w:basedOn w:val="Heading2"/>
    <w:pPr>
      <w:ind w:left="2160"/>
      <w:outlineLvl w:val="2"/>
    </w:pPr>
  </w:style>
  <w:style w:type="paragraph" w:styleId="Heading4">
    <w:name w:val="heading 4"/>
    <w:basedOn w:val="Heading3"/>
    <w:pPr>
      <w:ind w:left="2880"/>
      <w:outlineLvl w:val="3"/>
    </w:pPr>
  </w:style>
  <w:style w:type="paragraph" w:styleId="Heading5">
    <w:name w:val="heading 5"/>
    <w:basedOn w:val="Heading4"/>
    <w:pPr>
      <w:ind w:left="3600"/>
      <w:outlineLvl w:val="4"/>
    </w:pPr>
  </w:style>
  <w:style w:type="paragraph" w:styleId="Heading6">
    <w:name w:val="heading 6"/>
    <w:basedOn w:val="Heading5"/>
    <w:pPr>
      <w:ind w:left="4320"/>
      <w:outlineLvl w:val="5"/>
    </w:pPr>
  </w:style>
  <w:style w:type="paragraph" w:styleId="Heading7">
    <w:name w:val="heading 7"/>
    <w:basedOn w:val="Heading6"/>
    <w:pPr>
      <w:ind w:left="5040"/>
      <w:outlineLvl w:val="6"/>
    </w:pPr>
  </w:style>
  <w:style w:type="paragraph" w:styleId="Heading8">
    <w:name w:val="heading 8"/>
    <w:basedOn w:val="Heading7"/>
    <w:pPr>
      <w:ind w:left="5760"/>
      <w:outlineLvl w:val="7"/>
    </w:pPr>
  </w:style>
  <w:style w:type="paragraph" w:styleId="Heading9">
    <w:name w:val="heading 9"/>
    <w:basedOn w:val="Heading8"/>
    <w:pPr>
      <w:tabs>
        <w:tab w:val="left" w:pos="360"/>
      </w:tabs>
      <w:ind w:left="648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Pr>
      <w:rFonts w:ascii="Times New Roman" w:hAnsi="Times New Roman"/>
      <w:sz w:val="26"/>
    </w:rPr>
  </w:style>
  <w:style w:type="character" w:styleId="FootnoteReference">
    <w:name w:val="footnote reference"/>
    <w:rPr>
      <w:rFonts w:ascii="Times New Roman" w:hAnsi="Times New Roman"/>
      <w:vertAlign w:val="superscript"/>
    </w:rPr>
  </w:style>
  <w:style w:type="character" w:customStyle="1" w:styleId="ParagraphNumber">
    <w:name w:val="ParagraphNumber"/>
    <w:basedOn w:val="DefaultParagraphFont"/>
  </w:style>
  <w:style w:type="character" w:customStyle="1" w:styleId="CrossReference">
    <w:name w:val="CrossReference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DeltaViewInsertion">
    <w:name w:val="DeltaView Insertion"/>
    <w:rPr>
      <w:color w:val="0000FF"/>
      <w:u w:val="double"/>
    </w:rPr>
  </w:style>
  <w:style w:type="character" w:customStyle="1" w:styleId="DeltaViewMoveDestination">
    <w:name w:val="DeltaView Move Destination"/>
    <w:rPr>
      <w:color w:val="00C000"/>
      <w:u w:val="double"/>
    </w:rPr>
  </w:style>
  <w:style w:type="character" w:customStyle="1" w:styleId="Defterm">
    <w:name w:val="Defterm"/>
    <w:rPr>
      <w:b/>
      <w:color w:val="000000"/>
      <w:sz w:val="22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Aria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2"/>
      <w:szCs w:val="22"/>
      <w:u w:val="none"/>
      <w:vertAlign w:val="baseline"/>
    </w:rPr>
  </w:style>
  <w:style w:type="character" w:customStyle="1" w:styleId="ListLabel6">
    <w:name w:val="ListLabel 6"/>
    <w:rPr>
      <w:rFonts w:cs="Times New Roman"/>
      <w:b w:val="0"/>
      <w:i w:val="0"/>
      <w:caps w:val="0"/>
      <w:smallCaps w:val="0"/>
      <w:u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240"/>
      <w:jc w:val="both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 w:val="20"/>
    </w:rPr>
  </w:style>
  <w:style w:type="paragraph" w:styleId="BodyText2">
    <w:name w:val="Body Text 2"/>
    <w:basedOn w:val="Normal"/>
    <w:pPr>
      <w:ind w:left="720"/>
    </w:pPr>
  </w:style>
  <w:style w:type="paragraph" w:styleId="Quote">
    <w:name w:val="Quote"/>
    <w:basedOn w:val="TextBody"/>
    <w:pPr>
      <w:widowControl w:val="0"/>
      <w:spacing w:after="0"/>
      <w:ind w:left="1440" w:right="1440"/>
    </w:pPr>
  </w:style>
  <w:style w:type="paragraph" w:customStyle="1" w:styleId="Centered">
    <w:name w:val="Centered"/>
    <w:basedOn w:val="TextBody"/>
    <w:pPr>
      <w:jc w:val="center"/>
    </w:pPr>
  </w:style>
  <w:style w:type="paragraph" w:styleId="FootnoteText">
    <w:name w:val="footnote text"/>
    <w:basedOn w:val="Normal"/>
    <w:pPr>
      <w:ind w:firstLine="360"/>
      <w:jc w:val="both"/>
    </w:pPr>
  </w:style>
  <w:style w:type="paragraph" w:customStyle="1" w:styleId="HeaderNumbers">
    <w:name w:val="HeaderNumbers"/>
    <w:basedOn w:val="Normal"/>
    <w:pPr>
      <w:spacing w:before="720" w:after="0" w:line="480" w:lineRule="exact"/>
      <w:ind w:right="144"/>
      <w:jc w:val="right"/>
    </w:pPr>
  </w:style>
  <w:style w:type="paragraph" w:customStyle="1" w:styleId="LetterClosing">
    <w:name w:val="LetterClosing"/>
    <w:basedOn w:val="Normal"/>
  </w:style>
  <w:style w:type="paragraph" w:styleId="MacroText">
    <w:name w:val="macro"/>
    <w:pPr>
      <w:tabs>
        <w:tab w:val="left" w:pos="576"/>
        <w:tab w:val="left" w:pos="965"/>
        <w:tab w:val="left" w:pos="1440"/>
        <w:tab w:val="left" w:pos="1915"/>
        <w:tab w:val="left" w:pos="2405"/>
        <w:tab w:val="left" w:pos="2880"/>
        <w:tab w:val="left" w:pos="3355"/>
        <w:tab w:val="left" w:pos="3845"/>
        <w:tab w:val="left" w:pos="4320"/>
      </w:tabs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NormalIndent">
    <w:name w:val="Normal Indent"/>
    <w:basedOn w:val="Normal"/>
    <w:pPr>
      <w:ind w:left="720" w:right="720"/>
      <w:jc w:val="both"/>
    </w:pPr>
  </w:style>
  <w:style w:type="paragraph" w:customStyle="1" w:styleId="PleadingSignature">
    <w:name w:val="Pleading Signature"/>
    <w:basedOn w:val="Normal"/>
    <w:pPr>
      <w:keepNext/>
      <w:keepLines/>
      <w:tabs>
        <w:tab w:val="left" w:pos="4680"/>
        <w:tab w:val="right" w:pos="9000"/>
      </w:tabs>
      <w:ind w:left="4320"/>
    </w:pPr>
  </w:style>
  <w:style w:type="paragraph" w:customStyle="1" w:styleId="Contents1">
    <w:name w:val="Contents 1"/>
    <w:basedOn w:val="Normal"/>
    <w:pPr>
      <w:keepLines/>
      <w:tabs>
        <w:tab w:val="right" w:leader="dot" w:pos="9288"/>
      </w:tabs>
      <w:ind w:left="1440" w:right="1440" w:hanging="1440"/>
    </w:pPr>
  </w:style>
  <w:style w:type="paragraph" w:customStyle="1" w:styleId="Contents2">
    <w:name w:val="Contents 2"/>
    <w:basedOn w:val="Contents1"/>
    <w:pPr>
      <w:ind w:hanging="720"/>
    </w:pPr>
  </w:style>
  <w:style w:type="paragraph" w:customStyle="1" w:styleId="Contents3">
    <w:name w:val="Contents 3"/>
    <w:basedOn w:val="Contents1"/>
    <w:pPr>
      <w:ind w:left="2160" w:hanging="720"/>
    </w:pPr>
  </w:style>
  <w:style w:type="paragraph" w:customStyle="1" w:styleId="Contents4">
    <w:name w:val="Contents 4"/>
    <w:basedOn w:val="Contents1"/>
    <w:pPr>
      <w:ind w:left="2880" w:hanging="720"/>
    </w:pPr>
  </w:style>
  <w:style w:type="paragraph" w:customStyle="1" w:styleId="Contents5">
    <w:name w:val="Contents 5"/>
    <w:basedOn w:val="Contents1"/>
    <w:pPr>
      <w:ind w:left="3600" w:hanging="720"/>
    </w:pPr>
  </w:style>
  <w:style w:type="paragraph" w:customStyle="1" w:styleId="Contents6">
    <w:name w:val="Contents 6"/>
    <w:basedOn w:val="Contents1"/>
    <w:pPr>
      <w:ind w:left="4320" w:hanging="720"/>
    </w:pPr>
  </w:style>
  <w:style w:type="paragraph" w:customStyle="1" w:styleId="Contents7">
    <w:name w:val="Contents 7"/>
    <w:basedOn w:val="Contents1"/>
    <w:pPr>
      <w:ind w:left="5040" w:hanging="720"/>
    </w:pPr>
  </w:style>
  <w:style w:type="paragraph" w:customStyle="1" w:styleId="Contents8">
    <w:name w:val="Contents 8"/>
    <w:basedOn w:val="Contents1"/>
    <w:pPr>
      <w:ind w:left="5760" w:hanging="720"/>
    </w:pPr>
  </w:style>
  <w:style w:type="paragraph" w:customStyle="1" w:styleId="Contents9">
    <w:name w:val="Contents 9"/>
    <w:basedOn w:val="Contents1"/>
    <w:pPr>
      <w:ind w:left="6480" w:hanging="720"/>
    </w:pPr>
  </w:style>
  <w:style w:type="paragraph" w:customStyle="1" w:styleId="Heading1Para">
    <w:name w:val="Heading1Para"/>
    <w:basedOn w:val="Normal"/>
    <w:pPr>
      <w:spacing w:after="240"/>
      <w:jc w:val="both"/>
    </w:pPr>
  </w:style>
  <w:style w:type="paragraph" w:customStyle="1" w:styleId="Heading2Para">
    <w:name w:val="Heading2Para"/>
    <w:basedOn w:val="Normal"/>
    <w:pPr>
      <w:spacing w:after="240"/>
      <w:ind w:firstLine="720"/>
      <w:jc w:val="both"/>
    </w:pPr>
  </w:style>
  <w:style w:type="paragraph" w:customStyle="1" w:styleId="Heading3Para">
    <w:name w:val="Heading3Para"/>
    <w:basedOn w:val="Normal"/>
    <w:pPr>
      <w:spacing w:after="240"/>
      <w:ind w:firstLine="1440"/>
      <w:jc w:val="both"/>
    </w:pPr>
  </w:style>
  <w:style w:type="paragraph" w:customStyle="1" w:styleId="Heading4Para">
    <w:name w:val="Heading4Para"/>
    <w:basedOn w:val="Normal"/>
    <w:pPr>
      <w:spacing w:after="240"/>
      <w:ind w:firstLine="2160"/>
      <w:jc w:val="both"/>
    </w:pPr>
  </w:style>
  <w:style w:type="paragraph" w:customStyle="1" w:styleId="Heading5Para">
    <w:name w:val="Heading5Para"/>
    <w:basedOn w:val="Normal"/>
    <w:pPr>
      <w:spacing w:after="240"/>
      <w:ind w:firstLine="2880"/>
      <w:jc w:val="both"/>
    </w:pPr>
  </w:style>
  <w:style w:type="paragraph" w:customStyle="1" w:styleId="Heading6Para">
    <w:name w:val="Heading6Para"/>
    <w:basedOn w:val="Normal"/>
    <w:pPr>
      <w:spacing w:after="240"/>
      <w:ind w:firstLine="3600"/>
      <w:jc w:val="both"/>
    </w:pPr>
  </w:style>
  <w:style w:type="paragraph" w:customStyle="1" w:styleId="Heading7Para">
    <w:name w:val="Heading7Para"/>
    <w:basedOn w:val="Normal"/>
    <w:pPr>
      <w:spacing w:after="240"/>
      <w:ind w:firstLine="4320"/>
      <w:jc w:val="both"/>
    </w:pPr>
  </w:style>
  <w:style w:type="paragraph" w:customStyle="1" w:styleId="Heading8Para">
    <w:name w:val="Heading8Para"/>
    <w:basedOn w:val="Normal"/>
    <w:pPr>
      <w:spacing w:after="240"/>
      <w:ind w:firstLine="5040"/>
      <w:jc w:val="both"/>
    </w:pPr>
  </w:style>
  <w:style w:type="paragraph" w:customStyle="1" w:styleId="Heading9Para">
    <w:name w:val="Heading9Para"/>
    <w:basedOn w:val="Normal"/>
    <w:pPr>
      <w:spacing w:after="240"/>
      <w:ind w:firstLine="5760"/>
      <w:jc w:val="both"/>
    </w:pPr>
  </w:style>
  <w:style w:type="paragraph" w:customStyle="1" w:styleId="Declaration1">
    <w:name w:val="Declaration 1"/>
    <w:basedOn w:val="Normal"/>
    <w:pPr>
      <w:keepNext/>
      <w:keepLines/>
      <w:spacing w:line="480" w:lineRule="auto"/>
      <w:ind w:firstLine="720"/>
    </w:pPr>
  </w:style>
  <w:style w:type="paragraph" w:customStyle="1" w:styleId="Declaration2">
    <w:name w:val="Declaration 2"/>
    <w:basedOn w:val="Normal"/>
    <w:pPr>
      <w:keepNext/>
      <w:keepLines/>
      <w:spacing w:line="480" w:lineRule="auto"/>
      <w:ind w:firstLine="1440"/>
    </w:pPr>
  </w:style>
  <w:style w:type="paragraph" w:customStyle="1" w:styleId="Declaration3">
    <w:name w:val="Declaration 3"/>
    <w:basedOn w:val="Normal"/>
    <w:pPr>
      <w:keepNext/>
      <w:keepLines/>
      <w:spacing w:line="480" w:lineRule="auto"/>
      <w:ind w:firstLine="2160"/>
    </w:pPr>
  </w:style>
  <w:style w:type="paragraph" w:styleId="TableofAuthorities">
    <w:name w:val="table of authorities"/>
    <w:basedOn w:val="Normal"/>
    <w:pPr>
      <w:tabs>
        <w:tab w:val="right" w:leader="dot" w:pos="9360"/>
      </w:tabs>
      <w:ind w:left="260" w:hanging="260"/>
    </w:pPr>
  </w:style>
  <w:style w:type="paragraph" w:styleId="TOAHeading">
    <w:name w:val="toa heading"/>
    <w:basedOn w:val="Normal"/>
    <w:pPr>
      <w:keepNext/>
      <w:spacing w:before="120" w:after="120"/>
      <w:jc w:val="center"/>
    </w:pPr>
    <w:rPr>
      <w:b/>
      <w:caps/>
    </w:rPr>
  </w:style>
  <w:style w:type="paragraph" w:customStyle="1" w:styleId="LeftBusinessSignature">
    <w:name w:val="Left Business Signature"/>
    <w:basedOn w:val="Normal"/>
    <w:pPr>
      <w:keepNext/>
      <w:keepLines/>
      <w:tabs>
        <w:tab w:val="left" w:pos="446"/>
        <w:tab w:val="right" w:pos="5040"/>
      </w:tabs>
      <w:ind w:right="4320"/>
    </w:pPr>
  </w:style>
  <w:style w:type="paragraph" w:customStyle="1" w:styleId="RightBusinessSignature">
    <w:name w:val="Right Business Signature"/>
    <w:basedOn w:val="Normal"/>
    <w:pPr>
      <w:keepNext/>
      <w:keepLines/>
      <w:tabs>
        <w:tab w:val="left" w:pos="4766"/>
        <w:tab w:val="right" w:pos="9360"/>
      </w:tabs>
      <w:ind w:left="4320"/>
    </w:pPr>
  </w:style>
  <w:style w:type="paragraph" w:customStyle="1" w:styleId="BillingNumber">
    <w:name w:val="BillingNumber"/>
    <w:basedOn w:val="Normal"/>
    <w:rPr>
      <w:sz w:val="20"/>
    </w:rPr>
  </w:style>
  <w:style w:type="paragraph" w:styleId="EnvelopeAddress">
    <w:name w:val="envelope address"/>
    <w:basedOn w:val="Normal"/>
    <w:rPr>
      <w:sz w:val="24"/>
    </w:rPr>
  </w:style>
  <w:style w:type="paragraph" w:customStyle="1" w:styleId="LabelAddress">
    <w:name w:val="LabelAddress"/>
    <w:basedOn w:val="Normal"/>
    <w:pPr>
      <w:ind w:left="1354"/>
    </w:pPr>
    <w:rPr>
      <w:sz w:val="20"/>
    </w:rPr>
  </w:style>
  <w:style w:type="paragraph" w:customStyle="1" w:styleId="LabelBilling">
    <w:name w:val="LabelBilling"/>
    <w:basedOn w:val="Normal"/>
    <w:pPr>
      <w:spacing w:before="1051" w:after="0"/>
      <w:ind w:left="4507"/>
    </w:pPr>
    <w:rPr>
      <w:sz w:val="20"/>
    </w:rPr>
  </w:style>
  <w:style w:type="paragraph" w:customStyle="1" w:styleId="LabelSender">
    <w:name w:val="LabelSender"/>
    <w:basedOn w:val="Normal"/>
    <w:pPr>
      <w:spacing w:before="137" w:after="1224"/>
      <w:ind w:left="2074"/>
    </w:pPr>
    <w:rPr>
      <w:sz w:val="20"/>
    </w:rPr>
  </w:style>
  <w:style w:type="paragraph" w:customStyle="1" w:styleId="SenderName">
    <w:name w:val="SenderName"/>
    <w:basedOn w:val="Normal"/>
    <w:rPr>
      <w:sz w:val="20"/>
    </w:rPr>
  </w:style>
  <w:style w:type="paragraph" w:customStyle="1" w:styleId="TOC1">
    <w:name w:val="TOC  1"/>
    <w:basedOn w:val="Normal"/>
    <w:pPr>
      <w:keepLines/>
      <w:tabs>
        <w:tab w:val="right" w:leader="dot" w:pos="9288"/>
      </w:tabs>
      <w:spacing w:after="120"/>
      <w:ind w:left="720" w:right="1440" w:hanging="720"/>
    </w:pPr>
  </w:style>
  <w:style w:type="paragraph" w:customStyle="1" w:styleId="TOC2">
    <w:name w:val="TOC  2"/>
    <w:basedOn w:val="Normal"/>
    <w:pPr>
      <w:keepLines/>
      <w:tabs>
        <w:tab w:val="right" w:leader="dot" w:pos="9288"/>
      </w:tabs>
      <w:spacing w:after="120"/>
      <w:ind w:left="1440" w:right="1440" w:firstLine="720"/>
    </w:pPr>
  </w:style>
  <w:style w:type="paragraph" w:customStyle="1" w:styleId="TOC3">
    <w:name w:val="TOC  3"/>
    <w:basedOn w:val="Normal"/>
    <w:pPr>
      <w:keepLines/>
      <w:tabs>
        <w:tab w:val="right" w:leader="dot" w:pos="9288"/>
      </w:tabs>
      <w:spacing w:after="120"/>
      <w:ind w:left="2160" w:right="1440" w:firstLine="720"/>
    </w:pPr>
  </w:style>
  <w:style w:type="paragraph" w:customStyle="1" w:styleId="TOC4">
    <w:name w:val="TOC  4"/>
    <w:basedOn w:val="Normal"/>
    <w:pPr>
      <w:keepLines/>
      <w:tabs>
        <w:tab w:val="right" w:leader="dot" w:pos="9288"/>
      </w:tabs>
      <w:spacing w:after="120"/>
      <w:ind w:left="2880" w:right="1440" w:firstLine="720"/>
    </w:pPr>
  </w:style>
  <w:style w:type="paragraph" w:customStyle="1" w:styleId="TOC5">
    <w:name w:val="TOC  5"/>
    <w:basedOn w:val="Normal"/>
    <w:pPr>
      <w:keepLines/>
      <w:tabs>
        <w:tab w:val="right" w:leader="dot" w:pos="9288"/>
      </w:tabs>
      <w:spacing w:after="120"/>
      <w:ind w:left="3600" w:right="1440" w:firstLine="720"/>
    </w:pPr>
  </w:style>
  <w:style w:type="paragraph" w:customStyle="1" w:styleId="TOC6">
    <w:name w:val="TOC  6"/>
    <w:basedOn w:val="Normal"/>
    <w:pPr>
      <w:keepLines/>
      <w:tabs>
        <w:tab w:val="right" w:leader="dot" w:pos="9288"/>
      </w:tabs>
      <w:spacing w:after="120"/>
      <w:ind w:left="4320" w:right="1440" w:firstLine="720"/>
    </w:pPr>
  </w:style>
  <w:style w:type="paragraph" w:customStyle="1" w:styleId="TOC7">
    <w:name w:val="TOC  7"/>
    <w:basedOn w:val="Normal"/>
    <w:pPr>
      <w:keepLines/>
      <w:tabs>
        <w:tab w:val="right" w:leader="dot" w:pos="9288"/>
      </w:tabs>
      <w:spacing w:after="120"/>
      <w:ind w:left="5040" w:right="1440" w:firstLine="720"/>
    </w:pPr>
  </w:style>
  <w:style w:type="paragraph" w:customStyle="1" w:styleId="TOC8">
    <w:name w:val="TOC  8"/>
    <w:basedOn w:val="Normal"/>
    <w:pPr>
      <w:keepLines/>
      <w:tabs>
        <w:tab w:val="right" w:leader="dot" w:pos="9288"/>
      </w:tabs>
      <w:spacing w:after="120"/>
      <w:ind w:left="5760" w:right="1440" w:firstLine="720"/>
    </w:pPr>
  </w:style>
  <w:style w:type="paragraph" w:customStyle="1" w:styleId="TOC9">
    <w:name w:val="TOC  9"/>
    <w:basedOn w:val="Normal"/>
    <w:pPr>
      <w:keepLines/>
      <w:tabs>
        <w:tab w:val="right" w:leader="dot" w:pos="9288"/>
      </w:tabs>
      <w:spacing w:after="120"/>
      <w:ind w:left="6480" w:right="1440" w:firstLine="720"/>
    </w:pPr>
  </w:style>
  <w:style w:type="paragraph" w:customStyle="1" w:styleId="TsCs">
    <w:name w:val="Ts &amp; Cs"/>
    <w:basedOn w:val="Normal"/>
    <w:rPr>
      <w:rFonts w:ascii="Palatino" w:hAnsi="Palatino"/>
      <w:sz w:val="20"/>
    </w:rPr>
  </w:style>
  <w:style w:type="paragraph" w:styleId="BodyTextIndent2">
    <w:name w:val="Body Text Indent 2"/>
    <w:basedOn w:val="Normal"/>
    <w:pPr>
      <w:ind w:firstLine="720"/>
      <w:jc w:val="both"/>
    </w:pPr>
    <w:rPr>
      <w:sz w:val="24"/>
    </w:rPr>
  </w:style>
  <w:style w:type="paragraph" w:styleId="BodyText3">
    <w:name w:val="Body Text 3"/>
    <w:basedOn w:val="Normal"/>
    <w:rPr>
      <w:sz w:val="24"/>
    </w:rPr>
  </w:style>
  <w:style w:type="paragraph" w:customStyle="1" w:styleId="Subpar1">
    <w:name w:val="Subpar 1"/>
    <w:basedOn w:val="Normal"/>
    <w:pPr>
      <w:ind w:left="720"/>
      <w:jc w:val="both"/>
    </w:pPr>
    <w:rPr>
      <w:rFonts w:ascii="New York" w:hAnsi="New York"/>
      <w:sz w:val="24"/>
    </w:rPr>
  </w:style>
  <w:style w:type="paragraph" w:customStyle="1" w:styleId="TextBodyIndent">
    <w:name w:val="Text Body Indent"/>
    <w:basedOn w:val="Normal"/>
    <w:pPr>
      <w:ind w:left="1440" w:hanging="720"/>
      <w:jc w:val="both"/>
    </w:pPr>
    <w:rPr>
      <w:sz w:val="24"/>
    </w:rPr>
  </w:style>
  <w:style w:type="paragraph" w:styleId="NormalWeb">
    <w:name w:val="Normal (Web)"/>
    <w:basedOn w:val="Normal"/>
    <w:pPr>
      <w:spacing w:before="100" w:after="100"/>
    </w:pPr>
    <w:rPr>
      <w:color w:val="000000"/>
      <w:sz w:val="24"/>
      <w:szCs w:val="24"/>
    </w:rPr>
  </w:style>
  <w:style w:type="paragraph" w:customStyle="1" w:styleId="HTMLBody">
    <w:name w:val="HTML Body"/>
    <w:pPr>
      <w:suppressAutoHyphens/>
    </w:pPr>
    <w:rPr>
      <w:rFonts w:ascii="Arial" w:eastAsia="Times New Roman" w:hAnsi="Arial" w:cs="Times New Roman"/>
      <w:sz w:val="20"/>
      <w:szCs w:val="20"/>
    </w:rPr>
  </w:style>
  <w:style w:type="paragraph" w:customStyle="1" w:styleId="HTMLCode1">
    <w:name w:val="HTML Code1"/>
    <w:pPr>
      <w:suppressAutoHyphens/>
    </w:pPr>
    <w:rPr>
      <w:rFonts w:ascii="Courier New" w:eastAsia="Times New Roman" w:hAnsi="Courier New" w:cs="Times New Roman"/>
      <w:sz w:val="18"/>
      <w:szCs w:val="20"/>
    </w:rPr>
  </w:style>
  <w:style w:type="paragraph" w:styleId="BodyTextIndent3">
    <w:name w:val="Body Text Indent 3"/>
    <w:basedOn w:val="Normal"/>
    <w:pPr>
      <w:ind w:left="720"/>
    </w:pPr>
    <w:rPr>
      <w:sz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rPr>
      <w:sz w:val="20"/>
    </w:rPr>
  </w:style>
  <w:style w:type="paragraph" w:styleId="CommentSubject">
    <w:name w:val="annotation subject"/>
    <w:basedOn w:val="CommentText"/>
    <w:rPr>
      <w:b/>
      <w:bCs/>
    </w:rPr>
  </w:style>
  <w:style w:type="paragraph" w:customStyle="1" w:styleId="ArticleSecL1">
    <w:name w:val="ArticleSec_L1"/>
    <w:basedOn w:val="Normal"/>
    <w:pPr>
      <w:numPr>
        <w:numId w:val="2"/>
      </w:numPr>
      <w:spacing w:after="240"/>
      <w:jc w:val="center"/>
    </w:pPr>
    <w:rPr>
      <w:rFonts w:eastAsia="Calibri"/>
      <w:b/>
      <w:caps/>
      <w:sz w:val="24"/>
    </w:rPr>
  </w:style>
  <w:style w:type="paragraph" w:customStyle="1" w:styleId="ArticleSecL2">
    <w:name w:val="ArticleSec_L2"/>
    <w:basedOn w:val="ArticleSecL1"/>
    <w:pPr>
      <w:jc w:val="both"/>
    </w:pPr>
    <w:rPr>
      <w:b w:val="0"/>
      <w:caps w:val="0"/>
    </w:rPr>
  </w:style>
  <w:style w:type="paragraph" w:customStyle="1" w:styleId="ArticleSecL3">
    <w:name w:val="ArticleSec_L3"/>
    <w:basedOn w:val="ArticleSecL2"/>
  </w:style>
  <w:style w:type="paragraph" w:customStyle="1" w:styleId="ArticleSecL4">
    <w:name w:val="ArticleSec_L4"/>
    <w:basedOn w:val="ArticleSecL3"/>
  </w:style>
  <w:style w:type="paragraph" w:customStyle="1" w:styleId="ArticleSecL5">
    <w:name w:val="ArticleSec_L5"/>
    <w:basedOn w:val="ArticleSecL4"/>
  </w:style>
  <w:style w:type="paragraph" w:customStyle="1" w:styleId="ArticleSecL6">
    <w:name w:val="ArticleSec_L6"/>
    <w:basedOn w:val="ArticleSecL5"/>
  </w:style>
  <w:style w:type="paragraph" w:customStyle="1" w:styleId="ArticleSecL7">
    <w:name w:val="ArticleSec_L7"/>
    <w:basedOn w:val="ArticleSecL6"/>
  </w:style>
  <w:style w:type="paragraph" w:customStyle="1" w:styleId="ArticleSecL8">
    <w:name w:val="ArticleSec_L8"/>
    <w:basedOn w:val="ArticleSecL7"/>
  </w:style>
  <w:style w:type="paragraph" w:customStyle="1" w:styleId="ArticleSecL9">
    <w:name w:val="ArticleSec_L9"/>
    <w:basedOn w:val="ArticleSecL8"/>
  </w:style>
  <w:style w:type="paragraph" w:customStyle="1" w:styleId="style2">
    <w:name w:val="style2"/>
    <w:basedOn w:val="Normal"/>
    <w:pPr>
      <w:spacing w:before="100" w:after="100"/>
    </w:pPr>
    <w:rPr>
      <w:rFonts w:ascii="Arial" w:eastAsia="Calibri" w:hAnsi="Arial" w:cs="Arial"/>
      <w:sz w:val="21"/>
      <w:szCs w:val="21"/>
    </w:rPr>
  </w:style>
  <w:style w:type="paragraph" w:styleId="Revision">
    <w:name w:val="Revision"/>
    <w:pPr>
      <w:suppressAutoHyphens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western">
    <w:name w:val="western"/>
    <w:basedOn w:val="Normal"/>
    <w:pPr>
      <w:spacing w:before="100" w:after="119"/>
      <w:ind w:firstLine="720"/>
    </w:pPr>
    <w:rPr>
      <w:color w:val="00000A"/>
      <w:sz w:val="20"/>
      <w:lang w:val="en-GB" w:eastAsia="en-GB"/>
    </w:rPr>
  </w:style>
  <w:style w:type="paragraph" w:customStyle="1" w:styleId="Definitions">
    <w:name w:val="Definitions"/>
    <w:basedOn w:val="Normal"/>
    <w:pPr>
      <w:widowControl w:val="0"/>
      <w:spacing w:after="120"/>
      <w:ind w:left="720"/>
    </w:pPr>
    <w:rPr>
      <w:rFonts w:ascii="Liberation Serif" w:eastAsia="Droid Sans Fallback" w:hAnsi="Liberation Serif" w:cs="DejaVu Sans"/>
      <w:sz w:val="24"/>
      <w:szCs w:val="24"/>
      <w:lang w:eastAsia="zh-CN" w:bidi="hi-IN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pPr>
      <w:keepNext/>
      <w:keepLines/>
      <w:spacing w:before="240" w:after="240"/>
      <w:ind w:left="720" w:right="1440" w:hanging="720"/>
      <w:outlineLvl w:val="0"/>
    </w:pPr>
    <w:rPr>
      <w:b/>
      <w:smallCaps/>
      <w:sz w:val="24"/>
    </w:rPr>
  </w:style>
  <w:style w:type="paragraph" w:styleId="Heading2">
    <w:name w:val="heading 2"/>
    <w:basedOn w:val="Heading1"/>
    <w:pPr>
      <w:ind w:left="1440"/>
      <w:outlineLvl w:val="1"/>
    </w:pPr>
    <w:rPr>
      <w:smallCaps w:val="0"/>
    </w:rPr>
  </w:style>
  <w:style w:type="paragraph" w:styleId="Heading3">
    <w:name w:val="heading 3"/>
    <w:basedOn w:val="Heading2"/>
    <w:pPr>
      <w:ind w:left="2160"/>
      <w:outlineLvl w:val="2"/>
    </w:pPr>
  </w:style>
  <w:style w:type="paragraph" w:styleId="Heading4">
    <w:name w:val="heading 4"/>
    <w:basedOn w:val="Heading3"/>
    <w:pPr>
      <w:ind w:left="2880"/>
      <w:outlineLvl w:val="3"/>
    </w:pPr>
  </w:style>
  <w:style w:type="paragraph" w:styleId="Heading5">
    <w:name w:val="heading 5"/>
    <w:basedOn w:val="Heading4"/>
    <w:pPr>
      <w:ind w:left="3600"/>
      <w:outlineLvl w:val="4"/>
    </w:pPr>
  </w:style>
  <w:style w:type="paragraph" w:styleId="Heading6">
    <w:name w:val="heading 6"/>
    <w:basedOn w:val="Heading5"/>
    <w:pPr>
      <w:ind w:left="4320"/>
      <w:outlineLvl w:val="5"/>
    </w:pPr>
  </w:style>
  <w:style w:type="paragraph" w:styleId="Heading7">
    <w:name w:val="heading 7"/>
    <w:basedOn w:val="Heading6"/>
    <w:pPr>
      <w:ind w:left="5040"/>
      <w:outlineLvl w:val="6"/>
    </w:pPr>
  </w:style>
  <w:style w:type="paragraph" w:styleId="Heading8">
    <w:name w:val="heading 8"/>
    <w:basedOn w:val="Heading7"/>
    <w:pPr>
      <w:ind w:left="5760"/>
      <w:outlineLvl w:val="7"/>
    </w:pPr>
  </w:style>
  <w:style w:type="paragraph" w:styleId="Heading9">
    <w:name w:val="heading 9"/>
    <w:basedOn w:val="Heading8"/>
    <w:pPr>
      <w:tabs>
        <w:tab w:val="left" w:pos="360"/>
      </w:tabs>
      <w:ind w:left="648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Pr>
      <w:rFonts w:ascii="Times New Roman" w:hAnsi="Times New Roman"/>
      <w:sz w:val="26"/>
    </w:rPr>
  </w:style>
  <w:style w:type="character" w:styleId="FootnoteReference">
    <w:name w:val="footnote reference"/>
    <w:rPr>
      <w:rFonts w:ascii="Times New Roman" w:hAnsi="Times New Roman"/>
      <w:vertAlign w:val="superscript"/>
    </w:rPr>
  </w:style>
  <w:style w:type="character" w:customStyle="1" w:styleId="ParagraphNumber">
    <w:name w:val="ParagraphNumber"/>
    <w:basedOn w:val="DefaultParagraphFont"/>
  </w:style>
  <w:style w:type="character" w:customStyle="1" w:styleId="CrossReference">
    <w:name w:val="CrossReference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DeltaViewInsertion">
    <w:name w:val="DeltaView Insertion"/>
    <w:rPr>
      <w:color w:val="0000FF"/>
      <w:u w:val="double"/>
    </w:rPr>
  </w:style>
  <w:style w:type="character" w:customStyle="1" w:styleId="DeltaViewMoveDestination">
    <w:name w:val="DeltaView Move Destination"/>
    <w:rPr>
      <w:color w:val="00C000"/>
      <w:u w:val="double"/>
    </w:rPr>
  </w:style>
  <w:style w:type="character" w:customStyle="1" w:styleId="Defterm">
    <w:name w:val="Defterm"/>
    <w:rPr>
      <w:b/>
      <w:color w:val="000000"/>
      <w:sz w:val="22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Aria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2"/>
      <w:szCs w:val="22"/>
      <w:u w:val="none"/>
      <w:vertAlign w:val="baseline"/>
    </w:rPr>
  </w:style>
  <w:style w:type="character" w:customStyle="1" w:styleId="ListLabel6">
    <w:name w:val="ListLabel 6"/>
    <w:rPr>
      <w:rFonts w:cs="Times New Roman"/>
      <w:b w:val="0"/>
      <w:i w:val="0"/>
      <w:caps w:val="0"/>
      <w:smallCaps w:val="0"/>
      <w:u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240"/>
      <w:jc w:val="both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 w:val="20"/>
    </w:rPr>
  </w:style>
  <w:style w:type="paragraph" w:styleId="BodyText2">
    <w:name w:val="Body Text 2"/>
    <w:basedOn w:val="Normal"/>
    <w:pPr>
      <w:ind w:left="720"/>
    </w:pPr>
  </w:style>
  <w:style w:type="paragraph" w:styleId="Quote">
    <w:name w:val="Quote"/>
    <w:basedOn w:val="TextBody"/>
    <w:pPr>
      <w:widowControl w:val="0"/>
      <w:spacing w:after="0"/>
      <w:ind w:left="1440" w:right="1440"/>
    </w:pPr>
  </w:style>
  <w:style w:type="paragraph" w:customStyle="1" w:styleId="Centered">
    <w:name w:val="Centered"/>
    <w:basedOn w:val="TextBody"/>
    <w:pPr>
      <w:jc w:val="center"/>
    </w:pPr>
  </w:style>
  <w:style w:type="paragraph" w:styleId="FootnoteText">
    <w:name w:val="footnote text"/>
    <w:basedOn w:val="Normal"/>
    <w:pPr>
      <w:ind w:firstLine="360"/>
      <w:jc w:val="both"/>
    </w:pPr>
  </w:style>
  <w:style w:type="paragraph" w:customStyle="1" w:styleId="HeaderNumbers">
    <w:name w:val="HeaderNumbers"/>
    <w:basedOn w:val="Normal"/>
    <w:pPr>
      <w:spacing w:before="720" w:after="0" w:line="480" w:lineRule="exact"/>
      <w:ind w:right="144"/>
      <w:jc w:val="right"/>
    </w:pPr>
  </w:style>
  <w:style w:type="paragraph" w:customStyle="1" w:styleId="LetterClosing">
    <w:name w:val="LetterClosing"/>
    <w:basedOn w:val="Normal"/>
  </w:style>
  <w:style w:type="paragraph" w:styleId="MacroText">
    <w:name w:val="macro"/>
    <w:pPr>
      <w:tabs>
        <w:tab w:val="left" w:pos="576"/>
        <w:tab w:val="left" w:pos="965"/>
        <w:tab w:val="left" w:pos="1440"/>
        <w:tab w:val="left" w:pos="1915"/>
        <w:tab w:val="left" w:pos="2405"/>
        <w:tab w:val="left" w:pos="2880"/>
        <w:tab w:val="left" w:pos="3355"/>
        <w:tab w:val="left" w:pos="3845"/>
        <w:tab w:val="left" w:pos="4320"/>
      </w:tabs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NormalIndent">
    <w:name w:val="Normal Indent"/>
    <w:basedOn w:val="Normal"/>
    <w:pPr>
      <w:ind w:left="720" w:right="720"/>
      <w:jc w:val="both"/>
    </w:pPr>
  </w:style>
  <w:style w:type="paragraph" w:customStyle="1" w:styleId="PleadingSignature">
    <w:name w:val="Pleading Signature"/>
    <w:basedOn w:val="Normal"/>
    <w:pPr>
      <w:keepNext/>
      <w:keepLines/>
      <w:tabs>
        <w:tab w:val="left" w:pos="4680"/>
        <w:tab w:val="right" w:pos="9000"/>
      </w:tabs>
      <w:ind w:left="4320"/>
    </w:pPr>
  </w:style>
  <w:style w:type="paragraph" w:customStyle="1" w:styleId="Contents1">
    <w:name w:val="Contents 1"/>
    <w:basedOn w:val="Normal"/>
    <w:pPr>
      <w:keepLines/>
      <w:tabs>
        <w:tab w:val="right" w:leader="dot" w:pos="9288"/>
      </w:tabs>
      <w:ind w:left="1440" w:right="1440" w:hanging="1440"/>
    </w:pPr>
  </w:style>
  <w:style w:type="paragraph" w:customStyle="1" w:styleId="Contents2">
    <w:name w:val="Contents 2"/>
    <w:basedOn w:val="Contents1"/>
    <w:pPr>
      <w:ind w:hanging="720"/>
    </w:pPr>
  </w:style>
  <w:style w:type="paragraph" w:customStyle="1" w:styleId="Contents3">
    <w:name w:val="Contents 3"/>
    <w:basedOn w:val="Contents1"/>
    <w:pPr>
      <w:ind w:left="2160" w:hanging="720"/>
    </w:pPr>
  </w:style>
  <w:style w:type="paragraph" w:customStyle="1" w:styleId="Contents4">
    <w:name w:val="Contents 4"/>
    <w:basedOn w:val="Contents1"/>
    <w:pPr>
      <w:ind w:left="2880" w:hanging="720"/>
    </w:pPr>
  </w:style>
  <w:style w:type="paragraph" w:customStyle="1" w:styleId="Contents5">
    <w:name w:val="Contents 5"/>
    <w:basedOn w:val="Contents1"/>
    <w:pPr>
      <w:ind w:left="3600" w:hanging="720"/>
    </w:pPr>
  </w:style>
  <w:style w:type="paragraph" w:customStyle="1" w:styleId="Contents6">
    <w:name w:val="Contents 6"/>
    <w:basedOn w:val="Contents1"/>
    <w:pPr>
      <w:ind w:left="4320" w:hanging="720"/>
    </w:pPr>
  </w:style>
  <w:style w:type="paragraph" w:customStyle="1" w:styleId="Contents7">
    <w:name w:val="Contents 7"/>
    <w:basedOn w:val="Contents1"/>
    <w:pPr>
      <w:ind w:left="5040" w:hanging="720"/>
    </w:pPr>
  </w:style>
  <w:style w:type="paragraph" w:customStyle="1" w:styleId="Contents8">
    <w:name w:val="Contents 8"/>
    <w:basedOn w:val="Contents1"/>
    <w:pPr>
      <w:ind w:left="5760" w:hanging="720"/>
    </w:pPr>
  </w:style>
  <w:style w:type="paragraph" w:customStyle="1" w:styleId="Contents9">
    <w:name w:val="Contents 9"/>
    <w:basedOn w:val="Contents1"/>
    <w:pPr>
      <w:ind w:left="6480" w:hanging="720"/>
    </w:pPr>
  </w:style>
  <w:style w:type="paragraph" w:customStyle="1" w:styleId="Heading1Para">
    <w:name w:val="Heading1Para"/>
    <w:basedOn w:val="Normal"/>
    <w:pPr>
      <w:spacing w:after="240"/>
      <w:jc w:val="both"/>
    </w:pPr>
  </w:style>
  <w:style w:type="paragraph" w:customStyle="1" w:styleId="Heading2Para">
    <w:name w:val="Heading2Para"/>
    <w:basedOn w:val="Normal"/>
    <w:pPr>
      <w:spacing w:after="240"/>
      <w:ind w:firstLine="720"/>
      <w:jc w:val="both"/>
    </w:pPr>
  </w:style>
  <w:style w:type="paragraph" w:customStyle="1" w:styleId="Heading3Para">
    <w:name w:val="Heading3Para"/>
    <w:basedOn w:val="Normal"/>
    <w:pPr>
      <w:spacing w:after="240"/>
      <w:ind w:firstLine="1440"/>
      <w:jc w:val="both"/>
    </w:pPr>
  </w:style>
  <w:style w:type="paragraph" w:customStyle="1" w:styleId="Heading4Para">
    <w:name w:val="Heading4Para"/>
    <w:basedOn w:val="Normal"/>
    <w:pPr>
      <w:spacing w:after="240"/>
      <w:ind w:firstLine="2160"/>
      <w:jc w:val="both"/>
    </w:pPr>
  </w:style>
  <w:style w:type="paragraph" w:customStyle="1" w:styleId="Heading5Para">
    <w:name w:val="Heading5Para"/>
    <w:basedOn w:val="Normal"/>
    <w:pPr>
      <w:spacing w:after="240"/>
      <w:ind w:firstLine="2880"/>
      <w:jc w:val="both"/>
    </w:pPr>
  </w:style>
  <w:style w:type="paragraph" w:customStyle="1" w:styleId="Heading6Para">
    <w:name w:val="Heading6Para"/>
    <w:basedOn w:val="Normal"/>
    <w:pPr>
      <w:spacing w:after="240"/>
      <w:ind w:firstLine="3600"/>
      <w:jc w:val="both"/>
    </w:pPr>
  </w:style>
  <w:style w:type="paragraph" w:customStyle="1" w:styleId="Heading7Para">
    <w:name w:val="Heading7Para"/>
    <w:basedOn w:val="Normal"/>
    <w:pPr>
      <w:spacing w:after="240"/>
      <w:ind w:firstLine="4320"/>
      <w:jc w:val="both"/>
    </w:pPr>
  </w:style>
  <w:style w:type="paragraph" w:customStyle="1" w:styleId="Heading8Para">
    <w:name w:val="Heading8Para"/>
    <w:basedOn w:val="Normal"/>
    <w:pPr>
      <w:spacing w:after="240"/>
      <w:ind w:firstLine="5040"/>
      <w:jc w:val="both"/>
    </w:pPr>
  </w:style>
  <w:style w:type="paragraph" w:customStyle="1" w:styleId="Heading9Para">
    <w:name w:val="Heading9Para"/>
    <w:basedOn w:val="Normal"/>
    <w:pPr>
      <w:spacing w:after="240"/>
      <w:ind w:firstLine="5760"/>
      <w:jc w:val="both"/>
    </w:pPr>
  </w:style>
  <w:style w:type="paragraph" w:customStyle="1" w:styleId="Declaration1">
    <w:name w:val="Declaration 1"/>
    <w:basedOn w:val="Normal"/>
    <w:pPr>
      <w:keepNext/>
      <w:keepLines/>
      <w:spacing w:line="480" w:lineRule="auto"/>
      <w:ind w:firstLine="720"/>
    </w:pPr>
  </w:style>
  <w:style w:type="paragraph" w:customStyle="1" w:styleId="Declaration2">
    <w:name w:val="Declaration 2"/>
    <w:basedOn w:val="Normal"/>
    <w:pPr>
      <w:keepNext/>
      <w:keepLines/>
      <w:spacing w:line="480" w:lineRule="auto"/>
      <w:ind w:firstLine="1440"/>
    </w:pPr>
  </w:style>
  <w:style w:type="paragraph" w:customStyle="1" w:styleId="Declaration3">
    <w:name w:val="Declaration 3"/>
    <w:basedOn w:val="Normal"/>
    <w:pPr>
      <w:keepNext/>
      <w:keepLines/>
      <w:spacing w:line="480" w:lineRule="auto"/>
      <w:ind w:firstLine="2160"/>
    </w:pPr>
  </w:style>
  <w:style w:type="paragraph" w:styleId="TableofAuthorities">
    <w:name w:val="table of authorities"/>
    <w:basedOn w:val="Normal"/>
    <w:pPr>
      <w:tabs>
        <w:tab w:val="right" w:leader="dot" w:pos="9360"/>
      </w:tabs>
      <w:ind w:left="260" w:hanging="260"/>
    </w:pPr>
  </w:style>
  <w:style w:type="paragraph" w:styleId="TOAHeading">
    <w:name w:val="toa heading"/>
    <w:basedOn w:val="Normal"/>
    <w:pPr>
      <w:keepNext/>
      <w:spacing w:before="120" w:after="120"/>
      <w:jc w:val="center"/>
    </w:pPr>
    <w:rPr>
      <w:b/>
      <w:caps/>
    </w:rPr>
  </w:style>
  <w:style w:type="paragraph" w:customStyle="1" w:styleId="LeftBusinessSignature">
    <w:name w:val="Left Business Signature"/>
    <w:basedOn w:val="Normal"/>
    <w:pPr>
      <w:keepNext/>
      <w:keepLines/>
      <w:tabs>
        <w:tab w:val="left" w:pos="446"/>
        <w:tab w:val="right" w:pos="5040"/>
      </w:tabs>
      <w:ind w:right="4320"/>
    </w:pPr>
  </w:style>
  <w:style w:type="paragraph" w:customStyle="1" w:styleId="RightBusinessSignature">
    <w:name w:val="Right Business Signature"/>
    <w:basedOn w:val="Normal"/>
    <w:pPr>
      <w:keepNext/>
      <w:keepLines/>
      <w:tabs>
        <w:tab w:val="left" w:pos="4766"/>
        <w:tab w:val="right" w:pos="9360"/>
      </w:tabs>
      <w:ind w:left="4320"/>
    </w:pPr>
  </w:style>
  <w:style w:type="paragraph" w:customStyle="1" w:styleId="BillingNumber">
    <w:name w:val="BillingNumber"/>
    <w:basedOn w:val="Normal"/>
    <w:rPr>
      <w:sz w:val="20"/>
    </w:rPr>
  </w:style>
  <w:style w:type="paragraph" w:styleId="EnvelopeAddress">
    <w:name w:val="envelope address"/>
    <w:basedOn w:val="Normal"/>
    <w:rPr>
      <w:sz w:val="24"/>
    </w:rPr>
  </w:style>
  <w:style w:type="paragraph" w:customStyle="1" w:styleId="LabelAddress">
    <w:name w:val="LabelAddress"/>
    <w:basedOn w:val="Normal"/>
    <w:pPr>
      <w:ind w:left="1354"/>
    </w:pPr>
    <w:rPr>
      <w:sz w:val="20"/>
    </w:rPr>
  </w:style>
  <w:style w:type="paragraph" w:customStyle="1" w:styleId="LabelBilling">
    <w:name w:val="LabelBilling"/>
    <w:basedOn w:val="Normal"/>
    <w:pPr>
      <w:spacing w:before="1051" w:after="0"/>
      <w:ind w:left="4507"/>
    </w:pPr>
    <w:rPr>
      <w:sz w:val="20"/>
    </w:rPr>
  </w:style>
  <w:style w:type="paragraph" w:customStyle="1" w:styleId="LabelSender">
    <w:name w:val="LabelSender"/>
    <w:basedOn w:val="Normal"/>
    <w:pPr>
      <w:spacing w:before="137" w:after="1224"/>
      <w:ind w:left="2074"/>
    </w:pPr>
    <w:rPr>
      <w:sz w:val="20"/>
    </w:rPr>
  </w:style>
  <w:style w:type="paragraph" w:customStyle="1" w:styleId="SenderName">
    <w:name w:val="SenderName"/>
    <w:basedOn w:val="Normal"/>
    <w:rPr>
      <w:sz w:val="20"/>
    </w:rPr>
  </w:style>
  <w:style w:type="paragraph" w:customStyle="1" w:styleId="TOC1">
    <w:name w:val="TOC  1"/>
    <w:basedOn w:val="Normal"/>
    <w:pPr>
      <w:keepLines/>
      <w:tabs>
        <w:tab w:val="right" w:leader="dot" w:pos="9288"/>
      </w:tabs>
      <w:spacing w:after="120"/>
      <w:ind w:left="720" w:right="1440" w:hanging="720"/>
    </w:pPr>
  </w:style>
  <w:style w:type="paragraph" w:customStyle="1" w:styleId="TOC2">
    <w:name w:val="TOC  2"/>
    <w:basedOn w:val="Normal"/>
    <w:pPr>
      <w:keepLines/>
      <w:tabs>
        <w:tab w:val="right" w:leader="dot" w:pos="9288"/>
      </w:tabs>
      <w:spacing w:after="120"/>
      <w:ind w:left="1440" w:right="1440" w:firstLine="720"/>
    </w:pPr>
  </w:style>
  <w:style w:type="paragraph" w:customStyle="1" w:styleId="TOC3">
    <w:name w:val="TOC  3"/>
    <w:basedOn w:val="Normal"/>
    <w:pPr>
      <w:keepLines/>
      <w:tabs>
        <w:tab w:val="right" w:leader="dot" w:pos="9288"/>
      </w:tabs>
      <w:spacing w:after="120"/>
      <w:ind w:left="2160" w:right="1440" w:firstLine="720"/>
    </w:pPr>
  </w:style>
  <w:style w:type="paragraph" w:customStyle="1" w:styleId="TOC4">
    <w:name w:val="TOC  4"/>
    <w:basedOn w:val="Normal"/>
    <w:pPr>
      <w:keepLines/>
      <w:tabs>
        <w:tab w:val="right" w:leader="dot" w:pos="9288"/>
      </w:tabs>
      <w:spacing w:after="120"/>
      <w:ind w:left="2880" w:right="1440" w:firstLine="720"/>
    </w:pPr>
  </w:style>
  <w:style w:type="paragraph" w:customStyle="1" w:styleId="TOC5">
    <w:name w:val="TOC  5"/>
    <w:basedOn w:val="Normal"/>
    <w:pPr>
      <w:keepLines/>
      <w:tabs>
        <w:tab w:val="right" w:leader="dot" w:pos="9288"/>
      </w:tabs>
      <w:spacing w:after="120"/>
      <w:ind w:left="3600" w:right="1440" w:firstLine="720"/>
    </w:pPr>
  </w:style>
  <w:style w:type="paragraph" w:customStyle="1" w:styleId="TOC6">
    <w:name w:val="TOC  6"/>
    <w:basedOn w:val="Normal"/>
    <w:pPr>
      <w:keepLines/>
      <w:tabs>
        <w:tab w:val="right" w:leader="dot" w:pos="9288"/>
      </w:tabs>
      <w:spacing w:after="120"/>
      <w:ind w:left="4320" w:right="1440" w:firstLine="720"/>
    </w:pPr>
  </w:style>
  <w:style w:type="paragraph" w:customStyle="1" w:styleId="TOC7">
    <w:name w:val="TOC  7"/>
    <w:basedOn w:val="Normal"/>
    <w:pPr>
      <w:keepLines/>
      <w:tabs>
        <w:tab w:val="right" w:leader="dot" w:pos="9288"/>
      </w:tabs>
      <w:spacing w:after="120"/>
      <w:ind w:left="5040" w:right="1440" w:firstLine="720"/>
    </w:pPr>
  </w:style>
  <w:style w:type="paragraph" w:customStyle="1" w:styleId="TOC8">
    <w:name w:val="TOC  8"/>
    <w:basedOn w:val="Normal"/>
    <w:pPr>
      <w:keepLines/>
      <w:tabs>
        <w:tab w:val="right" w:leader="dot" w:pos="9288"/>
      </w:tabs>
      <w:spacing w:after="120"/>
      <w:ind w:left="5760" w:right="1440" w:firstLine="720"/>
    </w:pPr>
  </w:style>
  <w:style w:type="paragraph" w:customStyle="1" w:styleId="TOC9">
    <w:name w:val="TOC  9"/>
    <w:basedOn w:val="Normal"/>
    <w:pPr>
      <w:keepLines/>
      <w:tabs>
        <w:tab w:val="right" w:leader="dot" w:pos="9288"/>
      </w:tabs>
      <w:spacing w:after="120"/>
      <w:ind w:left="6480" w:right="1440" w:firstLine="720"/>
    </w:pPr>
  </w:style>
  <w:style w:type="paragraph" w:customStyle="1" w:styleId="TsCs">
    <w:name w:val="Ts &amp; Cs"/>
    <w:basedOn w:val="Normal"/>
    <w:rPr>
      <w:rFonts w:ascii="Palatino" w:hAnsi="Palatino"/>
      <w:sz w:val="20"/>
    </w:rPr>
  </w:style>
  <w:style w:type="paragraph" w:styleId="BodyTextIndent2">
    <w:name w:val="Body Text Indent 2"/>
    <w:basedOn w:val="Normal"/>
    <w:pPr>
      <w:ind w:firstLine="720"/>
      <w:jc w:val="both"/>
    </w:pPr>
    <w:rPr>
      <w:sz w:val="24"/>
    </w:rPr>
  </w:style>
  <w:style w:type="paragraph" w:styleId="BodyText3">
    <w:name w:val="Body Text 3"/>
    <w:basedOn w:val="Normal"/>
    <w:rPr>
      <w:sz w:val="24"/>
    </w:rPr>
  </w:style>
  <w:style w:type="paragraph" w:customStyle="1" w:styleId="Subpar1">
    <w:name w:val="Subpar 1"/>
    <w:basedOn w:val="Normal"/>
    <w:pPr>
      <w:ind w:left="720"/>
      <w:jc w:val="both"/>
    </w:pPr>
    <w:rPr>
      <w:rFonts w:ascii="New York" w:hAnsi="New York"/>
      <w:sz w:val="24"/>
    </w:rPr>
  </w:style>
  <w:style w:type="paragraph" w:customStyle="1" w:styleId="TextBodyIndent">
    <w:name w:val="Text Body Indent"/>
    <w:basedOn w:val="Normal"/>
    <w:pPr>
      <w:ind w:left="1440" w:hanging="720"/>
      <w:jc w:val="both"/>
    </w:pPr>
    <w:rPr>
      <w:sz w:val="24"/>
    </w:rPr>
  </w:style>
  <w:style w:type="paragraph" w:styleId="NormalWeb">
    <w:name w:val="Normal (Web)"/>
    <w:basedOn w:val="Normal"/>
    <w:pPr>
      <w:spacing w:before="100" w:after="100"/>
    </w:pPr>
    <w:rPr>
      <w:color w:val="000000"/>
      <w:sz w:val="24"/>
      <w:szCs w:val="24"/>
    </w:rPr>
  </w:style>
  <w:style w:type="paragraph" w:customStyle="1" w:styleId="HTMLBody">
    <w:name w:val="HTML Body"/>
    <w:pPr>
      <w:suppressAutoHyphens/>
    </w:pPr>
    <w:rPr>
      <w:rFonts w:ascii="Arial" w:eastAsia="Times New Roman" w:hAnsi="Arial" w:cs="Times New Roman"/>
      <w:sz w:val="20"/>
      <w:szCs w:val="20"/>
    </w:rPr>
  </w:style>
  <w:style w:type="paragraph" w:customStyle="1" w:styleId="HTMLCode1">
    <w:name w:val="HTML Code1"/>
    <w:pPr>
      <w:suppressAutoHyphens/>
    </w:pPr>
    <w:rPr>
      <w:rFonts w:ascii="Courier New" w:eastAsia="Times New Roman" w:hAnsi="Courier New" w:cs="Times New Roman"/>
      <w:sz w:val="18"/>
      <w:szCs w:val="20"/>
    </w:rPr>
  </w:style>
  <w:style w:type="paragraph" w:styleId="BodyTextIndent3">
    <w:name w:val="Body Text Indent 3"/>
    <w:basedOn w:val="Normal"/>
    <w:pPr>
      <w:ind w:left="720"/>
    </w:pPr>
    <w:rPr>
      <w:sz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rPr>
      <w:sz w:val="20"/>
    </w:rPr>
  </w:style>
  <w:style w:type="paragraph" w:styleId="CommentSubject">
    <w:name w:val="annotation subject"/>
    <w:basedOn w:val="CommentText"/>
    <w:rPr>
      <w:b/>
      <w:bCs/>
    </w:rPr>
  </w:style>
  <w:style w:type="paragraph" w:customStyle="1" w:styleId="ArticleSecL1">
    <w:name w:val="ArticleSec_L1"/>
    <w:basedOn w:val="Normal"/>
    <w:pPr>
      <w:numPr>
        <w:numId w:val="2"/>
      </w:numPr>
      <w:spacing w:after="240"/>
      <w:jc w:val="center"/>
    </w:pPr>
    <w:rPr>
      <w:rFonts w:eastAsia="Calibri"/>
      <w:b/>
      <w:caps/>
      <w:sz w:val="24"/>
    </w:rPr>
  </w:style>
  <w:style w:type="paragraph" w:customStyle="1" w:styleId="ArticleSecL2">
    <w:name w:val="ArticleSec_L2"/>
    <w:basedOn w:val="ArticleSecL1"/>
    <w:pPr>
      <w:jc w:val="both"/>
    </w:pPr>
    <w:rPr>
      <w:b w:val="0"/>
      <w:caps w:val="0"/>
    </w:rPr>
  </w:style>
  <w:style w:type="paragraph" w:customStyle="1" w:styleId="ArticleSecL3">
    <w:name w:val="ArticleSec_L3"/>
    <w:basedOn w:val="ArticleSecL2"/>
  </w:style>
  <w:style w:type="paragraph" w:customStyle="1" w:styleId="ArticleSecL4">
    <w:name w:val="ArticleSec_L4"/>
    <w:basedOn w:val="ArticleSecL3"/>
  </w:style>
  <w:style w:type="paragraph" w:customStyle="1" w:styleId="ArticleSecL5">
    <w:name w:val="ArticleSec_L5"/>
    <w:basedOn w:val="ArticleSecL4"/>
  </w:style>
  <w:style w:type="paragraph" w:customStyle="1" w:styleId="ArticleSecL6">
    <w:name w:val="ArticleSec_L6"/>
    <w:basedOn w:val="ArticleSecL5"/>
  </w:style>
  <w:style w:type="paragraph" w:customStyle="1" w:styleId="ArticleSecL7">
    <w:name w:val="ArticleSec_L7"/>
    <w:basedOn w:val="ArticleSecL6"/>
  </w:style>
  <w:style w:type="paragraph" w:customStyle="1" w:styleId="ArticleSecL8">
    <w:name w:val="ArticleSec_L8"/>
    <w:basedOn w:val="ArticleSecL7"/>
  </w:style>
  <w:style w:type="paragraph" w:customStyle="1" w:styleId="ArticleSecL9">
    <w:name w:val="ArticleSec_L9"/>
    <w:basedOn w:val="ArticleSecL8"/>
  </w:style>
  <w:style w:type="paragraph" w:customStyle="1" w:styleId="style2">
    <w:name w:val="style2"/>
    <w:basedOn w:val="Normal"/>
    <w:pPr>
      <w:spacing w:before="100" w:after="100"/>
    </w:pPr>
    <w:rPr>
      <w:rFonts w:ascii="Arial" w:eastAsia="Calibri" w:hAnsi="Arial" w:cs="Arial"/>
      <w:sz w:val="21"/>
      <w:szCs w:val="21"/>
    </w:rPr>
  </w:style>
  <w:style w:type="paragraph" w:styleId="Revision">
    <w:name w:val="Revision"/>
    <w:pPr>
      <w:suppressAutoHyphens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western">
    <w:name w:val="western"/>
    <w:basedOn w:val="Normal"/>
    <w:pPr>
      <w:spacing w:before="100" w:after="119"/>
      <w:ind w:firstLine="720"/>
    </w:pPr>
    <w:rPr>
      <w:color w:val="00000A"/>
      <w:sz w:val="20"/>
      <w:lang w:val="en-GB" w:eastAsia="en-GB"/>
    </w:rPr>
  </w:style>
  <w:style w:type="paragraph" w:customStyle="1" w:styleId="Definitions">
    <w:name w:val="Definitions"/>
    <w:basedOn w:val="Normal"/>
    <w:pPr>
      <w:widowControl w:val="0"/>
      <w:spacing w:after="120"/>
      <w:ind w:left="720"/>
    </w:pPr>
    <w:rPr>
      <w:rFonts w:ascii="Liberation Serif" w:eastAsia="Droid Sans Fallback" w:hAnsi="Liberation Serif" w:cs="DejaVu Sans"/>
      <w:sz w:val="24"/>
      <w:szCs w:val="24"/>
      <w:lang w:eastAsia="zh-CN" w:bidi="hi-IN"/>
    </w:r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ailto:ap.invoice@qualcomm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export.fn@qualcomm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export@qualcomm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wassenaar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mddtc.state.gov/" TargetMode="External"/><Relationship Id="rId14" Type="http://schemas.openxmlformats.org/officeDocument/2006/relationships/hyperlink" Target="mailto:accountspayable@qualcom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24</Pages>
  <Words>9741</Words>
  <Characters>55528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65139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Qualcomm</dc:creator>
  <cp:lastModifiedBy>Kevin Boner</cp:lastModifiedBy>
  <cp:revision>13</cp:revision>
  <cp:lastPrinted>2012-05-14T21:25:00Z</cp:lastPrinted>
  <dcterms:created xsi:type="dcterms:W3CDTF">2013-10-02T17:33:00Z</dcterms:created>
  <dcterms:modified xsi:type="dcterms:W3CDTF">2013-10-02T17:44:00Z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-529209003</vt:i4>
  </property>
  <property fmtid="{D5CDD505-2E9C-101B-9397-08002B2CF9AE}" pid="3" name="_NewReviewCycle">
    <vt:lpwstr/>
  </property>
  <property fmtid="{D5CDD505-2E9C-101B-9397-08002B2CF9AE}" pid="4" name="_EmailSubject">
    <vt:lpwstr>Collabora Agreement status</vt:lpwstr>
  </property>
  <property fmtid="{D5CDD505-2E9C-101B-9397-08002B2CF9AE}" pid="5" name="_AuthorEmail">
    <vt:lpwstr>kevinb@qualcomm.com</vt:lpwstr>
  </property>
  <property fmtid="{D5CDD505-2E9C-101B-9397-08002B2CF9AE}" pid="6" name="_AuthorEmailDisplayName">
    <vt:lpwstr>Boner, Kevin</vt:lpwstr>
  </property>
  <property fmtid="{D5CDD505-2E9C-101B-9397-08002B2CF9AE}" pid="7" name="_PreviousAdHocReviewCycleID">
    <vt:i4>819284563</vt:i4>
  </property>
</Properties>
</file>