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CF5DF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806175</wp:posOffset>
                </wp:positionH>
                <wp:positionV relativeFrom="paragraph">
                  <wp:posOffset>458157</wp:posOffset>
                </wp:positionV>
                <wp:extent cx="2709081" cy="1078173"/>
                <wp:effectExtent l="0" t="0" r="53340" b="463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081" cy="1078173"/>
                          <a:chOff x="0" y="0"/>
                          <a:chExt cx="2709081" cy="107817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044054" cy="8666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1E75" w:rsidRDefault="00251E75" w:rsidP="00251E75">
                              <w:pPr>
                                <w:jc w:val="center"/>
                              </w:pPr>
                              <w:del w:id="1" w:author="vmiklos" w:date="2014-06-08T12:37:00Z">
                                <w:r w:rsidDel="00F9153E">
                                  <w:delText>Deleted</w:delText>
                                </w:r>
                              </w:del>
                              <w:ins w:id="2" w:author="vmiklos" w:date="2014-06-08T12:37:00Z">
                                <w:r w:rsidR="00F9153E">
                                  <w:t xml:space="preserve"> Inserted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5-Point Star 2"/>
                        <wps:cNvSpPr/>
                        <wps:spPr>
                          <a:xfrm>
                            <a:off x="1555845" y="204717"/>
                            <a:ext cx="1153236" cy="873456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63.5pt;margin-top:36.1pt;width:213.3pt;height:84.9pt;z-index:251660288" coordsize="27090,1078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wSlmKAMAACoKAAAOAAAAZHJzL2Uyb0RvYy54bWzsVktv2zAMvg/YfxB0b/2InaRGnSJo12JA sQZLh54VRY4NyJImKXGyXz9KfrRoij26x6k5KKJEUuQnfrTOL/Y1RzumTSVFjqPTECMmqFxXYpPj L/fXJ1OMjCViTbgULMcHZvDF7P2780ZlLJal5GumETgRJmtUjktrVRYEhpasJuZUKiZgs5C6JhZE vQnWmjTgveZBHIbjoJF6rbSkzBhYvWo38cz7LwpG7V1RGGYRzzHEZv2o/bhyYzA7J9lGE1VWtAuD vCKKmlQCDh1cXRFL0FZXR67qimppZGFPqawDWRQVZT4HyCYKn2Vzo+VW+Vw2WbNRA0wA7TOcXu2W ftotNKrWOU4wEqSGK/KnosRB06hNBho3Wi3VQncLm1Zy2e4LXbt/yAPtPaiHAVS2t4jCYjwJz8Jp hBGFvSicTKPJqIWdlnA3R3a0/PATy6A/OHDxDeE0CkrIPKJk/gylZUkU8+Abh0GHEuTRonS3IxxF LUheYUDIZAbA+lV4ojBJwhTAd/BMx+PxyKMz5EgypY29YbJGbpJjxnmljIuMZGR3ayxcC2j3WiA4 INoQ/MweOHPKXHxmBVy1uxNv7UnGLrlGkEuOCaVM2KjdKsmatctpCD+XJxwyWHjJO3Sei4rzwXfn wBH42HfrptN3psxzdDAOfxRYazxY+JOlsINxXQmpX3LAIavu5Fa/B6mFxqFk96s9qLjpSq4PcNta ts3CKHpdAfK3xNgF0dAdoI9Ax7N3MBRcNjmW3QyjUupvL607fShH2MWogW6TY/N1SzTDiH8UUKhn EVQBtCcvJOkkBkE/3Vk93RHb+lLCjUExQnR+6vQt76eFlvUDNMa5OxW2iKBwdo6p1b1wadsuCK2V svncq0FLUsTeiqWizrkD2JXV/f6BaNWVnwVef5I9OY5KsNV1lkLOt1YWla/PR1w76IGoLdr/nLFx z9j0ZCErYdHSEo3i32JulKbpNEkxAo7GYTKJJs4cqrfrVFGUjuLRuCPxZJSk467g+g7Z07NDET6J OvUAv1H4b1H4jbf/i7f+uwsPEv8V6B5P7sXzVPY8f3zizb4DAAD//wMAUEsDBBQABgAIAAAAIQCc jz0y3AAAAAcBAAAPAAAAZHJzL2Rvd25yZXYueG1sTI9Ba8JAFITvgv9hefe6ydpoCdlIkbYnKVQL pbdn9pkEs7shuyb67/t60uMww8w3xeZqOzHSEFrvNKSLBAS5ypvW1Rq+D+9PLyBCRGew84403CjA ppzPCsyNn9wXjftYCy5xIUcNTYx9LmWoGrIYFr4nx97JDxYjy6GWZsCJy20nVZKspMXW8UKDPW0b qs77i9XwMeH0ukzfxt35tL39HrLPn11KWs9nICJd4z0J/+zMDSUDHf3FmSA61mrNR6KGtVIgOJBl yxWIowb1rBKQZSEf+cs/AAAA//8DAFBLAQItABQABgAIAAAAIQC2gziS/gAAAOEBAAATAAAAAAAA AAAAAAAAAAAAAABbQ29udGVudF9UeXBlc10ueG1sUEsBAi0AFAAGAAgAAAAhADj9If/WAAAAlAEA AAsAAAAAAAAAAAAAAAAALwEAAF9yZWxzLy5yZWxzUEsBAi0AFAAGAAgAAAAhAEzBKWYoAwAAKgoA AA4AAAAAAAAAAAAAAAAALgIAAGRycy9lMm9Eb2MueG1sUEsBAi0AFAAGAAgAAAAhAJyPPTLcAAAA BwEAAA8AAAAAAAAAAAAAAAAAggUAAGRycy9kb3ducmV2LnhtbFBLBQYAAAAABAAEAPMAAACLBgAA AAA= ">
                <v:oval id="Oval 1" o:spid="_x0000_s1027" style="position:absolute;width:10440;height:86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0G3v7kA AADXAAAADwAAAGRycy9kb3ducmV2LnhtbERPyQrCMBC9C/5DmKtoqocixSgoKIIeXFFvQzO2xWZS m7h+vREET8PjrTMYPU0p7lS7wrKCbicCQZxaXXCmYLedtvsgnEfWWFomBS9yMBo2GwNMtH3wmu4b n4kQwi5BBbn3VSKlS3My6Dq2Ig7c2dYGfYB1JnWNjxBuStmLolgaLDg05FjRJKf0srkZBad4OuZ4 tWjxsnLpeD/D9/FwVarZAOHp6f/Kn3Wuw3b4/vG9cvgBAAD//wMAUEsBAi0AFAAGAAgAAAAhAPD3 irv9AAAA4gEAABMAAAAAAAAAAAAAAAAAAAAAAFtDb250ZW50X1R5cGVzXS54bWxQSwECLQAUAAYA CAAAACEAMd1fYdIAAACPAQAACwAAAAAAAAAAAAAAAAAuAQAAX3JlbHMvLnJlbHNQSwECLQAUAAYA CAAAACEAMy8FnkEAAAA5AAAAEAAAAAAAAAAAAAAAAAApAgAAZHJzL3NoYXBleG1sLnhtbFBLAQIt ABQABgAIAAAAIQCbQbe/uQAAANcAAAAPAAAAAAAAAAAAAAAAAJgCAABkcnMvZG93bnJldi54bWxQ SwUGAAAAAAQABAD1AAAAfgMAAAAA " fillcolor="#4f81bd [3204]" strokecolor="#243f60 [1604]" strokeweight="2pt">
                  <v:textbox>
                    <w:txbxContent>
                      <w:p w:rsidR="00251E75" w:rsidRDefault="00251E75" w:rsidP="00251E75">
                        <w:pPr>
                          <w:jc w:val="center"/>
                        </w:pPr>
                        <w:del w:id="3" w:author="vmiklos" w:date="2014-06-08T12:37:00Z">
                          <w:r w:rsidDel="00F9153E">
                            <w:delText>Deleted</w:delText>
                          </w:r>
                        </w:del>
                        <w:ins w:id="4" w:author="vmiklos" w:date="2014-06-08T12:37:00Z">
                          <w:r w:rsidR="00F9153E">
                            <w:t xml:space="preserve"> Inserted</w:t>
                          </w:r>
                        </w:ins>
                      </w:p>
                    </w:txbxContent>
                  </v:textbox>
                </v:oval>
                <v:shape id="5-Point Star 2" o:spid="_x0000_s1028" style="position:absolute;left:15558;top:2047;width:11532;height:8734;visibility:visible;mso-wrap-style:square;v-text-anchor:middle" coordsize="1153236,87345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rdUbr0A AADXAAAADwAAAGRycy9kb3ducmV2LnhtbESPzQrCMBCE74LvEPYqmioiUhpFBEFQFH8u3rbN2hab TW2i1rc3guBxmJlvmGTemko8qXGlZQXDQQSCOLO65FzB+bTqT0E4j6yxskwK3uRgPut2Eoy1ffGB nkefiwBhF6OCwvs6ltJlBRl0A1sTB+9qG4M+yCaXusFXgJtKjqJoIg2WHBYKrGlZUHY7PoyC9N3b 7s0+TdP7eHspD+feYtPulOp2QHhq/T/5q661ghF8f4QPIGcf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1rdUbr0AAADXAAAADwAAAAAAAAAAAAAAAACYAgAAZHJzL2Rvd25yZXYu eG1sUEsFBgAAAAAEAAQA9QAAAIIDAAAAAA== " path="m1,333630r440498,2l576618,,712737,333632r440498,-2l796863,539823,932987,873454,576618,667256,220249,873454,356373,539823,1,333630xe" fillcolor="#4f81bd [3204]" strokecolor="#243f60 [1604]" strokeweight="2pt">
                  <v:path arrowok="t" o:connecttype="custom" o:connectlocs="1,333630;440499,333632;576618,0;712737,333632;1153235,333630;796863,539823;932987,873454;576618,667256;220249,873454;356373,539823;1,333630" o:connectangles="0,0,0,0,0,0,0,0,0,0,0"/>
                </v:shape>
              </v:group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75"/>
    <w:rsid w:val="00251E75"/>
    <w:rsid w:val="002D2783"/>
    <w:rsid w:val="00362ABF"/>
    <w:rsid w:val="007E164F"/>
    <w:rsid w:val="009B53BC"/>
    <w:rsid w:val="00CF5DF4"/>
    <w:rsid w:val="00F9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2014-06-08T10:35:00Z</dcterms:created>
  <dcterms:modified xsi:type="dcterms:W3CDTF">2014-06-08T10:37:00Z</dcterms:modified>
</cp:coreProperties>
</file>