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on"/>
        <w:suppressAutoHyphens w:val="true"/>
        <w:outlineLvl w:val="9"/>
        <w:rPr>
          <w:lang w:val="de-DE"/>
        </w:rPr>
      </w:pPr>
      <w:r>
        <w:rPr>
          <w:lang w:val="de-DE"/>
        </w:rPr>
        <w:t xml:space="preserve">TITLE</w:t>
      </w:r>
      <w:ins w:id="1" w:author="unknown1" w:date="2006-08-29T09:46:00">
        <w:r>
          <w:rPr>
            <w:lang w:val="de-DE"/>
          </w:rPr>
          <w:t xml:space="preserve"> (1st run of an insert)</w:t>
        </w:r>
        <w:r>
          <w:rPr>
            <w:lang w:val="de-DE"/>
          </w:rPr>
          <w:t xml:space="preserve"> (2nd run of an insert)</w:t>
        </w:r>
      </w:ins>
    </w:p>
    <w:p>
      <w:pPr>
        <w:pStyle w:val="Normal"/>
        <w:outlineLvl w:val="9"/>
      </w:pPr>
      <w:r>
        <w:t xml:space="preserve">Normal text</w:t>
      </w:r>
    </w:p>
    <w:p>
      <w:pPr>
        <w:pStyle w:val="Normal"/>
        <w:outlineLvl w:val="9"/>
        <w:rPr>
          <w:b w:val="on"/>
          <w:caps w:val="off"/>
          <w:smallCaps w:val="on"/>
        </w:rPr>
      </w:pPr>
      <w:del w:id="2" w:author="unknown2" w:date="2006-08-29T09:47:00">
        <w:r>
          <w:delText xml:space="preserve">Deleted</w:delText>
        </w:r>
      </w:del>
    </w:p>
    <w:p>
      <w:pPr>
        <w:pStyle w:val="TextBody"/>
        <w:outlineLvl w:val="9"/>
        <w:rPr>
          <w:b w:val="on"/>
          <w:caps w:val="off"/>
          <w:smallCaps w:val="on"/>
        </w:rPr>
        <w:pPrChange w:id="3" w:author="unknown3" w:date="2006-08-29T09:47:00">
          <w:pPr/>
        </w:pPrChange>
      </w:pPr>
      <w:ins w:id="4" w:author="unknown4" w:date="2006-08-29T09:47:00">
        <w:r>
          <w:t xml:space="preserve">Inserted and formatted</w:t>
        </w:r>
      </w:ins>
      <w:r>
        <w:t xml:space="preserve"> and this is only formatted</w:t>
      </w:r>
    </w:p>
    <w:p>
      <w:pPr>
        <w:pStyle w:val="Normal"/>
        <w:widowControl w:val="off"/>
        <w:suppressAutoHyphens w:val="true"/>
        <w:jc w:val="right"/>
        <w:outlineLvl w:val="9"/>
        <w:rPr>
          <w:b w:val="on"/>
          <w:lang w:val="de-DE"/>
        </w:rPr>
      </w:pPr>
      <w:r>
        <w:rPr>
          <w:b w:val="on"/>
          <w:lang w:val="de-DE"/>
        </w:rPr>
        <w:t xml:space="preserve">Normal text</w:t>
      </w:r>
    </w:p>
    <w:p>
      <w:pPr>
        <w:pStyle w:val="Normal"/>
        <w:outlineLvl w:val="9"/>
      </w:pPr>
      <w:r>
        <w:rPr>
          <w:b w:val="on"/>
          <w:lang w:val="de-DE"/>
          <w:rPrChange w:id="5" w:author="unknown5" w:date="2006-08-29T10:02:00">
            <w:rPr>
              <w:b w:val="on"/>
              <w:lang w:val="de-DE"/>
            </w:rPr>
          </w:rPrChange>
        </w:rPr>
        <w:t xml:space="preserve">Formatted run</w:t>
      </w:r>
      <w:r>
        <w:t xml:space="preserve"> and normal text here </w:t>
      </w:r>
      <w:ins w:id="6" w:author="unknown6" w:date="2006-08-29T09:48:00">
        <w:r>
          <w:t xml:space="preserve">and inserted again</w:t>
        </w:r>
      </w:ins>
      <w:r>
        <w:t xml:space="preserve"> and normal text again </w:t>
      </w:r>
      <w:r>
        <w:rPr>
          <w:rFonts w:ascii="Verdana" w:hAnsi="Verdana"/>
          <w:lang w:val="de-DE"/>
          <w:rPrChange w:id="7" w:author="unknown7" w:date="2006-08-29T10:03:00">
            <w:rPr>
              <w:rFonts w:ascii="Verdana" w:hAnsi="Verdana"/>
              <w:lang w:val="de-DE"/>
            </w:rPr>
          </w:rPrChange>
        </w:rPr>
        <w:t xml:space="preserve">and formatted</w:t>
      </w:r>
      <w:r>
        <w:t xml:space="preserve"> and normal.</w:t>
      </w:r>
    </w:p>
    <w:p>
      <w:pPr>
        <w:pStyle w:val="Normal"/>
        <w:widowControl w:val="on"/>
        <w:suppressAutoHyphens w:val="true"/>
        <w:outlineLvl w:val="9"/>
        <w:rPr>
          <w:lang w:val="de-DE"/>
        </w:rPr>
      </w:pPr>
      <w:ins w:id="8" w:author="unknown8" w:date="2006-08-29T09:46:00">
        <w:r>
          <w:rPr>
            <w:lang w:val="de-DE"/>
          </w:rPr>
          <w:t xml:space="preserve">One insert.</w:t>
        </w:r>
      </w:ins>
      <w:ins w:id="9" w:author="unknown9" w:date="2006-08-29T09:46:00">
        <w:r>
          <w:rPr>
            <w:lang w:val="de-DE"/>
          </w:rPr>
          <w:t xml:space="preserve">Second insert.</w:t>
        </w:r>
      </w:ins>
    </w:p>
    <w:p>
      <w:pPr>
        <w:pStyle w:val="TextBody"/>
        <w:outlineLvl w:val="9"/>
        <w:rPr>
          <w:b w:val="on"/>
          <w:caps w:val="off"/>
          <w:smallCaps w:val="on"/>
        </w:rPr>
        <w:pPrChange w:id="10" w:author="unknown10" w:date="2006-08-29T09:48:00">
          <w:pPr/>
        </w:pPrChange>
      </w:pPr>
      <w:del w:id="11" w:author="unknown11" w:date="2006-08-29T09:49:00">
        <w:r>
          <w:delText xml:space="preserve">Deleted and formatted</w:delText>
        </w:r>
      </w:del>
      <w:r>
        <w:t xml:space="preserve"> and this is only formatted</w:t>
      </w:r>
    </w:p>
    <w:p>
      <w:pPr>
        <w:pStyle w:val="Normal"/>
        <w:outlineLvl w:val="9"/>
      </w:pPr>
      <w:r>
        <w:t xml:space="preserve">Normal text</w:t>
      </w:r>
    </w:p>
    <w:p>
      <w:pPr>
        <w:pStyle w:val="TextBody"/>
        <w:outlineLvl w:val="9"/>
        <w:rPr>
          <w:b w:val="on"/>
          <w:caps w:val="off"/>
          <w:smallCaps w:val="on"/>
        </w:rPr>
        <w:pPrChange w:id="12" w:author="unknown12" w:date="2006-08-29T09:48:00">
          <w:pPr/>
        </w:pPrChange>
      </w:pPr>
      <w:r>
        <w:t xml:space="preserve">This is only formatted.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Droid Sans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Lucida Sans Unicode" w:cs="Droid Sans Devanagari"/>
      <w:color w:val="auto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Lucida Sans Unicode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LibreOfficeDev/4.4.0.0.alpha0$Linux_X86_64 LibreOffice_project/26893787e8f163107afda91a133f4d90fd4572d0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2014-08-09T23:25:43Z</dcterms:created>
  <dc:language>cs-CZ</dc:language>
  <cp:revision>0</cp:revision>
</cp:coreProperties>
</file>