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</w:p>
    <w:p>
      <w:pPr>
        <w:pStyle w:val="Normal"/>
      </w:pPr>
      <w:r>
        <w:t>first</w:t>
      </w:r>
      <w:ins w:id="2" w:author="Unknown Author" w:date="2024-02-16T07:37:54Z">
        <w:r>
          <mc:AlternateContent>
            <mc:Choice Requires="wpg">
              <w:drawing>
                <wp:anchor behindDoc="1" distT="0" distB="0" distL="114300" distR="114300" simplePos="0" locked="0" layoutInCell="0" allowOverlap="1" relativeHeight="2">
                  <wp:simplePos x="0" y="0"/>
                  <wp:positionH relativeFrom="page">
                    <wp:posOffset>266700</wp:posOffset>
                  </wp:positionH>
                  <wp:positionV relativeFrom="page">
                    <wp:posOffset>7574915</wp:posOffset>
                  </wp:positionV>
                  <wp:extent cx="5328285" cy="467995"/>
                  <wp:effectExtent l="0" t="0" r="0" b="635"/>
                  <wp:wrapNone/>
                  <wp:docPr id="1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328360" cy="468000"/>
                            <a:chOff x="0" y="0"/>
                            <a:chExt cx="5328360" cy="468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28360" cy="46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01" h="1300">
                                  <a:moveTo>
                                    <a:pt x="0" y="1301"/>
                                  </a:moveTo>
                                  <a:lnTo>
                                    <a:pt x="14800" y="1301"/>
                                  </a:lnTo>
                                  <a:lnTo>
                                    <a:pt x="14800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13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b24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21pt;margin-top:596.45pt;width:419.5pt;height:36.8pt" coordorigin="420,11929" coordsize="8390,736">
                  <v:shape id="shape_0" coordsize="14801,1301" path="m0,1300l14800,1300l14800,0l0,0l0,1300e" fillcolor="#93b240" stroked="f" o:allowincell="f" style="position:absolute;left:420;top:11929;width:8390;height:736;mso-wrap-style:none;v-text-anchor:middle;mso-position-horizontal-relative:page;mso-position-vertical-relative:page">
                    <v:fill o:detectmouseclick="t" type="solid" color2="#6c4dbf"/>
                    <v:stroke color="#3465a4" joinstyle="round" endcap="flat"/>
                    <w10:wrap type="none"/>
                  </v:shape>
                </v:group>
              </w:pict>
            </mc:Fallback>
          </mc:AlternateContent>
        </w:r>
      </w:ins>
      <w:sdt>
        <w:sdtPr>
          <w14:checkbox>
            <w14:checked w14:val="0"/>
            <w14:checkedState w14:val="2612"/>
            <w14:uncheckedState w14:val="2610"/>
          </w14:checkbox>
        </w:sdtPr>
        <w:sdtContent>
          <w:r>
            <w:rPr/>
          </w:r>
          <w:ins w:id="3" w:author="Unknown Author" w:date="2024-02-16T07:37:54Z">
            <w:r>
              <w:rPr/>
              <w:t>☐</w:t>
            </w:r>
          </w:ins>
          <w:r>
            <w:rPr/>
          </w:r>
        </w:sdtContent>
      </w:sdt>
    </w:p>
    <w:sectPr>
      <w:type w:val="nextPage"/>
      <w:pgSz w:w="9580" w:h="13100"/>
      <w:pgMar w:left="0" w:right="0" w:gutter="0" w:header="0" w:top="58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start"/>
      <w:pPr>
        <w:tabs>
          <w:tab w:val="num" w:pos="720"/>
        </w:tabs>
        <w:ind w:start="720" w:hanging="720"/>
      </w:pPr>
      <w:rPr/>
    </w:lvl>
    <w:lvl w:ilvl="1">
      <w:start w:val="1"/>
      <w:pStyle w:val="Heading2"/>
      <w:numFmt w:val="decimal"/>
      <w:lvlText w:val="%2."/>
      <w:lvlJc w:val="start"/>
      <w:pPr>
        <w:tabs>
          <w:tab w:val="num" w:pos="1440"/>
        </w:tabs>
        <w:ind w:start="1440" w:hanging="720"/>
      </w:pPr>
      <w:rPr/>
    </w:lvl>
    <w:lvl w:ilvl="2">
      <w:start w:val="1"/>
      <w:pStyle w:val="Heading3"/>
      <w:numFmt w:val="decimal"/>
      <w:lvlText w:val="%3."/>
      <w:lvlJc w:val="start"/>
      <w:pPr>
        <w:tabs>
          <w:tab w:val="num" w:pos="2160"/>
        </w:tabs>
        <w:ind w:start="2160" w:hanging="720"/>
      </w:pPr>
      <w:rPr/>
    </w:lvl>
    <w:lvl w:ilvl="3">
      <w:start w:val="1"/>
      <w:pStyle w:val="Heading4"/>
      <w:numFmt w:val="decimal"/>
      <w:lvlText w:val="%4."/>
      <w:lvlJc w:val="start"/>
      <w:pPr>
        <w:tabs>
          <w:tab w:val="num" w:pos="2880"/>
        </w:tabs>
        <w:ind w:start="2880" w:hanging="720"/>
      </w:pPr>
      <w:rPr/>
    </w:lvl>
    <w:lvl w:ilvl="4">
      <w:start w:val="1"/>
      <w:pStyle w:val="Heading5"/>
      <w:numFmt w:val="decimal"/>
      <w:lvlText w:val="%5."/>
      <w:lvlJc w:val="start"/>
      <w:pPr>
        <w:tabs>
          <w:tab w:val="num" w:pos="3600"/>
        </w:tabs>
        <w:ind w:start="3600" w:hanging="720"/>
      </w:pPr>
      <w:rPr/>
    </w:lvl>
    <w:lvl w:ilvl="5">
      <w:start w:val="1"/>
      <w:pStyle w:val="Heading6"/>
      <w:numFmt w:val="decimal"/>
      <w:lvlText w:val="%6."/>
      <w:lvlJc w:val="start"/>
      <w:pPr>
        <w:tabs>
          <w:tab w:val="num" w:pos="4320"/>
        </w:tabs>
        <w:ind w:start="4320" w:hanging="720"/>
      </w:pPr>
      <w:rPr/>
    </w:lvl>
    <w:lvl w:ilvl="6">
      <w:start w:val="1"/>
      <w:pStyle w:val="Heading7"/>
      <w:numFmt w:val="decimal"/>
      <w:lvlText w:val="%7."/>
      <w:lvlJc w:val="start"/>
      <w:pPr>
        <w:tabs>
          <w:tab w:val="num" w:pos="5040"/>
        </w:tabs>
        <w:ind w:start="5040" w:hanging="720"/>
      </w:pPr>
      <w:rPr/>
    </w:lvl>
    <w:lvl w:ilvl="7">
      <w:start w:val="1"/>
      <w:pStyle w:val="Heading8"/>
      <w:numFmt w:val="decimal"/>
      <w:lvlText w:val="%8."/>
      <w:lvlJc w:val="start"/>
      <w:pPr>
        <w:tabs>
          <w:tab w:val="num" w:pos="5760"/>
        </w:tabs>
        <w:ind w:start="5760" w:hanging="720"/>
      </w:pPr>
      <w:rPr/>
    </w:lvl>
    <w:lvl w:ilvl="8">
      <w:start w:val="1"/>
      <w:pStyle w:val="Heading9"/>
      <w:numFmt w:val="decimal"/>
      <w:lvlText w:val="%9."/>
      <w:lvlJc w:val="start"/>
      <w:pPr>
        <w:tabs>
          <w:tab w:val="num" w:pos="6480"/>
        </w:tabs>
        <w:ind w:start="6480" w:hanging="7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4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Cmsor2Char" w:customStyle="1">
    <w:name w:val="Címsor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Cmsor3Char" w:customStyle="1">
    <w:name w:val="Címsor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Cmsor4Char" w:customStyle="1">
    <w:name w:val="Címsor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Cmsor5Char" w:customStyle="1">
    <w:name w:val="Címsor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Cmsor6Char" w:customStyle="1">
    <w:name w:val="Címsor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Cmsor7Char" w:customStyle="1">
    <w:name w:val="Címsor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msor8Char" w:customStyle="1">
    <w:name w:val="Címsor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Cmsor9Char" w:customStyle="1">
    <w:name w:val="Címsor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53d74"/>
    <w:rPr>
      <w:sz w:val="16"/>
      <w:szCs w:val="16"/>
    </w:rPr>
  </w:style>
  <w:style w:type="character" w:styleId="JegyzetszvegChar" w:customStyle="1">
    <w:name w:val="Jegyzetszöveg Char"/>
    <w:basedOn w:val="DefaultParagraphFont"/>
    <w:link w:val="Annotationtext"/>
    <w:uiPriority w:val="99"/>
    <w:semiHidden/>
    <w:qFormat/>
    <w:rsid w:val="00353d74"/>
    <w:rPr/>
  </w:style>
  <w:style w:type="character" w:styleId="MegjegyzstrgyaChar" w:customStyle="1">
    <w:name w:val="Megjegyzés tárgya Char"/>
    <w:basedOn w:val="JegyzetszvegChar"/>
    <w:link w:val="Annotationsubject"/>
    <w:uiPriority w:val="99"/>
    <w:semiHidden/>
    <w:qFormat/>
    <w:rsid w:val="00353d74"/>
    <w:rPr>
      <w:b/>
      <w:bCs/>
    </w:rPr>
  </w:style>
  <w:style w:type="character" w:styleId="BuborkszvegChar" w:customStyle="1">
    <w:name w:val="Buborékszöveg Char"/>
    <w:basedOn w:val="DefaultParagraphFont"/>
    <w:link w:val="BalloonText"/>
    <w:uiPriority w:val="99"/>
    <w:semiHidden/>
    <w:qFormat/>
    <w:rsid w:val="00353d74"/>
    <w:rPr>
      <w:rFonts w:ascii="Tahoma" w:hAnsi="Tahoma" w:cs="Tahoma"/>
      <w:sz w:val="16"/>
      <w:szCs w:val="16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986eba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986eba"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353d74"/>
    <w:pPr/>
    <w:rPr/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353d74"/>
    <w:pPr/>
    <w:rPr>
      <w:b/>
      <w:bCs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353d74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986eb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LlbChar"/>
    <w:uiPriority w:val="99"/>
    <w:unhideWhenUsed/>
    <w:rsid w:val="00986eba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6F627-FEE5-4240-8D73-87105B21F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0FB64-3429-4965-9D56-D082450DC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21021-0293-4558-A7B6-3869C72B7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Collabora_OfficeDev/23.05.8.4$Linux_X86_64 LibreOffice_project/21bb5813271f294f2de82ebba8ca89d2a7474d5f</Application>
  <AppVersion>15.0000</AppVersion>
  <Pages>2</Pages>
  <Words>395</Words>
  <Characters>2729</Characters>
  <CharactersWithSpaces>3118</CharactersWithSpaces>
  <Paragraphs>6</Paragraphs>
  <Company>KD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2018-11-20T10:37:00Z</dcterms:created>
  <dc:creator>Raffael Mónika</dc:creator>
  <dc:description/>
  <dc:language>en-US</dc:language>
  <cp:lastModifiedBy/>
  <dcterms:modified xsi:type="dcterms:W3CDTF">2024-02-16T07:37:54Z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