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09" w:rsidRDefault="00127509">
      <w:r>
        <w:t>RedlineTest</w:t>
      </w:r>
    </w:p>
    <w:p w:rsidR="00794C52" w:rsidRDefault="00127509">
      <w:r>
        <w:t xml:space="preserve">Dieser Text wurde </w:t>
      </w:r>
      <w:ins w:id="0" w:author="Sun Microsystems GmbH" w:date="2008-05-15T09:29:00Z">
        <w:r>
          <w:t>eingefügt</w:t>
        </w:r>
      </w:ins>
      <w:r>
        <w:t xml:space="preserve">, dieser wurde </w:t>
      </w:r>
      <w:del w:id="1" w:author="Sun Microsystems GmbH" w:date="2008-05-15T09:29:00Z">
        <w:r w:rsidDel="00127509">
          <w:delText xml:space="preserve">gelöscht </w:delText>
        </w:r>
      </w:del>
      <w:r>
        <w:t xml:space="preserve">und dieser </w:t>
      </w:r>
      <w:r w:rsidRPr="00127509">
        <w:rPr>
          <w:b/>
          <w:rPrChange w:id="2" w:author="Sun Microsystems GmbH" w:date="2008-05-15T09:29:00Z">
            <w:rPr/>
          </w:rPrChange>
        </w:rPr>
        <w:t>attributiert</w:t>
      </w:r>
      <w:r>
        <w:t>.</w:t>
      </w:r>
    </w:p>
    <w:sectPr w:rsidR="00794C52" w:rsidSect="00794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08"/>
  <w:hyphenationZone w:val="425"/>
  <w:characterSpacingControl w:val="doNotCompress"/>
  <w:compat/>
  <w:rsids>
    <w:rsidRoot w:val="00127509"/>
    <w:rsid w:val="000E1DC7"/>
    <w:rsid w:val="00127509"/>
    <w:rsid w:val="0079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Microsystems GmbH</dc:creator>
  <cp:keywords/>
  <dc:description/>
  <cp:lastModifiedBy>Sun Microsystems GmbH</cp:lastModifiedBy>
  <cp:revision>1</cp:revision>
  <dcterms:created xsi:type="dcterms:W3CDTF">2008-05-15T07:24:00Z</dcterms:created>
  <dcterms:modified xsi:type="dcterms:W3CDTF">2008-05-15T07:29:00Z</dcterms:modified>
</cp:coreProperties>
</file>