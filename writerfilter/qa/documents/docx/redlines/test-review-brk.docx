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68" w:rsidRDefault="00E4649D">
      <w:pPr>
        <w:rPr>
          <w:ins w:id="0" w:author="User 2" w:date="2009-03-06T16:41:00Z"/>
        </w:rPr>
      </w:pPr>
      <w:r w:rsidRPr="00E4649D">
        <w:t>Here is a paragraph.</w:t>
      </w:r>
    </w:p>
    <w:p w:rsidR="00B73A68" w:rsidRDefault="00B73A68">
      <w:pPr>
        <w:rPr>
          <w:ins w:id="1" w:author="User 2" w:date="2009-03-06T16:41:00Z"/>
        </w:rPr>
      </w:pPr>
      <w:ins w:id="2" w:author="User 2" w:date="2009-03-06T16:41:00Z">
        <w:r>
          <w:br w:type="page"/>
        </w:r>
      </w:ins>
    </w:p>
    <w:p w:rsidR="003D0A16" w:rsidRPr="00E4649D" w:rsidRDefault="003D0A16"/>
    <w:p w:rsidR="00E4649D" w:rsidRPr="00E4649D" w:rsidRDefault="00E4649D">
      <w:proofErr w:type="gramStart"/>
      <w:r w:rsidRPr="00E4649D">
        <w:t>And a second one.</w:t>
      </w:r>
      <w:proofErr w:type="gramEnd"/>
    </w:p>
    <w:sectPr w:rsidR="00E4649D" w:rsidRPr="00E4649D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applyBreakingRules/>
    <w:useFELayout/>
  </w:compat>
  <w:rsids>
    <w:rsidRoot w:val="00E4649D"/>
    <w:rsid w:val="003D0A16"/>
    <w:rsid w:val="006C5AAC"/>
    <w:rsid w:val="007E6246"/>
    <w:rsid w:val="008034D5"/>
    <w:rsid w:val="008252F9"/>
    <w:rsid w:val="009059AC"/>
    <w:rsid w:val="00B73A68"/>
    <w:rsid w:val="00BF3069"/>
    <w:rsid w:val="00E4649D"/>
    <w:rsid w:val="00FB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4649D"/>
  </w:style>
  <w:style w:type="paragraph" w:styleId="BalloonText">
    <w:name w:val="Balloon Text"/>
    <w:basedOn w:val="Normal"/>
    <w:link w:val="BalloonTextChar"/>
    <w:uiPriority w:val="99"/>
    <w:semiHidden/>
    <w:unhideWhenUsed/>
    <w:rsid w:val="00E4649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9D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</Words>
  <Characters>36</Characters>
  <Application>Microsoft Office Word</Application>
  <DocSecurity>0</DocSecurity>
  <Lines>1</Lines>
  <Paragraphs>1</Paragraphs>
  <ScaleCrop>false</ScaleCrop>
  <Company>Novell, Inc.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6</cp:revision>
  <dcterms:created xsi:type="dcterms:W3CDTF">2009-03-06T14:37:00Z</dcterms:created>
  <dcterms:modified xsi:type="dcterms:W3CDTF">2009-03-06T15:51:00Z</dcterms:modified>
</cp:coreProperties>
</file>