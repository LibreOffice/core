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2A" w:rsidRDefault="0091462E" w:rsidP="00523D2A">
      <w:pPr>
        <w:rPr>
          <w:ins w:id="0" w:author="User 2" w:date="2009-03-09T16:33:00Z"/>
        </w:rPr>
      </w:pPr>
      <w:r w:rsidRPr="0091462E">
        <w:t xml:space="preserve">Here is a sentence. </w:t>
      </w:r>
    </w:p>
    <w:p w:rsidR="003D0A16" w:rsidDel="00523D2A" w:rsidRDefault="0091462E" w:rsidP="00523D2A">
      <w:pPr>
        <w:rPr>
          <w:del w:id="1" w:author="User 2" w:date="2009-03-09T16:33:00Z"/>
        </w:rPr>
      </w:pPr>
      <w:r w:rsidRPr="0091462E">
        <w:t xml:space="preserve">And here is another </w:t>
      </w:r>
      <w:proofErr w:type="spellStart"/>
      <w:r w:rsidRPr="0091462E">
        <w:t>one.</w:t>
      </w:r>
    </w:p>
    <w:p w:rsidR="00523D2A" w:rsidRPr="0091462E" w:rsidRDefault="00523D2A" w:rsidP="00523D2A">
      <w:r>
        <w:t>They</w:t>
      </w:r>
      <w:proofErr w:type="spellEnd"/>
      <w:r>
        <w:t xml:space="preserve"> were both on the same paragraph.</w:t>
      </w:r>
    </w:p>
    <w:sectPr w:rsidR="00523D2A" w:rsidRPr="0091462E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applyBreakingRules/>
    <w:useFELayout/>
  </w:compat>
  <w:rsids>
    <w:rsidRoot w:val="0091462E"/>
    <w:rsid w:val="0018082C"/>
    <w:rsid w:val="00331146"/>
    <w:rsid w:val="003D0A16"/>
    <w:rsid w:val="00523D2A"/>
    <w:rsid w:val="007373D0"/>
    <w:rsid w:val="007E6246"/>
    <w:rsid w:val="008252F9"/>
    <w:rsid w:val="0091462E"/>
    <w:rsid w:val="00A35B64"/>
    <w:rsid w:val="00B907DC"/>
    <w:rsid w:val="00CB0667"/>
    <w:rsid w:val="00CC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D2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2A"/>
    <w:rPr>
      <w:rFonts w:ascii="Tahoma" w:hAnsi="Tahoma"/>
      <w:sz w:val="16"/>
      <w:szCs w:val="16"/>
    </w:rPr>
  </w:style>
  <w:style w:type="paragraph" w:styleId="Revision">
    <w:name w:val="Revision"/>
    <w:hidden/>
    <w:uiPriority w:val="99"/>
    <w:semiHidden/>
    <w:rsid w:val="00180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Novell, Inc.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1</cp:lastModifiedBy>
  <cp:revision>5</cp:revision>
  <dcterms:created xsi:type="dcterms:W3CDTF">2009-03-09T09:16:00Z</dcterms:created>
  <dcterms:modified xsi:type="dcterms:W3CDTF">2009-03-10T15:12:00Z</dcterms:modified>
</cp:coreProperties>
</file>