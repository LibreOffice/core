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Pr="00544388" w:rsidRDefault="00544388" w:rsidP="00544388">
      <w:del w:id="0" w:author="Alice" w:date="2025-05-12T11:15:00Z" w16du:dateUtc="2025-05-12T09:15:00Z">
        <w:r w:rsidRPr="00544388" w:rsidDel="00544388">
          <w:delText>AAA</w:delText>
        </w:r>
        <w:r w:rsidRPr="00E64195" w:rsidDel="00544388">
          <w:rPr>
            <w:b/>
            <w:bCs/>
            <w:rPrChange w:id="1" w:author="Miklos Vajna" w:date="2025-05-12T11:17:00Z" w16du:dateUtc="2025-05-12T09:17:00Z">
              <w:rPr/>
            </w:rPrChange>
          </w:rPr>
          <w:delText>BBB</w:delText>
        </w:r>
        <w:r w:rsidRPr="00544388" w:rsidDel="00544388">
          <w:delText>CCC</w:delText>
        </w:r>
      </w:del>
    </w:p>
    <w:sectPr w:rsidR="00A03DA1" w:rsidRPr="0054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F"/>
    <w:rsid w:val="00544388"/>
    <w:rsid w:val="006B184C"/>
    <w:rsid w:val="007F27F6"/>
    <w:rsid w:val="00A03DA1"/>
    <w:rsid w:val="00A9675B"/>
    <w:rsid w:val="00B2548D"/>
    <w:rsid w:val="00BB15D4"/>
    <w:rsid w:val="00D1684F"/>
    <w:rsid w:val="00DA70A9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3E3B-B276-426E-8EDE-360854E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4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6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3</cp:revision>
  <dcterms:created xsi:type="dcterms:W3CDTF">2025-05-12T09:16:00Z</dcterms:created>
  <dcterms:modified xsi:type="dcterms:W3CDTF">2025-05-12T09:17:00Z</dcterms:modified>
</cp:coreProperties>
</file>